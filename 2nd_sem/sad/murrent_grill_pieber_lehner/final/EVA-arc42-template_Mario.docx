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1911E2"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en-US" w:eastAsia="en-US"/>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1BE7E"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en-US" w:eastAsia="en-US"/>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BC3FD4"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r w:rsidR="0010120A" w:rsidRPr="00BC34C2" w14:paraId="30B2E7D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A1AA5E2" w14:textId="4A266691" w:rsidR="0010120A" w:rsidRDefault="0010120A">
            <w:pPr>
              <w:pStyle w:val="Tabelle"/>
              <w:rPr>
                <w:rFonts w:cs="Arial"/>
              </w:rPr>
            </w:pP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5AB78D" w14:textId="5F0E4EDF" w:rsidR="0010120A" w:rsidRDefault="0010120A">
            <w:pPr>
              <w:pStyle w:val="Tabelle"/>
              <w:rPr>
                <w:rFonts w:cs="Arial"/>
              </w:rPr>
            </w:pPr>
            <w:r>
              <w:rPr>
                <w:rFonts w:cs="Arial"/>
              </w:rPr>
              <w:t>31.05.2014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2407E00" w14:textId="42F4B5E6" w:rsidR="0010120A" w:rsidRDefault="0010120A">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2EC7C7" w14:textId="178FE020" w:rsidR="0010120A" w:rsidRDefault="0010120A">
            <w:pPr>
              <w:pStyle w:val="Tabelle"/>
              <w:rPr>
                <w:rFonts w:cs="Arial"/>
              </w:rPr>
            </w:pPr>
            <w:r>
              <w:rPr>
                <w:rFonts w:cs="Arial"/>
              </w:rPr>
              <w:t>Überarbeitung Kontexte</w:t>
            </w:r>
            <w:r w:rsidR="0011190F">
              <w:rPr>
                <w:rFonts w:cs="Arial"/>
              </w:rPr>
              <w:t>, Stakeholder</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D05FE1">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D05FE1">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D05FE1">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D05FE1">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D05FE1">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D05FE1">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D05FE1">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D05FE1">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D05FE1">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D05FE1">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D05FE1">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D05FE1">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D05FE1">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D05FE1">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D05FE1">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D05FE1">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D05FE1">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D05FE1">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D05FE1">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D05FE1">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D05FE1">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D05FE1">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D05FE1">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D05FE1">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D05FE1">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D05FE1">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D05FE1">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D05FE1">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D05FE1">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D05FE1">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D05FE1">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D05FE1">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D05FE1">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D05FE1">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D05FE1">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D05FE1">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D05FE1">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D05FE1">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D05FE1">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D05FE1">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D05FE1">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D05FE1">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D05FE1">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D05FE1">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D05FE1">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D05FE1">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D05FE1">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D05FE1">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D05FE1">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D05FE1">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D05FE1">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D05FE1">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D05FE1">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D05FE1">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D05FE1">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D05FE1">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D05FE1">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D05FE1">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D05FE1">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D05FE1">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D05FE1">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D05FE1">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D05FE1">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D05FE1">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D05FE1">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D05FE1">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D05FE1">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D05FE1">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D05FE1">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D05FE1">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D05FE1">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D05FE1">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D05FE1">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D05FE1">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D05FE1">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D05FE1">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D05FE1">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D05FE1">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D05FE1">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D05FE1">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D05FE1">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D05FE1">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D05FE1">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D05FE1">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D05FE1">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D05FE1">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D05FE1">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D05FE1">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D05FE1">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D05FE1">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D05FE1">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D05FE1">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D05FE1">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D05FE1">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D05FE1">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D05FE1">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D05FE1">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D05FE1">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D05FE1">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D05FE1">
      <w:pPr>
        <w:pStyle w:val="Inhaltsverzeichnis1"/>
        <w:tabs>
          <w:tab w:val="right" w:leader="dot" w:pos="9072"/>
        </w:tabs>
        <w:rPr>
          <w:rFonts w:ascii="Arial" w:hAnsi="Arial" w:cs="Arial"/>
        </w:rPr>
      </w:pPr>
      <w:hyperlink w:anchor="__RefHeading__4977_132721752"/>
    </w:p>
    <w:p w14:paraId="3C1E5969" w14:textId="77777777" w:rsidR="00451E02" w:rsidRPr="00BC34C2" w:rsidRDefault="00D05FE1">
      <w:pPr>
        <w:pStyle w:val="Inhaltsverzeichnis1"/>
        <w:tabs>
          <w:tab w:val="right" w:leader="dot" w:pos="9072"/>
        </w:tabs>
        <w:rPr>
          <w:rFonts w:ascii="Arial" w:hAnsi="Arial" w:cs="Arial"/>
        </w:rPr>
      </w:pPr>
      <w:hyperlink w:anchor="__RefHeading__4977_132721752"/>
    </w:p>
    <w:p w14:paraId="7358D8A0" w14:textId="77777777" w:rsidR="00451E02" w:rsidRPr="00BC34C2" w:rsidRDefault="00D05FE1">
      <w:pPr>
        <w:pStyle w:val="Inhaltsverzeichnis1"/>
        <w:tabs>
          <w:tab w:val="right" w:leader="dot" w:pos="9072"/>
        </w:tabs>
        <w:rPr>
          <w:rFonts w:ascii="Arial" w:hAnsi="Arial" w:cs="Arial"/>
        </w:rPr>
      </w:pPr>
      <w:hyperlink w:anchor="__RefHeading__4977_132721752"/>
    </w:p>
    <w:p w14:paraId="327B56E8" w14:textId="77777777" w:rsidR="00451E02" w:rsidRPr="00BC34C2" w:rsidRDefault="00D05FE1">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r w:rsidR="004358A5" w:rsidRPr="00BC34C2" w14:paraId="61A0354C"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AD29326" w14:textId="7ABFACFF" w:rsidR="004358A5" w:rsidRPr="00BC34C2" w:rsidRDefault="004358A5">
            <w:pPr>
              <w:pStyle w:val="Erluterungstext"/>
              <w:pBdr>
                <w:left w:val="nil"/>
              </w:pBdr>
              <w:rPr>
                <w:vanish w:val="0"/>
                <w:szCs w:val="22"/>
              </w:rPr>
            </w:pPr>
            <w:r>
              <w:rPr>
                <w:vanish w:val="0"/>
                <w:szCs w:val="22"/>
              </w:rPr>
              <w:t>IT Service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B63E04A" w14:textId="265CBBAF" w:rsidR="004358A5" w:rsidRPr="00BC34C2" w:rsidRDefault="004358A5">
            <w:pPr>
              <w:pStyle w:val="Erluterungstext"/>
              <w:pBdr>
                <w:left w:val="nil"/>
              </w:pBdr>
              <w:rPr>
                <w:vanish w:val="0"/>
                <w:szCs w:val="22"/>
              </w:rPr>
            </w:pPr>
            <w:r>
              <w:rPr>
                <w:vanish w:val="0"/>
                <w:szCs w:val="22"/>
              </w:rPr>
              <w:t>FH Wiener Neustadt</w:t>
            </w:r>
          </w:p>
        </w:tc>
      </w:tr>
      <w:tr w:rsidR="004358A5" w:rsidRPr="00BC34C2" w14:paraId="7F69188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05D139D" w14:textId="7DDEC41D" w:rsidR="004358A5" w:rsidRDefault="004358A5">
            <w:pPr>
              <w:pStyle w:val="Erluterungstext"/>
              <w:pBdr>
                <w:left w:val="nil"/>
              </w:pBdr>
              <w:rPr>
                <w:vanish w:val="0"/>
                <w:szCs w:val="22"/>
              </w:rPr>
            </w:pPr>
            <w:r>
              <w:rPr>
                <w:vanish w:val="0"/>
                <w:szCs w:val="22"/>
              </w:rPr>
              <w:t>Hochschuladministrator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DC666F8" w14:textId="2083051F" w:rsidR="004358A5" w:rsidRDefault="004358A5">
            <w:pPr>
              <w:pStyle w:val="Erluterungstext"/>
              <w:pBdr>
                <w:left w:val="nil"/>
              </w:pBdr>
              <w:rPr>
                <w:vanish w:val="0"/>
                <w:szCs w:val="22"/>
              </w:rPr>
            </w:pPr>
            <w:r>
              <w:rPr>
                <w:vanish w:val="0"/>
                <w:szCs w:val="22"/>
              </w:rPr>
              <w:t>FH Wiener Neustadt</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lastRenderedPageBreak/>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1911E2"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r w:rsidR="007A5A50" w:rsidRPr="00BC34C2" w14:paraId="2DD76FD6" w14:textId="77777777" w:rsidTr="000930FF">
        <w:tc>
          <w:tcPr>
            <w:tcW w:w="4606" w:type="dxa"/>
          </w:tcPr>
          <w:p w14:paraId="265BCD70" w14:textId="3CEA22EF" w:rsidR="007A5A50" w:rsidRPr="00BC34C2" w:rsidRDefault="007A5A50">
            <w:pPr>
              <w:spacing w:before="56" w:after="113"/>
              <w:rPr>
                <w:rFonts w:cs="Arial"/>
                <w:sz w:val="20"/>
              </w:rPr>
            </w:pPr>
            <w:r>
              <w:rPr>
                <w:rFonts w:cs="Arial"/>
                <w:sz w:val="20"/>
              </w:rPr>
              <w:t>UML</w:t>
            </w:r>
          </w:p>
        </w:tc>
        <w:tc>
          <w:tcPr>
            <w:tcW w:w="4606" w:type="dxa"/>
          </w:tcPr>
          <w:p w14:paraId="2AE4FD55" w14:textId="72223AF9" w:rsidR="007A5A50" w:rsidRPr="00BC34C2" w:rsidRDefault="007A5A50">
            <w:pPr>
              <w:spacing w:before="56" w:after="113"/>
              <w:rPr>
                <w:rFonts w:cs="Arial"/>
                <w:sz w:val="20"/>
              </w:rPr>
            </w:pPr>
            <w:r>
              <w:rPr>
                <w:rFonts w:cs="Arial"/>
                <w:sz w:val="20"/>
              </w:rPr>
              <w:t>UML wird zur Erstellung von Diagramme und zur einfachen Beschreibung verwendet</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4082D6DC" w14:textId="77777777" w:rsidR="000A0FC9" w:rsidRPr="000A0FC9" w:rsidRDefault="000A0FC9" w:rsidP="000A0FC9"/>
    <w:p w14:paraId="3D6C608C" w14:textId="158F9639" w:rsidR="00363216" w:rsidRDefault="001911E2" w:rsidP="00EE5AB0">
      <w:pPr>
        <w:jc w:val="center"/>
      </w:pPr>
      <w:r>
        <w:rPr>
          <w:noProof/>
          <w:lang w:val="de-AT" w:eastAsia="de-AT"/>
        </w:rPr>
        <w:pict w14:anchorId="15ABE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49.3pt">
            <v:imagedata r:id="rId9" o:title="Usecase"/>
          </v:shape>
        </w:pict>
      </w:r>
    </w:p>
    <w:p w14:paraId="307EC647" w14:textId="67A70163" w:rsidR="00E41160" w:rsidRDefault="00E41160" w:rsidP="00363216"/>
    <w:p w14:paraId="5BD54DA8" w14:textId="355544FF" w:rsidR="00B93014" w:rsidRPr="00363216" w:rsidRDefault="0047294A" w:rsidP="00363216">
      <w:r>
        <w:t>Sowohl das Loginsystem als auch das Personalsystem sind externe Systeme der FH Wiener Neustadt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lastRenderedPageBreak/>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0CED2FA6" w:rsidR="00F6577E" w:rsidRDefault="00E57183">
      <w:pPr>
        <w:spacing w:before="56" w:after="113"/>
        <w:rPr>
          <w:rFonts w:cs="Arial"/>
          <w:sz w:val="20"/>
        </w:rPr>
      </w:pPr>
      <w:r w:rsidRPr="00E41160">
        <w:rPr>
          <w:noProof/>
          <w:lang w:val="en-US" w:eastAsia="en-US"/>
        </w:rPr>
        <w:drawing>
          <wp:inline distT="0" distB="0" distL="0" distR="0" wp14:anchorId="0249B060" wp14:editId="716E1794">
            <wp:extent cx="5760720" cy="2304415"/>
            <wp:effectExtent l="0" t="0" r="0" b="635"/>
            <wp:docPr id="16" name="Grafik 16"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2\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4415"/>
                    </a:xfrm>
                    <a:prstGeom prst="rect">
                      <a:avLst/>
                    </a:prstGeom>
                    <a:noFill/>
                    <a:ln>
                      <a:noFill/>
                    </a:ln>
                  </pic:spPr>
                </pic:pic>
              </a:graphicData>
            </a:graphic>
          </wp:inline>
        </w:drawing>
      </w:r>
    </w:p>
    <w:p w14:paraId="278B8C7E" w14:textId="77777777" w:rsidR="00E57183" w:rsidRPr="00BC34C2" w:rsidRDefault="00E57183">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noProof/>
          <w:lang w:val="en-US" w:eastAsia="en-US"/>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5"/>
      <w:bookmarkEnd w:id="116"/>
      <w:bookmarkEnd w:id="117"/>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ins w:id="121" w:author="Gernot Starke" w:date="2012-06-08T16:52:00Z">
        <w:r w:rsidRPr="00BC34C2">
          <w:rPr>
            <w:rFonts w:cs="Arial"/>
            <w:lang w:val="en-US"/>
          </w:rPr>
          <w:t>Externe Schnittstellen</w:t>
        </w:r>
      </w:ins>
    </w:p>
    <w:p w14:paraId="20A9013A" w14:textId="259AD30B" w:rsidR="00451E02" w:rsidRPr="00BC34C2" w:rsidRDefault="002C5D60">
      <w:pPr>
        <w:rPr>
          <w:rFonts w:cs="Arial"/>
          <w:lang w:val="de-AT"/>
        </w:rPr>
      </w:pPr>
      <w:bookmarkStart w:id="122" w:name="__DdeLink__5235_132721752"/>
      <w:bookmarkEnd w:id="122"/>
      <w:r w:rsidRPr="00BC34C2">
        <w:rPr>
          <w:rFonts w:cs="Arial"/>
          <w:lang w:val="de-AT"/>
        </w:rPr>
        <w:lastRenderedPageBreak/>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lastRenderedPageBreak/>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658C1125" w14:textId="77777777" w:rsidR="00277D72" w:rsidRPr="00BC34C2" w:rsidRDefault="00277D7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55E689D1" w:rsidR="00451E02" w:rsidRDefault="001911E2">
      <w:pPr>
        <w:spacing w:before="56" w:after="113"/>
        <w:rPr>
          <w:rFonts w:cs="Arial"/>
          <w:noProof/>
          <w:lang w:val="de-AT" w:eastAsia="de-AT"/>
        </w:rPr>
      </w:pPr>
      <w:r>
        <w:rPr>
          <w:rFonts w:cs="Arial"/>
          <w:noProof/>
          <w:lang w:val="de-AT" w:eastAsia="de-AT"/>
        </w:rPr>
        <w:pict w14:anchorId="04D1CE8C">
          <v:shape id="_x0000_i1026" type="#_x0000_t75" style="width:453.4pt;height:251.3pt">
            <v:imagedata r:id="rId13" o:title="Bausteine"/>
          </v:shape>
        </w:pict>
      </w:r>
    </w:p>
    <w:p w14:paraId="5000A03D" w14:textId="77777777" w:rsidR="00DB20BA" w:rsidRDefault="00DB20BA">
      <w:pPr>
        <w:spacing w:before="56" w:after="113"/>
        <w:rPr>
          <w:rFonts w:cs="Arial"/>
          <w:noProof/>
          <w:lang w:val="de-AT" w:eastAsia="de-AT"/>
        </w:rPr>
      </w:pPr>
    </w:p>
    <w:p w14:paraId="2AB7512C" w14:textId="55B1BED4" w:rsidR="00DB20BA" w:rsidRDefault="00DB20BA">
      <w:pPr>
        <w:spacing w:before="56" w:after="113"/>
        <w:rPr>
          <w:rFonts w:cs="Arial"/>
          <w:noProof/>
          <w:lang w:val="de-AT" w:eastAsia="de-AT"/>
        </w:rPr>
      </w:pPr>
      <w:r>
        <w:rPr>
          <w:rFonts w:cs="Arial"/>
          <w:noProof/>
          <w:lang w:val="de-AT" w:eastAsia="de-AT"/>
        </w:rPr>
        <w:lastRenderedPageBreak/>
        <w:t>Reporting Baustein Details</w:t>
      </w:r>
    </w:p>
    <w:p w14:paraId="43103693" w14:textId="195C28E9" w:rsidR="00DB20BA" w:rsidRDefault="001911E2">
      <w:pPr>
        <w:spacing w:before="56" w:after="113"/>
        <w:rPr>
          <w:rFonts w:cs="Arial"/>
          <w:noProof/>
          <w:lang w:val="de-AT" w:eastAsia="de-AT"/>
        </w:rPr>
      </w:pPr>
      <w:r>
        <w:rPr>
          <w:rFonts w:cs="Arial"/>
          <w:noProof/>
          <w:lang w:val="de-AT" w:eastAsia="de-AT"/>
        </w:rPr>
        <w:pict w14:anchorId="1AA2BDBB">
          <v:shape id="_x0000_i1027" type="#_x0000_t75" style="width:453.05pt;height:313.8pt">
            <v:imagedata r:id="rId14" o:title="bausteindetail"/>
          </v:shape>
        </w:pict>
      </w:r>
    </w:p>
    <w:p w14:paraId="7F9A3241" w14:textId="77777777" w:rsidR="00DB20BA" w:rsidRDefault="00DB20BA">
      <w:pPr>
        <w:spacing w:before="56" w:after="113"/>
        <w:rPr>
          <w:rFonts w:cs="Arial"/>
          <w:noProof/>
          <w:lang w:val="de-AT" w:eastAsia="de-AT"/>
        </w:rPr>
      </w:pPr>
    </w:p>
    <w:p w14:paraId="46168A4B" w14:textId="1EF2AD8C" w:rsidR="00DB20BA" w:rsidRDefault="00DB20BA">
      <w:pPr>
        <w:spacing w:before="56" w:after="113"/>
        <w:rPr>
          <w:rFonts w:cs="Arial"/>
          <w:noProof/>
          <w:lang w:val="de-AT" w:eastAsia="de-AT"/>
        </w:rPr>
      </w:pPr>
      <w:r>
        <w:rPr>
          <w:rFonts w:cs="Arial"/>
          <w:noProof/>
          <w:lang w:val="de-AT" w:eastAsia="de-AT"/>
        </w:rPr>
        <w:t>Reporting Service Baustein Details</w:t>
      </w:r>
    </w:p>
    <w:p w14:paraId="5986EFFB" w14:textId="3FAC30C9" w:rsidR="00DB20BA" w:rsidRPr="00BC34C2" w:rsidRDefault="001911E2">
      <w:pPr>
        <w:spacing w:before="56" w:after="113"/>
        <w:rPr>
          <w:rFonts w:cs="Arial"/>
        </w:rPr>
      </w:pPr>
      <w:r>
        <w:rPr>
          <w:rFonts w:cs="Arial"/>
          <w:noProof/>
          <w:lang w:val="de-AT" w:eastAsia="de-AT"/>
        </w:rPr>
        <w:pict w14:anchorId="4BD85A8C">
          <v:shape id="_x0000_i1028" type="#_x0000_t75" style="width:363.05pt;height:203.45pt">
            <v:imagedata r:id="rId15" o:title="bausteindetaildetail"/>
          </v:shape>
        </w:pict>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en-US" w:eastAsia="en-US"/>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en-US" w:eastAsia="en-US"/>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2" w:name="__RefHeading__4897_132721752"/>
      <w:bookmarkStart w:id="313" w:name="_Toc188159239"/>
      <w:bookmarkStart w:id="314" w:name="_Toc161293453"/>
      <w:bookmarkEnd w:id="312"/>
      <w:bookmarkEnd w:id="313"/>
      <w:bookmarkEnd w:id="314"/>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3434045F" w14:textId="77777777" w:rsidR="00E83F78" w:rsidRDefault="00E83F78" w:rsidP="00E83F78">
      <w:pPr>
        <w:spacing w:before="56" w:after="113"/>
      </w:pPr>
      <w:bookmarkStart w:id="320" w:name="OLE_LINK82"/>
      <w:bookmarkStart w:id="321" w:name="OLE_LINK811"/>
      <w:bookmarkEnd w:id="320"/>
      <w:bookmarkEnd w:id="321"/>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en-US" w:eastAsia="en-US"/>
        </w:rPr>
        <w:lastRenderedPageBreak/>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enabsatz"/>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enabsatz"/>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enabsatz"/>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enabsatz"/>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2" w:name="__RefHeading__4911_132721752"/>
      <w:bookmarkStart w:id="323" w:name="_Toc188159243"/>
      <w:bookmarkStart w:id="324" w:name="_Toc161293460"/>
      <w:bookmarkEnd w:id="322"/>
      <w:bookmarkEnd w:id="323"/>
      <w:bookmarkEnd w:id="324"/>
      <w:r w:rsidRPr="00BC34C2">
        <w:t>Konzepte</w:t>
      </w:r>
    </w:p>
    <w:p w14:paraId="57FFB89C" w14:textId="77777777" w:rsidR="00451E02" w:rsidRPr="00BC34C2" w:rsidRDefault="002C5D60">
      <w:pPr>
        <w:pStyle w:val="Erluterungberschrift"/>
        <w:rPr>
          <w:rFonts w:cs="Arial"/>
        </w:rPr>
      </w:pPr>
      <w:bookmarkStart w:id="325" w:name="OLE_LINK86"/>
      <w:bookmarkStart w:id="326" w:name="OLE_LINK85"/>
      <w:bookmarkEnd w:id="325"/>
      <w:bookmarkEnd w:id="326"/>
      <w:r w:rsidRPr="00BC34C2">
        <w:rPr>
          <w:rFonts w:cs="Arial"/>
        </w:rPr>
        <w:t xml:space="preserve">Inhalt: </w:t>
      </w:r>
    </w:p>
    <w:p w14:paraId="085A1DAE" w14:textId="77777777" w:rsidR="00451E02" w:rsidRPr="00BC34C2" w:rsidRDefault="002C5D60">
      <w:pPr>
        <w:pStyle w:val="Erluterungstext"/>
      </w:pPr>
      <w:commentRangeStart w:id="327"/>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8" w:name="OLE_LINK861"/>
      <w:bookmarkStart w:id="329" w:name="OLE_LINK851"/>
      <w:bookmarkEnd w:id="328"/>
      <w:bookmarkEnd w:id="329"/>
    </w:p>
    <w:commentRangeEnd w:id="327"/>
    <w:p w14:paraId="37E6C9A3" w14:textId="77777777" w:rsidR="00451E02" w:rsidRPr="00BC34C2" w:rsidRDefault="002C5D60">
      <w:pPr>
        <w:spacing w:before="56" w:after="113"/>
        <w:rPr>
          <w:rFonts w:cs="Arial"/>
        </w:rPr>
      </w:pPr>
      <w:r w:rsidRPr="00BC34C2">
        <w:rPr>
          <w:rFonts w:cs="Arial"/>
        </w:rPr>
        <w:commentReference w:id="327"/>
      </w:r>
    </w:p>
    <w:p w14:paraId="2BD24A7B" w14:textId="2D057CBD" w:rsidR="00451E02" w:rsidRDefault="005831FE">
      <w:pPr>
        <w:pStyle w:val="berschrift21"/>
        <w:numPr>
          <w:ilvl w:val="1"/>
          <w:numId w:val="1"/>
        </w:numPr>
        <w:rPr>
          <w:rFonts w:cs="Arial"/>
        </w:rPr>
      </w:pPr>
      <w:bookmarkStart w:id="330" w:name="__RefHeading__3126_1801653760"/>
      <w:bookmarkStart w:id="331" w:name="__RefHeading__3505_725898031"/>
      <w:bookmarkStart w:id="332" w:name="__RefHeading__4913_132721752"/>
      <w:bookmarkStart w:id="333" w:name="_Toc188159244"/>
      <w:bookmarkStart w:id="334" w:name="__RefHeading__8635_132721752"/>
      <w:bookmarkStart w:id="335" w:name="__RefHeading__3252_410849113"/>
      <w:bookmarkStart w:id="336" w:name="OLE_LINK30"/>
      <w:bookmarkStart w:id="337" w:name="OLE_LINK29"/>
      <w:bookmarkEnd w:id="330"/>
      <w:bookmarkEnd w:id="331"/>
      <w:bookmarkEnd w:id="332"/>
      <w:bookmarkEnd w:id="333"/>
      <w:bookmarkEnd w:id="334"/>
      <w:bookmarkEnd w:id="335"/>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ellenraster"/>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8" w:name="OLE_LINK88"/>
      <w:bookmarkStart w:id="339" w:name="OLE_LINK87"/>
      <w:bookmarkEnd w:id="338"/>
      <w:bookmarkEnd w:id="339"/>
      <w:commentRangeStart w:id="340"/>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41" w:name="_Toc188159245"/>
      <w:bookmarkStart w:id="342" w:name="__RefHeading__4915_132721752"/>
      <w:bookmarkEnd w:id="336"/>
      <w:bookmarkEnd w:id="337"/>
      <w:bookmarkEnd w:id="341"/>
      <w:bookmarkEnd w:id="342"/>
      <w:r w:rsidRPr="00BC34C2">
        <w:rPr>
          <w:rFonts w:cs="Arial"/>
        </w:rPr>
        <w:t>Design Pattern</w:t>
      </w:r>
    </w:p>
    <w:p w14:paraId="512C5D74" w14:textId="77777777" w:rsidR="00451E02" w:rsidRPr="00BC34C2" w:rsidRDefault="002C5D60">
      <w:pPr>
        <w:rPr>
          <w:rFonts w:cs="Arial"/>
        </w:rPr>
      </w:pPr>
      <w:r w:rsidRPr="00BC34C2">
        <w:rPr>
          <w:rFonts w:cs="Arial"/>
        </w:rPr>
        <w:lastRenderedPageBreak/>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43" w:name="OLE_LINK90"/>
      <w:bookmarkStart w:id="344" w:name="OLE_LINK89"/>
      <w:bookmarkStart w:id="345" w:name="OLE_LINK6"/>
      <w:bookmarkStart w:id="346" w:name="OLE_LINK5"/>
      <w:bookmarkEnd w:id="343"/>
      <w:bookmarkEnd w:id="344"/>
      <w:r w:rsidRPr="00BC34C2">
        <w:t xml:space="preserve">Oftmals tauchen einige typische Lösungsstrukturen oder Grundmuster an mehren Stellen der Architektur auf. Beispiele dafür sind die Abhängigkeiten zwischen Persistenzschicht, Applikation sowie die Anbindung </w:t>
      </w:r>
      <w:bookmarkStart w:id="347" w:name="OLE_LINK10"/>
      <w:bookmarkStart w:id="348" w:name="OLE_LINK7"/>
      <w:bookmarkEnd w:id="345"/>
      <w:bookmarkEnd w:id="346"/>
      <w:bookmarkEnd w:id="347"/>
      <w:bookmarkEnd w:id="348"/>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49" w:name="OLE_LINK901"/>
      <w:bookmarkStart w:id="350" w:name="OLE_LINK891"/>
      <w:bookmarkEnd w:id="349"/>
      <w:bookmarkEnd w:id="350"/>
      <w:commentRangeEnd w:id="340"/>
      <w:r w:rsidRPr="00BC34C2">
        <w:rPr>
          <w:rFonts w:cs="Arial"/>
        </w:rPr>
        <w:commentReference w:id="340"/>
      </w:r>
    </w:p>
    <w:p w14:paraId="77ABDD5E" w14:textId="77777777" w:rsidR="00451E02" w:rsidRPr="00BC34C2" w:rsidRDefault="002C5D60">
      <w:pPr>
        <w:pStyle w:val="berschrift21"/>
        <w:numPr>
          <w:ilvl w:val="1"/>
          <w:numId w:val="1"/>
        </w:numPr>
        <w:rPr>
          <w:rFonts w:cs="Arial"/>
        </w:rPr>
      </w:pPr>
      <w:bookmarkStart w:id="351" w:name="__RefHeading__4917_132721752"/>
      <w:bookmarkStart w:id="352" w:name="_Toc161293461"/>
      <w:bookmarkStart w:id="353" w:name="_Toc188159246"/>
      <w:bookmarkEnd w:id="351"/>
      <w:bookmarkEnd w:id="352"/>
      <w:bookmarkEnd w:id="353"/>
      <w:r w:rsidRPr="00BC34C2">
        <w:rPr>
          <w:rFonts w:cs="Arial"/>
        </w:rPr>
        <w:t>Persistenz</w:t>
      </w:r>
    </w:p>
    <w:p w14:paraId="175866D9" w14:textId="77777777" w:rsidR="00451E02" w:rsidRPr="00BC34C2" w:rsidRDefault="002C5D60">
      <w:pPr>
        <w:pStyle w:val="Erluterungstext"/>
      </w:pPr>
      <w:bookmarkStart w:id="354" w:name="OLE_LINK92"/>
      <w:bookmarkStart w:id="355" w:name="OLE_LINK911"/>
      <w:bookmarkEnd w:id="354"/>
      <w:bookmarkEnd w:id="355"/>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56" w:name="OLE_LINK921"/>
      <w:bookmarkStart w:id="357" w:name="OLE_LINK912"/>
      <w:bookmarkEnd w:id="356"/>
      <w:bookmarkEnd w:id="357"/>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8" w:name="__RefHeading__4919_132721752"/>
      <w:bookmarkStart w:id="359" w:name="_Toc188159247"/>
      <w:bookmarkStart w:id="360" w:name="_Toc161293462"/>
      <w:bookmarkEnd w:id="358"/>
      <w:bookmarkEnd w:id="359"/>
      <w:bookmarkEnd w:id="360"/>
      <w:r w:rsidRPr="00BC34C2">
        <w:rPr>
          <w:rFonts w:cs="Arial"/>
        </w:rPr>
        <w:t>Benutzungsoberfläche</w:t>
      </w:r>
    </w:p>
    <w:p w14:paraId="4D7918F6" w14:textId="77777777" w:rsidR="00451E02" w:rsidRPr="00BC34C2" w:rsidRDefault="002C5D60">
      <w:pPr>
        <w:pStyle w:val="Erluterungstext"/>
      </w:pPr>
      <w:bookmarkStart w:id="361" w:name="OLE_LINK94"/>
      <w:bookmarkStart w:id="362" w:name="OLE_LINK93"/>
      <w:bookmarkEnd w:id="361"/>
      <w:bookmarkEnd w:id="362"/>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3" w:name="OLE_LINK941"/>
      <w:bookmarkStart w:id="364" w:name="OLE_LINK931"/>
      <w:bookmarkEnd w:id="363"/>
      <w:bookmarkEnd w:id="364"/>
      <w:r w:rsidRPr="00BC34C2">
        <w:rPr>
          <w:rFonts w:cs="Arial"/>
        </w:rPr>
        <w:t>Da jeder unkompliziert an dem System teilhaben soll, wird dieses Projekt als Webapplikation erstellt.</w:t>
      </w:r>
      <w:bookmarkStart w:id="365" w:name="__RefHeading__4921_132721752"/>
      <w:bookmarkStart w:id="366" w:name="_Toc188159248"/>
      <w:bookmarkStart w:id="367" w:name="_Toc161293463"/>
      <w:bookmarkEnd w:id="365"/>
      <w:bookmarkEnd w:id="366"/>
      <w:bookmarkEnd w:id="367"/>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8" w:name="OLE_LINK96"/>
      <w:bookmarkStart w:id="369" w:name="OLE_LINK95"/>
      <w:bookmarkEnd w:id="368"/>
      <w:bookmarkEnd w:id="369"/>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0" w:name="__RefHeading__4923_132721752"/>
      <w:bookmarkStart w:id="371" w:name="_Toc188159249"/>
      <w:bookmarkStart w:id="372" w:name="_Toc161293464"/>
      <w:bookmarkEnd w:id="370"/>
      <w:bookmarkEnd w:id="371"/>
      <w:bookmarkEnd w:id="372"/>
      <w:r w:rsidRPr="00BC34C2">
        <w:rPr>
          <w:rFonts w:cs="Arial"/>
        </w:rPr>
        <w:t>Ablaufsteuerung</w:t>
      </w:r>
    </w:p>
    <w:p w14:paraId="302CBED4" w14:textId="77777777" w:rsidR="00593962" w:rsidRDefault="00593962">
      <w:pPr>
        <w:pStyle w:val="Erluterungstext"/>
        <w:rPr>
          <w:vanish w:val="0"/>
        </w:rPr>
      </w:pPr>
      <w:bookmarkStart w:id="373" w:name="OLE_LINK98"/>
      <w:bookmarkStart w:id="374" w:name="OLE_LINK97"/>
      <w:bookmarkEnd w:id="373"/>
      <w:bookmarkEnd w:id="374"/>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5" w:name="OLE_LINK981"/>
      <w:bookmarkStart w:id="376" w:name="OLE_LINK971"/>
      <w:bookmarkEnd w:id="375"/>
      <w:bookmarkEnd w:id="376"/>
      <w:r>
        <w:rPr>
          <w:rFonts w:cs="Arial"/>
          <w:sz w:val="20"/>
        </w:rPr>
        <w:t>Student:</w:t>
      </w:r>
      <w:r w:rsidR="006F0E39" w:rsidRPr="006F0E39">
        <w:rPr>
          <w:rFonts w:cs="Arial"/>
          <w:noProof/>
          <w:lang w:val="de-AT" w:eastAsia="de-AT"/>
        </w:rPr>
        <w:t xml:space="preserve"> </w:t>
      </w:r>
      <w:r w:rsidR="006F0E39">
        <w:rPr>
          <w:rFonts w:cs="Arial"/>
          <w:noProof/>
          <w:lang w:val="en-US" w:eastAsia="en-US"/>
        </w:rPr>
        <w:drawing>
          <wp:inline distT="0" distB="0" distL="0" distR="0" wp14:anchorId="5BCA9B70" wp14:editId="06BA0922">
            <wp:extent cx="5534025" cy="1257300"/>
            <wp:effectExtent l="0" t="0" r="9525" b="0"/>
            <wp:docPr id="14" name="Picture 14" descr="C:\Users\Roland\AppData\Local\Microsoft\Windows\INetCache\Content.Word\EVA-Scree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05C0C66D" w:rsidR="00AC2E4A" w:rsidRPr="006F0E39" w:rsidRDefault="006F0E39">
      <w:pPr>
        <w:spacing w:before="56" w:after="113"/>
        <w:rPr>
          <w:rFonts w:cs="Arial"/>
          <w:noProof/>
          <w:lang w:val="de-AT" w:eastAsia="de-AT"/>
        </w:rPr>
      </w:pPr>
      <w:r>
        <w:rPr>
          <w:rFonts w:cs="Arial"/>
          <w:noProof/>
          <w:lang w:val="de-AT" w:eastAsia="de-AT"/>
        </w:rPr>
        <w:t>Dekan/Dozent</w:t>
      </w:r>
      <w:r w:rsidR="001911E2">
        <w:rPr>
          <w:rFonts w:cs="Arial"/>
          <w:sz w:val="20"/>
        </w:rPr>
        <w:pict w14:anchorId="1E4B4C81">
          <v:shape id="_x0000_i1029" type="#_x0000_t75" style="width:453.75pt;height:201.05pt">
            <v:imagedata r:id="rId22" o:title="EVA-Screenflow-Dekan"/>
          </v:shape>
        </w:pict>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63177617" w:rsidR="006F0E39" w:rsidRPr="00BC34C2" w:rsidRDefault="001911E2">
      <w:pPr>
        <w:spacing w:before="56" w:after="113"/>
        <w:rPr>
          <w:rFonts w:cs="Arial"/>
          <w:sz w:val="20"/>
        </w:rPr>
      </w:pPr>
      <w:r>
        <w:rPr>
          <w:rFonts w:cs="Arial"/>
          <w:sz w:val="20"/>
        </w:rPr>
        <w:lastRenderedPageBreak/>
        <w:pict w14:anchorId="62253315">
          <v:shape id="_x0000_i1030" type="#_x0000_t75" style="width:452.7pt;height:96.1pt">
            <v:imagedata r:id="rId23" o:title="EVA-Screenflow-QM"/>
          </v:shape>
        </w:pict>
      </w:r>
    </w:p>
    <w:p w14:paraId="29558176" w14:textId="77777777" w:rsidR="00451E02" w:rsidRPr="00BC34C2" w:rsidRDefault="002C5D60">
      <w:pPr>
        <w:pStyle w:val="Erluterungstext"/>
      </w:pPr>
      <w:bookmarkStart w:id="377" w:name="__RefHeading__4925_132721752"/>
      <w:bookmarkStart w:id="378" w:name="_Toc188159250"/>
      <w:bookmarkStart w:id="379" w:name="_Toc161293465"/>
      <w:bookmarkStart w:id="380" w:name="OLE_LINK1001"/>
      <w:bookmarkStart w:id="381" w:name="OLE_LINK991"/>
      <w:bookmarkStart w:id="382" w:name="__RefHeading__4927_132721752"/>
      <w:bookmarkStart w:id="383" w:name="_Toc188159251"/>
      <w:bookmarkStart w:id="384" w:name="_Toc161293466"/>
      <w:bookmarkStart w:id="385" w:name="OLE_LINK1021"/>
      <w:bookmarkStart w:id="386" w:name="OLE_LINK1011"/>
      <w:bookmarkStart w:id="387" w:name="__RefHeading__4929_132721752"/>
      <w:bookmarkStart w:id="388" w:name="_Toc188159252"/>
      <w:bookmarkStart w:id="389" w:name="_Toc161293467"/>
      <w:bookmarkStart w:id="390" w:name="OLE_LINK104"/>
      <w:bookmarkStart w:id="391" w:name="OLE_LINK103"/>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2" w:name="OLE_LINK1041"/>
      <w:bookmarkStart w:id="393" w:name="OLE_LINK1031"/>
      <w:bookmarkEnd w:id="392"/>
      <w:bookmarkEnd w:id="393"/>
    </w:p>
    <w:p w14:paraId="0A7A983F" w14:textId="77777777" w:rsidR="00451E02" w:rsidRDefault="002C5D60">
      <w:pPr>
        <w:pStyle w:val="berschrift21"/>
        <w:numPr>
          <w:ilvl w:val="1"/>
          <w:numId w:val="1"/>
        </w:numPr>
        <w:rPr>
          <w:rFonts w:cs="Arial"/>
        </w:rPr>
      </w:pPr>
      <w:bookmarkStart w:id="394" w:name="__RefHeading__4931_132721752"/>
      <w:bookmarkStart w:id="395" w:name="_Toc188159253"/>
      <w:bookmarkStart w:id="396" w:name="_Toc161293468"/>
      <w:bookmarkEnd w:id="394"/>
      <w:bookmarkEnd w:id="395"/>
      <w:bookmarkEnd w:id="396"/>
      <w:r w:rsidRPr="00BC34C2">
        <w:rPr>
          <w:rFonts w:cs="Arial"/>
        </w:rPr>
        <w:t>Kommunikation und Integration mit anderen IT-Systemen</w:t>
      </w:r>
    </w:p>
    <w:p w14:paraId="06B6D6E9" w14:textId="3BED613A"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p>
    <w:p w14:paraId="1C2F5BFE" w14:textId="77777777" w:rsidR="00451E02" w:rsidRPr="00BC34C2" w:rsidRDefault="002C5D60">
      <w:pPr>
        <w:pStyle w:val="Erluterungstext"/>
      </w:pPr>
      <w:bookmarkStart w:id="397" w:name="OLE_LINK106"/>
      <w:bookmarkStart w:id="398" w:name="OLE_LINK105"/>
      <w:bookmarkEnd w:id="397"/>
      <w:bookmarkEnd w:id="398"/>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399" w:name="OLE_LINK1061"/>
      <w:bookmarkStart w:id="400" w:name="OLE_LINK1051"/>
      <w:bookmarkStart w:id="401" w:name="__RefHeading__4933_132721752"/>
      <w:bookmarkStart w:id="402" w:name="_Toc188159254"/>
      <w:bookmarkStart w:id="403" w:name="_Toc161293469"/>
      <w:bookmarkStart w:id="404" w:name="OLE_LINK108"/>
      <w:bookmarkStart w:id="405" w:name="OLE_LINK107"/>
      <w:bookmarkEnd w:id="399"/>
      <w:bookmarkEnd w:id="400"/>
      <w:bookmarkEnd w:id="401"/>
      <w:bookmarkEnd w:id="402"/>
      <w:bookmarkEnd w:id="403"/>
      <w:bookmarkEnd w:id="404"/>
      <w:bookmarkEnd w:id="405"/>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6" w:name="OLE_LINK1081"/>
      <w:bookmarkStart w:id="407" w:name="OLE_LINK1071"/>
      <w:bookmarkStart w:id="408" w:name="__RefHeading__4935_132721752"/>
      <w:bookmarkStart w:id="409" w:name="_Toc188159255"/>
      <w:bookmarkStart w:id="410" w:name="_Toc161293479"/>
      <w:bookmarkStart w:id="411" w:name="OLE_LINK110"/>
      <w:bookmarkStart w:id="412" w:name="OLE_LINK109"/>
      <w:bookmarkEnd w:id="406"/>
      <w:bookmarkEnd w:id="407"/>
      <w:bookmarkEnd w:id="408"/>
      <w:bookmarkEnd w:id="409"/>
      <w:bookmarkEnd w:id="410"/>
      <w:bookmarkEnd w:id="411"/>
      <w:bookmarkEnd w:id="412"/>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3" w:name="OLE_LINK1101"/>
      <w:bookmarkStart w:id="414" w:name="OLE_LINK1091"/>
      <w:bookmarkEnd w:id="413"/>
      <w:bookmarkEnd w:id="414"/>
    </w:p>
    <w:p w14:paraId="6BC9C63C" w14:textId="724574BD" w:rsidR="009D3991" w:rsidRDefault="002C5D60" w:rsidP="009D3991">
      <w:pPr>
        <w:pStyle w:val="berschrift21"/>
        <w:numPr>
          <w:ilvl w:val="1"/>
          <w:numId w:val="1"/>
        </w:numPr>
        <w:rPr>
          <w:rFonts w:cs="Arial"/>
        </w:rPr>
      </w:pPr>
      <w:bookmarkStart w:id="415" w:name="__RefHeading__4937_132721752"/>
      <w:bookmarkStart w:id="416" w:name="_Toc188159256"/>
      <w:bookmarkStart w:id="417" w:name="_Toc161293470"/>
      <w:bookmarkEnd w:id="415"/>
      <w:bookmarkEnd w:id="416"/>
      <w:bookmarkEnd w:id="417"/>
      <w:r w:rsidRPr="00BC34C2">
        <w:rPr>
          <w:rFonts w:cs="Arial"/>
        </w:rPr>
        <w:t>Ausnahme-/Fehlerbehandlung</w:t>
      </w:r>
      <w:bookmarkStart w:id="418" w:name="OLE_LINK112"/>
      <w:bookmarkStart w:id="419" w:name="OLE_LINK111"/>
      <w:bookmarkEnd w:id="418"/>
      <w:bookmarkEnd w:id="419"/>
    </w:p>
    <w:p w14:paraId="05746CB5" w14:textId="10BCEDE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 Im Logfile wird genau die Fehlermeldung, Datum und Uhrzeit mitprotokolliert. </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0" w:name="OLE_LINK1121"/>
      <w:bookmarkStart w:id="421" w:name="OLE_LINK1111"/>
      <w:bookmarkStart w:id="422" w:name="__RefHeading__4939_132721752"/>
      <w:bookmarkStart w:id="423" w:name="_Toc188159257"/>
      <w:bookmarkStart w:id="424" w:name="_Toc161293471"/>
      <w:bookmarkStart w:id="425" w:name="OLE_LINK114"/>
      <w:bookmarkStart w:id="426" w:name="OLE_LINK113"/>
      <w:bookmarkEnd w:id="420"/>
      <w:bookmarkEnd w:id="421"/>
      <w:bookmarkEnd w:id="422"/>
      <w:bookmarkEnd w:id="423"/>
      <w:bookmarkEnd w:id="424"/>
      <w:bookmarkEnd w:id="425"/>
      <w:bookmarkEnd w:id="426"/>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7" w:name="OLE_LINK1141"/>
      <w:bookmarkStart w:id="428" w:name="OLE_LINK1131"/>
      <w:bookmarkEnd w:id="427"/>
      <w:bookmarkEnd w:id="428"/>
    </w:p>
    <w:p w14:paraId="198EB846" w14:textId="3747A453" w:rsidR="00451E02" w:rsidRDefault="00EF584D">
      <w:pPr>
        <w:pStyle w:val="berschrift21"/>
        <w:numPr>
          <w:ilvl w:val="1"/>
          <w:numId w:val="1"/>
        </w:numPr>
        <w:rPr>
          <w:rFonts w:cs="Arial"/>
        </w:rPr>
      </w:pPr>
      <w:bookmarkStart w:id="429" w:name="__RefHeading__4941_132721752"/>
      <w:bookmarkEnd w:id="429"/>
      <w:r>
        <w:rPr>
          <w:rFonts w:cs="Arial"/>
        </w:rPr>
        <w:t>Login</w:t>
      </w:r>
    </w:p>
    <w:p w14:paraId="3185CE64" w14:textId="51425211" w:rsidR="00A4049F" w:rsidRPr="00A4049F" w:rsidRDefault="00DA1D33" w:rsidP="00A4049F">
      <w:r>
        <w:t>Der Login wird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0" w:name="OLE_LINK116"/>
      <w:bookmarkStart w:id="431" w:name="OLE_LINK115"/>
      <w:bookmarkEnd w:id="430"/>
      <w:bookmarkEnd w:id="431"/>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2" w:name="OLE_LINK1161"/>
      <w:bookmarkStart w:id="433" w:name="OLE_LINK1151"/>
      <w:bookmarkEnd w:id="432"/>
      <w:bookmarkEnd w:id="433"/>
    </w:p>
    <w:p w14:paraId="7DAB73D8" w14:textId="38D8E74E" w:rsidR="00FB7FF3" w:rsidRDefault="00FB7FF3" w:rsidP="00FB7FF3">
      <w:pPr>
        <w:pStyle w:val="berschrift21"/>
        <w:numPr>
          <w:ilvl w:val="1"/>
          <w:numId w:val="1"/>
        </w:numPr>
        <w:rPr>
          <w:rFonts w:cs="Arial"/>
        </w:rPr>
      </w:pPr>
      <w:bookmarkStart w:id="434" w:name="__RefHeading__4943_132721752"/>
      <w:bookmarkStart w:id="435" w:name="_Toc188159259"/>
      <w:bookmarkStart w:id="436" w:name="_Toc161293473"/>
      <w:bookmarkEnd w:id="434"/>
      <w:bookmarkEnd w:id="435"/>
      <w:bookmarkEnd w:id="436"/>
      <w:r>
        <w:rPr>
          <w:rFonts w:cs="Arial"/>
        </w:rPr>
        <w:t>Anonymisierung</w:t>
      </w:r>
      <w:bookmarkStart w:id="437" w:name="OLE_LINK118"/>
      <w:bookmarkStart w:id="438" w:name="OLE_LINK117"/>
      <w:bookmarkEnd w:id="437"/>
      <w:bookmarkEnd w:id="438"/>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39" w:name="OLE_LINK1181"/>
      <w:bookmarkStart w:id="440" w:name="OLE_LINK1171"/>
      <w:bookmarkStart w:id="441" w:name="__RefHeading__4945_132721752"/>
      <w:bookmarkStart w:id="442" w:name="_Toc188159260"/>
      <w:bookmarkStart w:id="443" w:name="_Toc161293474"/>
      <w:bookmarkStart w:id="444" w:name="OLE_LINK120"/>
      <w:bookmarkStart w:id="445" w:name="OLE_LINK119"/>
      <w:bookmarkEnd w:id="439"/>
      <w:bookmarkEnd w:id="440"/>
      <w:bookmarkEnd w:id="441"/>
      <w:bookmarkEnd w:id="442"/>
      <w:bookmarkEnd w:id="443"/>
      <w:bookmarkEnd w:id="444"/>
      <w:bookmarkEnd w:id="445"/>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6" w:name="OLE_LINK1201"/>
      <w:bookmarkStart w:id="447" w:name="OLE_LINK1191"/>
      <w:bookmarkStart w:id="448" w:name="__RefHeading__4947_132721752"/>
      <w:bookmarkStart w:id="449" w:name="_Toc188159261"/>
      <w:bookmarkStart w:id="450" w:name="_Toc161293475"/>
      <w:bookmarkStart w:id="451" w:name="OLE_LINK122"/>
      <w:bookmarkStart w:id="452" w:name="OLE_LINK121"/>
      <w:bookmarkEnd w:id="446"/>
      <w:bookmarkEnd w:id="447"/>
      <w:bookmarkEnd w:id="448"/>
      <w:bookmarkEnd w:id="449"/>
      <w:bookmarkEnd w:id="450"/>
      <w:bookmarkEnd w:id="451"/>
      <w:bookmarkEnd w:id="452"/>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3" w:name="OLE_LINK1221"/>
      <w:bookmarkStart w:id="454" w:name="OLE_LINK1211"/>
      <w:bookmarkEnd w:id="453"/>
      <w:bookmarkEnd w:id="454"/>
    </w:p>
    <w:p w14:paraId="6CE9ADCB" w14:textId="3667B0E6" w:rsidR="00F66EBD" w:rsidRDefault="002C5D60" w:rsidP="00F66EBD">
      <w:pPr>
        <w:pStyle w:val="berschrift21"/>
        <w:numPr>
          <w:ilvl w:val="1"/>
          <w:numId w:val="1"/>
        </w:numPr>
        <w:rPr>
          <w:rFonts w:cs="Arial"/>
        </w:rPr>
      </w:pPr>
      <w:bookmarkStart w:id="455" w:name="__RefHeading__4949_132721752"/>
      <w:bookmarkStart w:id="456" w:name="_Toc188159262"/>
      <w:bookmarkStart w:id="457" w:name="_Toc161293476"/>
      <w:bookmarkEnd w:id="455"/>
      <w:bookmarkEnd w:id="456"/>
      <w:bookmarkEnd w:id="457"/>
      <w:r w:rsidRPr="00BC34C2">
        <w:rPr>
          <w:rFonts w:cs="Arial"/>
        </w:rPr>
        <w:t>Internationalisierung</w:t>
      </w:r>
      <w:bookmarkStart w:id="458" w:name="OLE_LINK124"/>
      <w:bookmarkStart w:id="459" w:name="OLE_LINK123"/>
      <w:bookmarkEnd w:id="458"/>
      <w:bookmarkEnd w:id="459"/>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0" w:name="OLE_LINK1241"/>
      <w:bookmarkStart w:id="461" w:name="OLE_LINK1231"/>
      <w:bookmarkEnd w:id="460"/>
      <w:bookmarkEnd w:id="461"/>
    </w:p>
    <w:p w14:paraId="04FE0DBB" w14:textId="77777777" w:rsidR="00451E02" w:rsidRDefault="002C5D60">
      <w:pPr>
        <w:pStyle w:val="berschrift21"/>
        <w:numPr>
          <w:ilvl w:val="1"/>
          <w:numId w:val="1"/>
        </w:numPr>
        <w:rPr>
          <w:rFonts w:cs="Arial"/>
        </w:rPr>
      </w:pPr>
      <w:bookmarkStart w:id="462" w:name="__RefHeading__4951_132721752"/>
      <w:bookmarkStart w:id="463" w:name="_Toc188159263"/>
      <w:bookmarkStart w:id="464" w:name="_Toc161293477"/>
      <w:bookmarkEnd w:id="462"/>
      <w:bookmarkEnd w:id="463"/>
      <w:bookmarkEnd w:id="464"/>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5" w:name="OLE_LINK127"/>
      <w:bookmarkStart w:id="466" w:name="OLE_LINK126"/>
      <w:bookmarkStart w:id="467" w:name="OLE_LINK125"/>
      <w:bookmarkEnd w:id="465"/>
      <w:bookmarkEnd w:id="466"/>
      <w:bookmarkEnd w:id="467"/>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8" w:name="OLE_LINK1271"/>
      <w:bookmarkStart w:id="469" w:name="OLE_LINK1261"/>
      <w:bookmarkStart w:id="470" w:name="OLE_LINK1251"/>
      <w:bookmarkEnd w:id="468"/>
      <w:bookmarkEnd w:id="469"/>
      <w:bookmarkEnd w:id="470"/>
    </w:p>
    <w:p w14:paraId="5177192B" w14:textId="0EB32602" w:rsidR="00791AE7" w:rsidRDefault="002C5D60" w:rsidP="00791AE7">
      <w:pPr>
        <w:pStyle w:val="berschrift21"/>
        <w:numPr>
          <w:ilvl w:val="1"/>
          <w:numId w:val="1"/>
        </w:numPr>
        <w:rPr>
          <w:rFonts w:cs="Arial"/>
        </w:rPr>
      </w:pPr>
      <w:bookmarkStart w:id="471" w:name="__RefHeading__4953_132721752"/>
      <w:bookmarkStart w:id="472" w:name="_Toc188159264"/>
      <w:bookmarkStart w:id="473" w:name="_Toc161293478"/>
      <w:bookmarkEnd w:id="471"/>
      <w:bookmarkEnd w:id="472"/>
      <w:bookmarkEnd w:id="473"/>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4" w:name="a160"/>
      <w:bookmarkEnd w:id="474"/>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enabsatz"/>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5" w:name="__RefHeading__4963_132721752"/>
      <w:bookmarkStart w:id="476" w:name="_Toc188159267"/>
      <w:bookmarkStart w:id="477" w:name="_Toc161293482"/>
      <w:bookmarkEnd w:id="475"/>
      <w:bookmarkEnd w:id="476"/>
      <w:bookmarkEnd w:id="477"/>
      <w:r w:rsidRPr="00BC34C2">
        <w:t>Entwurfsentscheidungen</w:t>
      </w:r>
    </w:p>
    <w:p w14:paraId="443BBADA" w14:textId="77777777" w:rsidR="00451E02" w:rsidRPr="00BC34C2" w:rsidRDefault="002C5D60">
      <w:pPr>
        <w:pStyle w:val="Erluterungberschrift"/>
        <w:rPr>
          <w:rFonts w:cs="Arial"/>
        </w:rPr>
      </w:pPr>
      <w:bookmarkStart w:id="478" w:name="OLE_LINK133"/>
      <w:bookmarkStart w:id="479" w:name="OLE_LINK132"/>
      <w:bookmarkEnd w:id="478"/>
      <w:bookmarkEnd w:id="479"/>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0" w:name="OLE_LINK1331"/>
      <w:bookmarkStart w:id="481" w:name="OLE_LINK1321"/>
      <w:bookmarkEnd w:id="480"/>
      <w:bookmarkEnd w:id="481"/>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4"/>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2" w:name="__RefHeading__4965_132721752"/>
      <w:bookmarkEnd w:id="482"/>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3B295DAE" w14:textId="77777777" w:rsidR="00451E02" w:rsidRPr="00BC34C2" w:rsidRDefault="002C5D60">
      <w:pPr>
        <w:pStyle w:val="Erluterungstext"/>
      </w:pPr>
      <w:bookmarkStart w:id="483" w:name="OLE_LINK147"/>
      <w:bookmarkStart w:id="484" w:name="OLE_LINK146"/>
      <w:bookmarkStart w:id="485" w:name="__RefHeading__8637_132721752"/>
      <w:bookmarkEnd w:id="483"/>
      <w:bookmarkEnd w:id="484"/>
      <w:bookmarkEnd w:id="485"/>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86" w:name="__RefHeading__4967_132721752"/>
      <w:bookmarkEnd w:id="486"/>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87" w:name="__RefHeading__4969_132721752"/>
      <w:bookmarkStart w:id="488" w:name="_Toc188159270"/>
      <w:bookmarkStart w:id="489" w:name="_Toc161293485"/>
      <w:bookmarkEnd w:id="487"/>
      <w:bookmarkEnd w:id="488"/>
      <w:bookmarkEnd w:id="489"/>
      <w:r w:rsidRPr="00BC34C2">
        <w:t>Qualitätsszenarien</w:t>
      </w:r>
    </w:p>
    <w:p w14:paraId="3296DE97" w14:textId="57E278E6" w:rsidR="00451E02" w:rsidRPr="00BC34C2" w:rsidRDefault="002C5D60">
      <w:pPr>
        <w:pStyle w:val="Erluterungstext"/>
      </w:pPr>
      <w:bookmarkStart w:id="490" w:name="OLE_LINK135"/>
      <w:bookmarkStart w:id="491" w:name="OLE_LINK134"/>
      <w:bookmarkEnd w:id="490"/>
      <w:bookmarkEnd w:id="491"/>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2" w:name="OLE_LINK1351"/>
      <w:bookmarkStart w:id="493" w:name="OLE_LINK1341"/>
      <w:bookmarkEnd w:id="492"/>
      <w:bookmarkEnd w:id="493"/>
    </w:p>
    <w:p w14:paraId="754AD7CF" w14:textId="77777777" w:rsidR="00451E02" w:rsidRPr="00BC34C2" w:rsidRDefault="002C5D60">
      <w:pPr>
        <w:pStyle w:val="berschrift21"/>
        <w:numPr>
          <w:ilvl w:val="1"/>
          <w:numId w:val="1"/>
        </w:numPr>
        <w:rPr>
          <w:rFonts w:cs="Arial"/>
        </w:rPr>
      </w:pPr>
      <w:bookmarkStart w:id="494" w:name="__RefHeading__4971_132721752"/>
      <w:bookmarkStart w:id="495" w:name="_Toc188159271"/>
      <w:bookmarkEnd w:id="494"/>
      <w:bookmarkEnd w:id="495"/>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496" w:name="OLE_LINK137"/>
      <w:bookmarkStart w:id="497" w:name="OLE_LINK136"/>
      <w:bookmarkEnd w:id="496"/>
      <w:bookmarkEnd w:id="497"/>
      <w:r w:rsidRPr="00726B94">
        <w:rPr>
          <w:rFonts w:cs="Arial"/>
          <w:noProof/>
          <w:vanish w:val="0"/>
          <w:lang w:val="en-US" w:eastAsia="en-US"/>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498" w:name="OLE_LINK1371"/>
      <w:bookmarkStart w:id="499" w:name="OLE_LINK1361"/>
      <w:bookmarkEnd w:id="498"/>
      <w:bookmarkEnd w:id="499"/>
    </w:p>
    <w:p w14:paraId="18E7A1F0" w14:textId="77777777" w:rsidR="00451E02" w:rsidRPr="00BC34C2" w:rsidRDefault="002C5D60">
      <w:pPr>
        <w:pStyle w:val="berschrift21"/>
        <w:numPr>
          <w:ilvl w:val="1"/>
          <w:numId w:val="1"/>
        </w:numPr>
        <w:rPr>
          <w:rFonts w:cs="Arial"/>
        </w:rPr>
      </w:pPr>
      <w:bookmarkStart w:id="500" w:name="__RefHeading__4973_132721752"/>
      <w:bookmarkStart w:id="501" w:name="_Toc161293487"/>
      <w:bookmarkStart w:id="502" w:name="_Toc188159272"/>
      <w:bookmarkEnd w:id="500"/>
      <w:r w:rsidRPr="00BC34C2">
        <w:rPr>
          <w:rFonts w:cs="Arial"/>
        </w:rPr>
        <w:t>Bewertungsszenari</w:t>
      </w:r>
      <w:bookmarkEnd w:id="501"/>
      <w:bookmarkEnd w:id="502"/>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3" w:name="OLE_LINK141"/>
            <w:bookmarkStart w:id="504" w:name="OLE_LINK140"/>
            <w:bookmarkStart w:id="505" w:name="OLE_LINK139"/>
            <w:bookmarkStart w:id="506" w:name="OLE_LINK138"/>
            <w:bookmarkEnd w:id="503"/>
            <w:bookmarkEnd w:id="504"/>
            <w:bookmarkEnd w:id="505"/>
            <w:bookmarkEnd w:id="506"/>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07" w:name="OLE_LINK1391"/>
      <w:bookmarkStart w:id="508" w:name="OLE_LINK1381"/>
      <w:bookmarkEnd w:id="507"/>
      <w:bookmarkEnd w:id="508"/>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6"/>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09" w:name="OLE_LINK1411"/>
      <w:bookmarkStart w:id="510" w:name="OLE_LINK1401"/>
      <w:bookmarkEnd w:id="509"/>
      <w:bookmarkEnd w:id="510"/>
    </w:p>
    <w:p w14:paraId="1EFC08E7" w14:textId="37530028" w:rsidR="002956DB" w:rsidRPr="00BC34C2" w:rsidRDefault="002C5D60" w:rsidP="002956DB">
      <w:pPr>
        <w:pStyle w:val="berschrift11"/>
        <w:numPr>
          <w:ilvl w:val="0"/>
          <w:numId w:val="1"/>
        </w:numPr>
      </w:pPr>
      <w:bookmarkStart w:id="511" w:name="__RefHeading__4975_132721752"/>
      <w:bookmarkEnd w:id="511"/>
      <w:r w:rsidRPr="00BC34C2">
        <w:t xml:space="preserve"> </w:t>
      </w:r>
      <w:bookmarkStart w:id="512" w:name="_Toc188159273"/>
      <w:bookmarkEnd w:id="512"/>
      <w:r w:rsidRPr="00BC34C2">
        <w:t>Risiken</w:t>
      </w:r>
      <w:bookmarkStart w:id="513" w:name="OLE_LINK143"/>
      <w:bookmarkStart w:id="514" w:name="OLE_LINK142"/>
      <w:bookmarkEnd w:id="513"/>
      <w:bookmarkEnd w:id="514"/>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1BE202D6" w14:textId="3DDD4C45" w:rsidR="001911E2" w:rsidRDefault="001911E2" w:rsidP="002956DB">
      <w:pPr>
        <w:pStyle w:val="Listenabsatz"/>
        <w:numPr>
          <w:ilvl w:val="0"/>
          <w:numId w:val="6"/>
        </w:numPr>
        <w:spacing w:before="56" w:after="113"/>
        <w:rPr>
          <w:rFonts w:cs="Arial"/>
          <w:sz w:val="20"/>
        </w:rPr>
      </w:pPr>
      <w:bookmarkStart w:id="515" w:name="OLE_LINK1431"/>
      <w:bookmarkStart w:id="516" w:name="OLE_LINK1421"/>
      <w:bookmarkEnd w:id="515"/>
      <w:bookmarkEnd w:id="516"/>
      <w:r>
        <w:rPr>
          <w:rFonts w:cs="Arial"/>
          <w:sz w:val="20"/>
        </w:rPr>
        <w:t>Die relevanten Systeme der FH Wiener Neustadt ist nicht erreichbar</w:t>
      </w:r>
      <w:r w:rsidR="00737B38">
        <w:rPr>
          <w:rFonts w:cs="Arial"/>
          <w:sz w:val="20"/>
        </w:rPr>
        <w:t>.</w:t>
      </w:r>
      <w:bookmarkStart w:id="517" w:name="_GoBack"/>
      <w:bookmarkEnd w:id="517"/>
    </w:p>
    <w:p w14:paraId="34F5119C" w14:textId="5BFE881B" w:rsidR="00544F91" w:rsidRDefault="00544F91" w:rsidP="002956DB">
      <w:pPr>
        <w:pStyle w:val="Listenabsatz"/>
        <w:numPr>
          <w:ilvl w:val="0"/>
          <w:numId w:val="6"/>
        </w:numPr>
        <w:spacing w:before="56" w:after="113"/>
        <w:rPr>
          <w:rFonts w:cs="Arial"/>
          <w:sz w:val="20"/>
        </w:rPr>
      </w:pPr>
      <w:r>
        <w:rPr>
          <w:rFonts w:cs="Arial"/>
          <w:sz w:val="20"/>
        </w:rPr>
        <w:t>Das System ist zum definierten Zeitpunkt nicht ausreichend getestet</w:t>
      </w:r>
      <w:r w:rsidR="00737B38">
        <w:rPr>
          <w:rFonts w:cs="Arial"/>
          <w:sz w:val="20"/>
        </w:rPr>
        <w:t>.</w:t>
      </w:r>
    </w:p>
    <w:p w14:paraId="2AC4125C" w14:textId="4C57B66E" w:rsidR="00C06A2A" w:rsidRDefault="00C06A2A" w:rsidP="002956DB">
      <w:pPr>
        <w:pStyle w:val="Listenabsatz"/>
        <w:numPr>
          <w:ilvl w:val="0"/>
          <w:numId w:val="6"/>
        </w:numPr>
        <w:spacing w:before="56" w:after="113"/>
        <w:rPr>
          <w:rFonts w:cs="Arial"/>
          <w:sz w:val="20"/>
        </w:rPr>
      </w:pPr>
      <w:r>
        <w:rPr>
          <w:rFonts w:cs="Arial"/>
          <w:sz w:val="20"/>
        </w:rPr>
        <w:t>Die Schnittstellen ändern sich ungewollt gegen Ende des Projekts</w:t>
      </w:r>
      <w:r w:rsidR="00737B38">
        <w:rPr>
          <w:rFonts w:cs="Arial"/>
          <w:sz w:val="20"/>
        </w:rPr>
        <w:t>.</w:t>
      </w:r>
    </w:p>
    <w:p w14:paraId="6A82F5BC" w14:textId="550C1A3F" w:rsidR="00373C56" w:rsidRDefault="00373C56" w:rsidP="002956DB">
      <w:pPr>
        <w:pStyle w:val="Listenabsatz"/>
        <w:numPr>
          <w:ilvl w:val="0"/>
          <w:numId w:val="6"/>
        </w:numPr>
        <w:spacing w:before="56" w:after="113"/>
        <w:rPr>
          <w:rFonts w:cs="Arial"/>
          <w:sz w:val="20"/>
        </w:rPr>
      </w:pPr>
      <w:r>
        <w:rPr>
          <w:rFonts w:cs="Arial"/>
          <w:sz w:val="20"/>
        </w:rPr>
        <w:t>Die verwendeten Frameworks bzw. Libraries weisen nicht die gewollte Stabilität auf</w:t>
      </w:r>
      <w:r w:rsidR="00737B38">
        <w:rPr>
          <w:rFonts w:cs="Arial"/>
          <w:sz w:val="20"/>
        </w:rPr>
        <w:t>.</w:t>
      </w:r>
    </w:p>
    <w:p w14:paraId="7A001313" w14:textId="77777777" w:rsidR="00451E02" w:rsidRPr="00BC34C2" w:rsidRDefault="002C5D60">
      <w:pPr>
        <w:pStyle w:val="berschrift11"/>
        <w:numPr>
          <w:ilvl w:val="0"/>
          <w:numId w:val="1"/>
        </w:numPr>
      </w:pPr>
      <w:bookmarkStart w:id="518" w:name="__RefHeading__4977_132721752"/>
      <w:bookmarkStart w:id="519" w:name="_Toc188159274"/>
      <w:bookmarkStart w:id="520" w:name="_Toc161293495"/>
      <w:bookmarkEnd w:id="518"/>
      <w:bookmarkEnd w:id="519"/>
      <w:bookmarkEnd w:id="520"/>
      <w:r w:rsidRPr="00BC34C2">
        <w:t>Glossar</w:t>
      </w:r>
    </w:p>
    <w:p w14:paraId="6FE8A979" w14:textId="77777777" w:rsidR="00451E02" w:rsidRPr="00BC34C2" w:rsidRDefault="002C5D60">
      <w:pPr>
        <w:pStyle w:val="Erluterungberschrift"/>
        <w:rPr>
          <w:rFonts w:cs="Arial"/>
        </w:rPr>
      </w:pPr>
      <w:bookmarkStart w:id="521" w:name="OLE_LINK145"/>
      <w:bookmarkStart w:id="522" w:name="OLE_LINK144"/>
      <w:bookmarkEnd w:id="521"/>
      <w:bookmarkEnd w:id="522"/>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7"/>
      <w:footerReference w:type="default" r:id="rId28"/>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7" w:author="Gernot Starke" w:date="2012-01-14T10:02:00Z" w:initials="GS">
    <w:p w14:paraId="6265D372" w14:textId="77777777" w:rsidR="00DA1D33" w:rsidRDefault="00DA1D33">
      <w:r>
        <w:t>Text überarbeitet</w:t>
      </w:r>
    </w:p>
  </w:comment>
  <w:comment w:id="340" w:author="Gernot Starke" w:date="2012-01-14T10:01:00Z" w:initials="GS">
    <w:p w14:paraId="776DAF5A" w14:textId="77777777" w:rsidR="00DA1D33" w:rsidRDefault="00DA1D33">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972F3" w14:textId="77777777" w:rsidR="00D05FE1" w:rsidRDefault="00D05FE1">
      <w:pPr>
        <w:spacing w:before="0"/>
      </w:pPr>
      <w:r>
        <w:separator/>
      </w:r>
    </w:p>
  </w:endnote>
  <w:endnote w:type="continuationSeparator" w:id="0">
    <w:p w14:paraId="656D2F7E" w14:textId="77777777" w:rsidR="00D05FE1" w:rsidRDefault="00D05FE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DA1D33" w:rsidRDefault="00DA1D33">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EF0A6" w14:textId="77777777" w:rsidR="00D05FE1" w:rsidRDefault="00D05FE1"/>
  </w:footnote>
  <w:footnote w:type="continuationSeparator" w:id="0">
    <w:p w14:paraId="5209C8B3" w14:textId="77777777" w:rsidR="00D05FE1" w:rsidRDefault="00D05FE1">
      <w:r>
        <w:continuationSeparator/>
      </w:r>
    </w:p>
  </w:footnote>
  <w:footnote w:id="1">
    <w:p w14:paraId="54308E72" w14:textId="77777777" w:rsidR="00DA1D33" w:rsidRDefault="00DA1D33">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DA1D33" w:rsidRDefault="00DA1D33">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737B38">
      <w:rPr>
        <w:noProof/>
      </w:rPr>
      <w:t>23</w:t>
    </w:r>
    <w:r>
      <w:fldChar w:fldCharType="end"/>
    </w:r>
    <w:r>
      <w:rPr>
        <w:rStyle w:val="Seitenzahl"/>
      </w:rPr>
      <w:t xml:space="preserve"> von </w:t>
    </w:r>
    <w:r>
      <w:rPr>
        <w:rStyle w:val="Seitenzahl"/>
      </w:rPr>
      <w:fldChar w:fldCharType="begin"/>
    </w:r>
    <w:r>
      <w:instrText>NUMPAGES</w:instrText>
    </w:r>
    <w:r>
      <w:fldChar w:fldCharType="separate"/>
    </w:r>
    <w:r w:rsidR="00737B38">
      <w:rPr>
        <w:noProof/>
      </w:rPr>
      <w:t>25</w:t>
    </w:r>
    <w:r>
      <w:fldChar w:fldCharType="end"/>
    </w:r>
  </w:p>
  <w:p w14:paraId="0F2AE39C" w14:textId="77777777" w:rsidR="00DA1D33" w:rsidRDefault="00DA1D33">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26880"/>
    <w:rsid w:val="0006007F"/>
    <w:rsid w:val="0006073C"/>
    <w:rsid w:val="00066EF9"/>
    <w:rsid w:val="000930FF"/>
    <w:rsid w:val="000A0FC9"/>
    <w:rsid w:val="000A3836"/>
    <w:rsid w:val="000C6A13"/>
    <w:rsid w:val="000C732D"/>
    <w:rsid w:val="000E3F66"/>
    <w:rsid w:val="000E7165"/>
    <w:rsid w:val="0010120A"/>
    <w:rsid w:val="00107EEB"/>
    <w:rsid w:val="0011190F"/>
    <w:rsid w:val="001267AC"/>
    <w:rsid w:val="001479A6"/>
    <w:rsid w:val="00171A6C"/>
    <w:rsid w:val="001911E2"/>
    <w:rsid w:val="001B7331"/>
    <w:rsid w:val="001C78D5"/>
    <w:rsid w:val="001F1F9A"/>
    <w:rsid w:val="001F6A63"/>
    <w:rsid w:val="002434B9"/>
    <w:rsid w:val="002436E2"/>
    <w:rsid w:val="00265AB5"/>
    <w:rsid w:val="00277D72"/>
    <w:rsid w:val="002956DB"/>
    <w:rsid w:val="002A4D2B"/>
    <w:rsid w:val="002C5D60"/>
    <w:rsid w:val="00306A2F"/>
    <w:rsid w:val="003155FC"/>
    <w:rsid w:val="003157AB"/>
    <w:rsid w:val="00343DDB"/>
    <w:rsid w:val="00363216"/>
    <w:rsid w:val="00373C56"/>
    <w:rsid w:val="003775B8"/>
    <w:rsid w:val="003A39E9"/>
    <w:rsid w:val="003F46A4"/>
    <w:rsid w:val="00411A73"/>
    <w:rsid w:val="004358A5"/>
    <w:rsid w:val="00451E02"/>
    <w:rsid w:val="00457D57"/>
    <w:rsid w:val="0047294A"/>
    <w:rsid w:val="0048081A"/>
    <w:rsid w:val="004824D8"/>
    <w:rsid w:val="00493DFD"/>
    <w:rsid w:val="004F41C2"/>
    <w:rsid w:val="004F7FA9"/>
    <w:rsid w:val="00501855"/>
    <w:rsid w:val="00544F91"/>
    <w:rsid w:val="0055092B"/>
    <w:rsid w:val="00557135"/>
    <w:rsid w:val="0058233E"/>
    <w:rsid w:val="00582625"/>
    <w:rsid w:val="005831FE"/>
    <w:rsid w:val="005870D5"/>
    <w:rsid w:val="00593962"/>
    <w:rsid w:val="005B7011"/>
    <w:rsid w:val="005C2CD0"/>
    <w:rsid w:val="00642F39"/>
    <w:rsid w:val="00654306"/>
    <w:rsid w:val="006906C5"/>
    <w:rsid w:val="006B0E62"/>
    <w:rsid w:val="006F0E39"/>
    <w:rsid w:val="006F7593"/>
    <w:rsid w:val="0070387B"/>
    <w:rsid w:val="00726B94"/>
    <w:rsid w:val="007338E1"/>
    <w:rsid w:val="00737B38"/>
    <w:rsid w:val="00762D39"/>
    <w:rsid w:val="00771772"/>
    <w:rsid w:val="0078518E"/>
    <w:rsid w:val="00791AE7"/>
    <w:rsid w:val="007A5A50"/>
    <w:rsid w:val="007F1BC2"/>
    <w:rsid w:val="00806486"/>
    <w:rsid w:val="00817F73"/>
    <w:rsid w:val="008356B5"/>
    <w:rsid w:val="0084092C"/>
    <w:rsid w:val="008B0DB8"/>
    <w:rsid w:val="008C12B0"/>
    <w:rsid w:val="008D6105"/>
    <w:rsid w:val="008D6AD7"/>
    <w:rsid w:val="008E1D60"/>
    <w:rsid w:val="008F3BE1"/>
    <w:rsid w:val="008F69C7"/>
    <w:rsid w:val="0090618B"/>
    <w:rsid w:val="00930ED5"/>
    <w:rsid w:val="00936D6B"/>
    <w:rsid w:val="009451CB"/>
    <w:rsid w:val="0099661A"/>
    <w:rsid w:val="00997EB5"/>
    <w:rsid w:val="009D3991"/>
    <w:rsid w:val="00A03CEF"/>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03DC2"/>
    <w:rsid w:val="00B35AFB"/>
    <w:rsid w:val="00B77D5A"/>
    <w:rsid w:val="00B93014"/>
    <w:rsid w:val="00BB0118"/>
    <w:rsid w:val="00BB5193"/>
    <w:rsid w:val="00BC34C2"/>
    <w:rsid w:val="00BC4A85"/>
    <w:rsid w:val="00C06A2A"/>
    <w:rsid w:val="00C3042A"/>
    <w:rsid w:val="00C318E6"/>
    <w:rsid w:val="00C519D8"/>
    <w:rsid w:val="00C71789"/>
    <w:rsid w:val="00CC1017"/>
    <w:rsid w:val="00CF5AB3"/>
    <w:rsid w:val="00D05FE1"/>
    <w:rsid w:val="00D3348F"/>
    <w:rsid w:val="00D57C33"/>
    <w:rsid w:val="00D779A4"/>
    <w:rsid w:val="00DA1D33"/>
    <w:rsid w:val="00DB20BA"/>
    <w:rsid w:val="00DE1178"/>
    <w:rsid w:val="00E41160"/>
    <w:rsid w:val="00E516FC"/>
    <w:rsid w:val="00E55F41"/>
    <w:rsid w:val="00E57183"/>
    <w:rsid w:val="00E83F78"/>
    <w:rsid w:val="00EA0ED8"/>
    <w:rsid w:val="00EA55DE"/>
    <w:rsid w:val="00EB3F86"/>
    <w:rsid w:val="00EB6A6B"/>
    <w:rsid w:val="00EC2FD4"/>
    <w:rsid w:val="00EE5AB0"/>
    <w:rsid w:val="00EF584D"/>
    <w:rsid w:val="00F10D2D"/>
    <w:rsid w:val="00F21632"/>
    <w:rsid w:val="00F27C0F"/>
    <w:rsid w:val="00F31392"/>
    <w:rsid w:val="00F31682"/>
    <w:rsid w:val="00F6577E"/>
    <w:rsid w:val="00F657F3"/>
    <w:rsid w:val="00F66EBD"/>
    <w:rsid w:val="00F724E5"/>
    <w:rsid w:val="00F72FB8"/>
    <w:rsid w:val="00F930D5"/>
    <w:rsid w:val="00FA5A58"/>
    <w:rsid w:val="00FB7FF3"/>
    <w:rsid w:val="00FD02EE"/>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15:docId w15:val="{7F9062E8-7365-460E-AA46-F7E277A2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1">
    <w:name w:val="Grid Tab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82FEC-5B9B-4D3D-9C05-88FC77E83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8689</Words>
  <Characters>49532</Characters>
  <Application>Microsoft Office Word</Application>
  <DocSecurity>0</DocSecurity>
  <Lines>412</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69</cp:revision>
  <cp:lastPrinted>2011-04-05T18:29:00Z</cp:lastPrinted>
  <dcterms:created xsi:type="dcterms:W3CDTF">2014-05-06T18:34:00Z</dcterms:created>
  <dcterms:modified xsi:type="dcterms:W3CDTF">2014-06-02T13:26:00Z</dcterms:modified>
  <dc:language>de-AT</dc:language>
</cp:coreProperties>
</file>