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r w:rsidRPr="00BC34C2">
        <w:rPr>
          <w:rFonts w:cs="Arial"/>
        </w:rPr>
        <w:t>Pieber,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r w:rsidRPr="00BC34C2">
        <w:rPr>
          <w:rFonts w:cs="Arial"/>
          <w:i/>
          <w:iCs/>
          <w:lang w:val="en-US"/>
        </w:rPr>
        <w:br/>
        <w:t>31. März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016A7E"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9">
              <w:r w:rsidRPr="00BC34C2">
                <w:rPr>
                  <w:rStyle w:val="Internetlink"/>
                  <w:rFonts w:cs="Arial"/>
                  <w:bCs/>
                  <w:sz w:val="20"/>
                  <w:szCs w:val="20"/>
                  <w:lang w:val="en-US"/>
                </w:rPr>
                <w:t>http://www.arc42.de</w:t>
              </w:r>
            </w:hyperlink>
            <w:r w:rsidRPr="00BC34C2">
              <w:rPr>
                <w:rFonts w:cs="Arial"/>
                <w:bCs/>
                <w:sz w:val="20"/>
                <w:szCs w:val="20"/>
                <w:lang w:val="en-US"/>
              </w:rPr>
              <w:t>. Created by Dr. Peter Hruschka &amp; Dr. Gernot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de-AT" w:eastAsia="de-AT"/>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A12003D"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de-AT" w:eastAsia="de-AT"/>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E14C7DE"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r w:rsidRPr="00BC34C2">
              <w:rPr>
                <w:rFonts w:cs="Arial"/>
                <w:color w:val="000000"/>
              </w:rPr>
              <w:t>Pieber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r w:rsidR="00AE1A0B" w:rsidRPr="00BC34C2" w14:paraId="1B21CBAF"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75706C" w14:textId="7A8FB689" w:rsidR="00AE1A0B" w:rsidRDefault="00AE1A0B">
            <w:pPr>
              <w:pStyle w:val="Tabelle"/>
              <w:rPr>
                <w:rFonts w:cs="Arial"/>
              </w:rPr>
            </w:pPr>
            <w:r>
              <w:rPr>
                <w:rFonts w:cs="Arial"/>
              </w:rPr>
              <w:t>0.5</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666B135" w14:textId="765AAE49" w:rsidR="00AE1A0B" w:rsidRDefault="00AE1A0B">
            <w:pPr>
              <w:pStyle w:val="Tabelle"/>
              <w:rPr>
                <w:rFonts w:cs="Arial"/>
              </w:rPr>
            </w:pPr>
            <w:r>
              <w:rPr>
                <w:rFonts w:cs="Arial"/>
              </w:rPr>
              <w:t>16.05.2014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A90D26" w14:textId="0FDD24ED" w:rsidR="00AE1A0B" w:rsidRDefault="00AE1A0B">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6A7545" w14:textId="31DE5C0F" w:rsidR="00AE1A0B" w:rsidRDefault="00AE1A0B">
            <w:pPr>
              <w:pStyle w:val="Tabelle"/>
              <w:rPr>
                <w:rFonts w:cs="Arial"/>
              </w:rPr>
            </w:pPr>
            <w:r>
              <w:rPr>
                <w:rFonts w:cs="Arial"/>
              </w:rPr>
              <w:t xml:space="preserve">Konzepte </w:t>
            </w:r>
          </w:p>
        </w:tc>
      </w:tr>
      <w:tr w:rsidR="00654306" w:rsidRPr="00BC34C2" w14:paraId="31248D4A"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850AE2" w14:textId="624D1F28" w:rsidR="00654306" w:rsidRDefault="00654306">
            <w:pPr>
              <w:pStyle w:val="Tabelle"/>
              <w:rPr>
                <w:rFonts w:cs="Arial"/>
              </w:rPr>
            </w:pPr>
            <w:r>
              <w:rPr>
                <w:rFonts w:cs="Arial"/>
              </w:rPr>
              <w:t>0.6</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FF3380" w14:textId="43B1221D" w:rsidR="00654306" w:rsidRDefault="00654306">
            <w:pPr>
              <w:pStyle w:val="Tabelle"/>
              <w:rPr>
                <w:rFonts w:cs="Arial"/>
              </w:rPr>
            </w:pPr>
            <w:r>
              <w:rPr>
                <w:rFonts w:cs="Arial"/>
              </w:rPr>
              <w:t>21.05.2014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67A691" w14:textId="7D76918A" w:rsidR="00654306" w:rsidRDefault="00654306">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6DE630" w14:textId="48BA67A0" w:rsidR="00654306" w:rsidRDefault="00654306">
            <w:pPr>
              <w:pStyle w:val="Tabelle"/>
              <w:rPr>
                <w:rFonts w:cs="Arial"/>
              </w:rPr>
            </w:pPr>
            <w:r>
              <w:rPr>
                <w:rFonts w:cs="Arial"/>
              </w:rPr>
              <w:t>Merging, Überarbeitung</w:t>
            </w:r>
          </w:p>
        </w:tc>
      </w:tr>
      <w:tr w:rsidR="008E1D60" w:rsidRPr="00BC34C2" w14:paraId="5A4620B8"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2F0D0A" w14:textId="4F620D82" w:rsidR="008E1D60" w:rsidRDefault="008E1D60">
            <w:pPr>
              <w:pStyle w:val="Tabelle"/>
              <w:rPr>
                <w:rFonts w:cs="Arial"/>
              </w:rPr>
            </w:pPr>
            <w:r>
              <w:rPr>
                <w:rFonts w:cs="Arial"/>
              </w:rPr>
              <w:t>0.7</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140104" w14:textId="7FAD05D2" w:rsidR="008E1D60" w:rsidRDefault="008E1D60">
            <w:pPr>
              <w:pStyle w:val="Tabelle"/>
              <w:rPr>
                <w:rFonts w:cs="Arial"/>
              </w:rPr>
            </w:pPr>
            <w:r>
              <w:rPr>
                <w:rFonts w:cs="Arial"/>
              </w:rPr>
              <w:t>22.05.2014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77BBC4" w14:textId="2BC54213" w:rsidR="008E1D60" w:rsidRDefault="008E1D60">
            <w:pPr>
              <w:pStyle w:val="Tabelle"/>
              <w:rPr>
                <w:rFonts w:cs="Arial"/>
              </w:rPr>
            </w:pPr>
            <w:r>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E6B025B" w14:textId="4984A540" w:rsidR="008E1D60" w:rsidRDefault="008E1D60">
            <w:pPr>
              <w:pStyle w:val="Tabelle"/>
              <w:rPr>
                <w:rFonts w:cs="Arial"/>
              </w:rPr>
            </w:pPr>
            <w:r>
              <w:rPr>
                <w:rFonts w:cs="Arial"/>
              </w:rPr>
              <w:t>Überarbeitung Kontexte</w:t>
            </w:r>
          </w:p>
        </w:tc>
      </w:tr>
      <w:tr w:rsidR="00723A2C" w:rsidRPr="00BC34C2" w14:paraId="6232B9F8"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75F4ED" w14:textId="4F154346" w:rsidR="00723A2C" w:rsidRDefault="00723A2C">
            <w:pPr>
              <w:pStyle w:val="Tabelle"/>
              <w:rPr>
                <w:rFonts w:cs="Arial"/>
              </w:rPr>
            </w:pPr>
            <w:r>
              <w:rPr>
                <w:rFonts w:cs="Arial"/>
              </w:rPr>
              <w:t>0.8</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0420995" w14:textId="7DC2A8A5" w:rsidR="00723A2C" w:rsidRDefault="00723A2C">
            <w:pPr>
              <w:pStyle w:val="Tabelle"/>
              <w:rPr>
                <w:rFonts w:cs="Arial"/>
              </w:rPr>
            </w:pPr>
            <w:r>
              <w:rPr>
                <w:rFonts w:cs="Arial"/>
              </w:rPr>
              <w:t>01.06.2014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7658AB" w14:textId="2FCCC870" w:rsidR="00723A2C" w:rsidRDefault="00723A2C">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7347328" w14:textId="5E324C53" w:rsidR="00723A2C" w:rsidRDefault="00723A2C">
            <w:pPr>
              <w:pStyle w:val="Tabelle"/>
              <w:rPr>
                <w:rFonts w:cs="Arial"/>
              </w:rPr>
            </w:pPr>
            <w:r>
              <w:rPr>
                <w:rFonts w:cs="Arial"/>
              </w:rPr>
              <w:t>Überarbeitung Konzepte</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r w:rsidRPr="00BC34C2">
              <w:rPr>
                <w:rFonts w:cs="Arial"/>
              </w:rPr>
              <w:t>Usecase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2C0CD6">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2C0CD6">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2C0CD6">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2C0CD6">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2C0CD6">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2C0CD6">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2C0CD6">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2C0CD6">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2C0CD6">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2C0CD6">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2C0CD6">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2C0CD6">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2C0CD6">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2C0CD6">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2C0CD6">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2C0CD6">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2C0CD6">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2C0CD6">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2C0CD6">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2C0CD6">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2C0CD6">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2C0CD6">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2C0CD6">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2C0CD6">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2C0CD6">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2C0CD6">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2C0CD6">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2C0CD6">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2C0CD6">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2C0CD6">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2C0CD6">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2C0CD6">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2C0CD6">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2C0CD6">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2C0CD6">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2C0CD6">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2C0CD6">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2C0CD6">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2C0CD6">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2C0CD6">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2C0CD6">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2C0CD6">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2C0CD6">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2C0CD6">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2C0CD6">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2C0CD6">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2C0CD6">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2C0CD6">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2C0CD6">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2C0CD6">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2C0CD6">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2C0CD6">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2C0CD6">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2C0CD6">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2C0CD6">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2C0CD6">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2C0CD6">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2C0CD6">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2C0CD6">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2C0CD6">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2C0CD6">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2C0CD6">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2C0CD6">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2C0CD6">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2C0CD6">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2C0CD6">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2C0CD6">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2C0CD6">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2C0CD6">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2C0CD6">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2C0CD6">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2C0CD6">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2C0CD6">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2C0CD6">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2C0CD6">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2C0CD6">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2C0CD6">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2C0CD6">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2C0CD6">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2C0CD6">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2C0CD6">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2C0CD6">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2C0CD6">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2C0CD6">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2C0CD6">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2C0CD6">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2C0CD6">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2C0CD6">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2C0CD6">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2C0CD6">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2C0CD6">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2C0CD6">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2C0CD6">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2C0CD6">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2C0CD6">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2C0CD6">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2C0CD6">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2C0CD6">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2C0CD6">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2C0CD6">
      <w:pPr>
        <w:pStyle w:val="Inhaltsverzeichnis1"/>
        <w:tabs>
          <w:tab w:val="right" w:leader="dot" w:pos="9072"/>
        </w:tabs>
        <w:rPr>
          <w:rFonts w:ascii="Arial" w:hAnsi="Arial" w:cs="Arial"/>
        </w:rPr>
      </w:pPr>
      <w:hyperlink w:anchor="__RefHeading__4977_132721752"/>
    </w:p>
    <w:p w14:paraId="3C1E5969" w14:textId="77777777" w:rsidR="00451E02" w:rsidRPr="00BC34C2" w:rsidRDefault="002C0CD6">
      <w:pPr>
        <w:pStyle w:val="Inhaltsverzeichnis1"/>
        <w:tabs>
          <w:tab w:val="right" w:leader="dot" w:pos="9072"/>
        </w:tabs>
        <w:rPr>
          <w:rFonts w:ascii="Arial" w:hAnsi="Arial" w:cs="Arial"/>
        </w:rPr>
      </w:pPr>
      <w:hyperlink w:anchor="__RefHeading__4977_132721752"/>
    </w:p>
    <w:p w14:paraId="7358D8A0" w14:textId="77777777" w:rsidR="00451E02" w:rsidRPr="00BC34C2" w:rsidRDefault="002C0CD6">
      <w:pPr>
        <w:pStyle w:val="Inhaltsverzeichnis1"/>
        <w:tabs>
          <w:tab w:val="right" w:leader="dot" w:pos="9072"/>
        </w:tabs>
        <w:rPr>
          <w:rFonts w:ascii="Arial" w:hAnsi="Arial" w:cs="Arial"/>
        </w:rPr>
      </w:pPr>
      <w:hyperlink w:anchor="__RefHeading__4977_132721752"/>
    </w:p>
    <w:p w14:paraId="327B56E8" w14:textId="77777777" w:rsidR="00451E02" w:rsidRPr="00BC34C2" w:rsidRDefault="002C0CD6">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lastRenderedPageBreak/>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r w:rsidRPr="00BC34C2">
              <w:rPr>
                <w:rFonts w:cs="Arial"/>
                <w:lang w:val="en-US"/>
              </w:rPr>
              <w:t>Bestehendes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016A7E"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C# / ASP.NET mit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lastRenderedPageBreak/>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lastRenderedPageBreak/>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.NET Coding Guidelines werden intern mit Hilfe von StyleCop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3D6C608C" w14:textId="602D429D" w:rsidR="00363216" w:rsidRPr="00363216" w:rsidRDefault="00363216" w:rsidP="00363216">
      <w:r w:rsidRPr="00363216">
        <w:rPr>
          <w:noProof/>
          <w:lang w:val="de-AT" w:eastAsia="de-AT"/>
        </w:rPr>
        <w:drawing>
          <wp:inline distT="0" distB="0" distL="0" distR="0" wp14:anchorId="6B6E8200" wp14:editId="0E8B17EF">
            <wp:extent cx="5760720" cy="3060211"/>
            <wp:effectExtent l="0" t="0" r="0" b="6985"/>
            <wp:docPr id="10" name="Grafik 10" descr="C:\Users\Mario\Documents\SourceTree\fhwn\MIT_SAD\2nd_sem\sad\murrent_grill_pieber_lehner\final\diagramme_Mario\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ocuments\SourceTree\fhwn\MIT_SAD\2nd_sem\sad\murrent_grill_pieber_lehner\final\diagramme_Mario\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60211"/>
                    </a:xfrm>
                    <a:prstGeom prst="rect">
                      <a:avLst/>
                    </a:prstGeom>
                    <a:noFill/>
                    <a:ln>
                      <a:noFill/>
                    </a:ln>
                  </pic:spPr>
                </pic:pic>
              </a:graphicData>
            </a:graphic>
          </wp:inline>
        </w:drawing>
      </w:r>
    </w:p>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lastRenderedPageBreak/>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72390CCA" w14:textId="1A0A1983" w:rsidR="00F6577E" w:rsidRPr="00BC34C2" w:rsidRDefault="00B77D5A">
      <w:pPr>
        <w:spacing w:before="56" w:after="113"/>
        <w:rPr>
          <w:rFonts w:cs="Arial"/>
          <w:sz w:val="20"/>
        </w:rPr>
      </w:pPr>
      <w:r w:rsidRPr="00BC34C2">
        <w:rPr>
          <w:rFonts w:cs="Arial"/>
          <w:sz w:val="20"/>
        </w:rPr>
        <w:t>Der Student logged sich in das System ein und füllt einen Evaluationsbogen aus. Er schickt den Bogen ab. Es wird im System eine Referenz des Studenten im System gespeichert, dass er bereits den betreffenden Bogen ausgefüllt hat. Damit wird ein mehrmaliges Ausfüllen verhindert.</w:t>
      </w:r>
    </w:p>
    <w:p w14:paraId="7328AE0F" w14:textId="59C404EB" w:rsidR="00F6577E" w:rsidRPr="00BC34C2" w:rsidRDefault="00F6577E">
      <w:pPr>
        <w:spacing w:before="56" w:after="113"/>
        <w:rPr>
          <w:rFonts w:cs="Arial"/>
          <w:sz w:val="20"/>
        </w:rPr>
      </w:pPr>
    </w:p>
    <w:p w14:paraId="6CF51E87" w14:textId="06282DBA" w:rsidR="00451E02" w:rsidRPr="00BC34C2" w:rsidRDefault="008D6105">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noProof/>
          <w:lang w:val="de-AT" w:eastAsia="de-AT"/>
        </w:rPr>
        <w:drawing>
          <wp:anchor distT="0" distB="0" distL="0" distR="0" simplePos="0" relativeHeight="251660800" behindDoc="0" locked="0" layoutInCell="1" allowOverlap="1" wp14:anchorId="5AE115D4" wp14:editId="0FBE8168">
            <wp:simplePos x="0" y="0"/>
            <wp:positionH relativeFrom="column">
              <wp:posOffset>-4445</wp:posOffset>
            </wp:positionH>
            <wp:positionV relativeFrom="paragraph">
              <wp:posOffset>341630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rPr>
        <w:t>Technischer- oder Verteilungskontext</w:t>
      </w:r>
      <w:bookmarkEnd w:id="115"/>
      <w:bookmarkEnd w:id="116"/>
      <w:bookmarkEnd w:id="117"/>
      <w:r w:rsidR="002C5D60" w:rsidRPr="00BC34C2">
        <w:rPr>
          <w:rFonts w:cs="Arial"/>
        </w:rPr>
        <w:t xml:space="preserve"> </w:t>
      </w:r>
    </w:p>
    <w:p w14:paraId="12A1035A" w14:textId="0E2FC483" w:rsidR="00451E02" w:rsidRPr="00BC34C2" w:rsidRDefault="00451E02">
      <w:pPr>
        <w:rPr>
          <w:rFonts w:cs="Arial"/>
        </w:rPr>
      </w:pPr>
    </w:p>
    <w:p w14:paraId="460A5329" w14:textId="41AF1E51" w:rsidR="00451E02" w:rsidRPr="00BC34C2" w:rsidRDefault="002C5D60">
      <w:pPr>
        <w:pStyle w:val="Erluterungberschrift"/>
        <w:rPr>
          <w:rFonts w:cs="Arial"/>
        </w:rPr>
      </w:pPr>
      <w:bookmarkStart w:id="118" w:name="OLE_LINK66"/>
      <w:bookmarkStart w:id="119" w:name="OLE_LINK65"/>
      <w:bookmarkEnd w:id="118"/>
      <w:bookmarkEnd w:id="119"/>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0" w:name="__RefHeading__4877_132721752"/>
      <w:bookmarkEnd w:id="120"/>
      <w:ins w:id="121" w:author="Gernot Starke" w:date="2012-06-08T16:52:00Z">
        <w:r w:rsidRPr="00BC34C2">
          <w:rPr>
            <w:rFonts w:cs="Arial"/>
            <w:lang w:val="en-US"/>
          </w:rPr>
          <w:t>Externe Schnittstellen</w:t>
        </w:r>
      </w:ins>
    </w:p>
    <w:p w14:paraId="20A9013A" w14:textId="6340FB6E" w:rsidR="00451E02" w:rsidRPr="00BC34C2" w:rsidRDefault="00016A7E">
      <w:pPr>
        <w:rPr>
          <w:rFonts w:cs="Arial"/>
          <w:lang w:val="de-AT"/>
        </w:rPr>
      </w:pPr>
      <w:bookmarkStart w:id="122" w:name="__DdeLink__5235_132721752"/>
      <w:bookmarkEnd w:id="122"/>
      <w:r w:rsidRPr="00016A7E">
        <w:rPr>
          <w:rFonts w:cs="Arial"/>
          <w:lang w:val="de-AT"/>
        </w:rPr>
        <w:t>Personalsystem</w:t>
      </w:r>
      <w:r w:rsidR="002C5D60" w:rsidRPr="00BC34C2">
        <w:rPr>
          <w:rFonts w:cs="Arial"/>
          <w:lang w:val="de-AT"/>
        </w:rPr>
        <w:t xml:space="preserve">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r w:rsidRPr="00BC34C2">
        <w:rPr>
          <w:rFonts w:cs="Arial"/>
          <w:lang w:val="de-AT"/>
        </w:rPr>
        <w:t>Loginsystem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en erfolgt über das Loginsystem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3" w:name="OLE_LINK38"/>
      <w:bookmarkStart w:id="124" w:name="OLE_LINK37"/>
      <w:bookmarkStart w:id="125" w:name="__RefHeading__8519_132721752"/>
      <w:bookmarkEnd w:id="123"/>
      <w:bookmarkEnd w:id="124"/>
      <w:bookmarkEnd w:id="125"/>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r w:rsidRPr="00BC34C2">
              <w:rPr>
                <w:rFonts w:cs="Arial"/>
                <w:color w:val="333333"/>
                <w:lang w:val="de-AT"/>
              </w:rPr>
              <w:t>Loginsystem</w:t>
            </w:r>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ins w:id="135"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7" w:author="Gernot Starke" w:date="2012-06-08T16:58:00Z">
        <w:r w:rsidRPr="00BC34C2">
          <w:rPr>
            <w:rStyle w:val="apple-tab-span"/>
            <w:color w:val="333333"/>
          </w:rPr>
          <w:lastRenderedPageBreak/>
          <w:t>  </w:t>
        </w:r>
      </w:ins>
    </w:p>
    <w:p w14:paraId="45531363" w14:textId="77777777" w:rsidR="00451E02" w:rsidRPr="00BC34C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4"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6" w:name="__RefHeading__8529_132721752"/>
      <w:bookmarkEnd w:id="146"/>
      <w:ins w:id="147"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7" w:name="__RefHeading__8535_132721752"/>
      <w:bookmarkEnd w:id="157"/>
      <w:ins w:id="158" w:author="Gernot Starke" w:date="2012-06-08T16:58:00Z">
        <w:r w:rsidRPr="00BC34C2">
          <w:rPr>
            <w:rFonts w:cs="Arial"/>
          </w:rPr>
          <w:t> Beteiligte Resourcen</w:t>
        </w:r>
      </w:ins>
    </w:p>
    <w:p w14:paraId="422C4E3A" w14:textId="77777777" w:rsidR="00451E02" w:rsidRPr="00BC34C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95D0021"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xml:space="preserve">: &lt;Zugangsdaten </w:t>
      </w:r>
      <w:r w:rsidR="003E6D10">
        <w:rPr>
          <w:rFonts w:ascii="Arial" w:hAnsi="Arial" w:cs="Arial"/>
          <w:color w:val="333333"/>
        </w:rPr>
        <w:t xml:space="preserve">des </w:t>
      </w:r>
      <w:r w:rsidRPr="00BC34C2">
        <w:rPr>
          <w:rFonts w:ascii="Arial" w:hAnsi="Arial" w:cs="Arial"/>
          <w:color w:val="333333"/>
        </w:rPr>
        <w:t xml:space="preserve">FH </w:t>
      </w:r>
      <w:r w:rsidR="003E6D10" w:rsidRPr="003E6D10">
        <w:rPr>
          <w:rFonts w:ascii="Arial" w:hAnsi="Arial" w:cs="Arial"/>
          <w:color w:val="333333"/>
        </w:rPr>
        <w:t>Personalsystem</w:t>
      </w:r>
      <w:r w:rsidR="003E6D10">
        <w:rPr>
          <w:rFonts w:ascii="Arial" w:hAnsi="Arial" w:cs="Arial"/>
          <w:color w:val="333333"/>
        </w:rPr>
        <w:t>s</w:t>
      </w:r>
      <w:r w:rsidRPr="00BC34C2">
        <w:rPr>
          <w:rFonts w:ascii="Arial" w:hAnsi="Arial" w:cs="Arial"/>
          <w:color w:val="333333"/>
        </w:rPr>
        <w:t>&gt;</w:t>
      </w:r>
    </w:p>
    <w:p w14:paraId="08C22D5B" w14:textId="77777777" w:rsidR="00451E02" w:rsidRPr="00BC34C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8" w:name="__RefHeading__8541_132721752"/>
      <w:bookmarkEnd w:id="168"/>
      <w:ins w:id="169"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0"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1" w:name="__RefHeading__8543_132721752"/>
      <w:bookmarkEnd w:id="171"/>
      <w:ins w:id="172"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sidRPr="00BC34C2">
          <w:rPr>
            <w:rFonts w:cs="Arial"/>
            <w:color w:val="000000"/>
          </w:rPr>
          <w:lastRenderedPageBreak/>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7" w:name="__RefHeading__8547_132721752"/>
      <w:bookmarkEnd w:id="177"/>
      <w:ins w:id="178"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79" w:name="__RefHeading__8549_132721752"/>
      <w:bookmarkEnd w:id="179"/>
      <w:ins w:id="180"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5" w:name="__RefHeading__8551_132721752"/>
      <w:bookmarkEnd w:id="185"/>
      <w:ins w:id="186"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7" w:name="__RefHeading__8553_132721752"/>
      <w:bookmarkEnd w:id="187"/>
      <w:ins w:id="188"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3" w:name="__RefHeading__8555_132721752"/>
      <w:bookmarkEnd w:id="193"/>
      <w:ins w:id="194"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FHServices ser = new FHServices();</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r w:rsidRPr="00BC34C2">
        <w:rPr>
          <w:rFonts w:ascii="Arial" w:hAnsi="Arial" w:cs="Arial"/>
          <w:color w:val="333333"/>
          <w:lang w:val="en-US"/>
        </w:rPr>
        <w:t>bool loginValid = ser.Login(&lt;Personalnummer&gt;);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if (!loginValid)</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Console.WriteLine(„Nicht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return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8" w:author="Gernot Starke" w:date="2012-06-08T16:58:00Z">
        <w:r w:rsidRPr="00BC34C2">
          <w:rPr>
            <w:rFonts w:cs="Arial"/>
            <w:color w:val="000000"/>
          </w:rPr>
          <w:lastRenderedPageBreak/>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19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5B874564" w:rsidR="00AA7B21" w:rsidRPr="00BC34C2" w:rsidRDefault="00F7330B" w:rsidP="0055092B">
            <w:pPr>
              <w:spacing w:line="260" w:lineRule="atLeast"/>
              <w:rPr>
                <w:rFonts w:cs="Arial"/>
                <w:color w:val="333333"/>
                <w:lang w:val="de-AT"/>
              </w:rPr>
            </w:pPr>
            <w:r w:rsidRPr="00F7330B">
              <w:rPr>
                <w:rFonts w:cs="Arial"/>
                <w:color w:val="333333"/>
                <w:lang w:val="de-AT"/>
              </w:rPr>
              <w:t>Personalsystem</w:t>
            </w:r>
            <w:r>
              <w:rPr>
                <w:rFonts w:cs="Arial"/>
                <w:color w:val="333333"/>
                <w:lang w:val="de-AT"/>
              </w:rPr>
              <w:t xml:space="preserve"> </w:t>
            </w:r>
            <w:r w:rsidR="00AA7B21" w:rsidRPr="00BC34C2">
              <w:rPr>
                <w:rFonts w:cs="Arial"/>
                <w:color w:val="333333"/>
                <w:lang w:val="de-AT"/>
              </w:rPr>
              <w:t xml:space="preserve">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ins w:id="206"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8"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09"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4"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5"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7"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2" w:author="Gernot Starke" w:date="2012-06-08T16:58:00Z">
        <w:r w:rsidRPr="00BC34C2">
          <w:rPr>
            <w:rFonts w:cs="Arial"/>
          </w:rPr>
          <w:t> Beteiligte Resourcen</w:t>
        </w:r>
      </w:ins>
    </w:p>
    <w:p w14:paraId="50D6D613" w14:textId="77777777" w:rsidR="00501855" w:rsidRPr="00BC34C2" w:rsidRDefault="00501855" w:rsidP="00A771A7">
      <w:pPr>
        <w:pStyle w:val="berschrift41"/>
        <w:shd w:val="clear" w:color="auto" w:fill="FFFFFF"/>
        <w:spacing w:before="288" w:after="72"/>
        <w:rPr>
          <w:rFonts w:cs="Arial"/>
          <w:color w:val="000000"/>
        </w:rPr>
      </w:pPr>
      <w:ins w:id="223"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0AF85EC0"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Konfigurationsdaten</w:t>
        </w:r>
      </w:ins>
      <w:r w:rsidRPr="00BC34C2">
        <w:rPr>
          <w:rFonts w:ascii="Arial" w:hAnsi="Arial" w:cs="Arial"/>
          <w:color w:val="333333"/>
        </w:rPr>
        <w:t xml:space="preserve">: &lt;Zugangsdaten </w:t>
      </w:r>
      <w:r w:rsidR="00F7330B">
        <w:rPr>
          <w:rFonts w:ascii="Arial" w:hAnsi="Arial" w:cs="Arial"/>
          <w:color w:val="333333"/>
        </w:rPr>
        <w:t xml:space="preserve">des </w:t>
      </w:r>
      <w:r w:rsidRPr="00BC34C2">
        <w:rPr>
          <w:rFonts w:ascii="Arial" w:hAnsi="Arial" w:cs="Arial"/>
          <w:color w:val="333333"/>
        </w:rPr>
        <w:t xml:space="preserve">FH </w:t>
      </w:r>
      <w:r w:rsidR="00F7330B" w:rsidRPr="00F7330B">
        <w:rPr>
          <w:rFonts w:ascii="Arial" w:hAnsi="Arial" w:cs="Arial"/>
          <w:color w:val="333333"/>
        </w:rPr>
        <w:t>Personalsystem</w:t>
      </w:r>
      <w:r w:rsidR="00F7330B">
        <w:rPr>
          <w:rFonts w:ascii="Arial" w:hAnsi="Arial" w:cs="Arial"/>
          <w:color w:val="333333"/>
        </w:rPr>
        <w:t>s</w:t>
      </w:r>
      <w:r w:rsidRPr="00BC34C2">
        <w:rPr>
          <w:rFonts w:ascii="Arial" w:hAnsi="Arial" w:cs="Arial"/>
          <w:color w:val="333333"/>
        </w:rPr>
        <w:t>&gt;</w:t>
      </w:r>
    </w:p>
    <w:p w14:paraId="51802C09" w14:textId="77777777" w:rsidR="00501855" w:rsidRPr="00BC34C2" w:rsidRDefault="00501855" w:rsidP="00A771A7">
      <w:pPr>
        <w:pStyle w:val="berschrift41"/>
        <w:shd w:val="clear" w:color="auto" w:fill="FFFFFF"/>
        <w:spacing w:before="288" w:after="72"/>
        <w:rPr>
          <w:rFonts w:cs="Arial"/>
          <w:color w:val="000000"/>
        </w:rPr>
      </w:pPr>
      <w:ins w:id="228"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29"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1"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2"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4" w:author="Gernot Starke" w:date="2012-06-08T16:58:00Z">
        <w:r w:rsidRPr="00BC34C2">
          <w:rPr>
            <w:rFonts w:cs="Arial"/>
            <w:color w:val="000000"/>
          </w:rPr>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5"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6"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8"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2" w:author="Gernot Starke" w:date="2012-06-08T16:58:00Z">
        <w:r w:rsidRPr="00BC34C2">
          <w:rPr>
            <w:rFonts w:cs="Arial"/>
          </w:rPr>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4"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8"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49"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rsidRPr="00BC34C2">
        <w:t>Lösungsstrategie</w:t>
      </w:r>
    </w:p>
    <w:p w14:paraId="71E790EF" w14:textId="77777777" w:rsidR="00451E02" w:rsidRPr="00BC34C2" w:rsidRDefault="00451E02">
      <w:pPr>
        <w:rPr>
          <w:rFonts w:cs="Arial"/>
        </w:rPr>
      </w:pPr>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End w:id="258"/>
      <w:bookmarkEnd w:id="259"/>
      <w:bookmarkEnd w:id="260"/>
      <w:bookmarkEnd w:id="261"/>
      <w:bookmarkEnd w:id="262"/>
      <w:bookmarkEnd w:id="263"/>
      <w:bookmarkEnd w:id="264"/>
      <w:bookmarkEnd w:id="265"/>
      <w:bookmarkEnd w:id="266"/>
      <w:bookmarkEnd w:id="267"/>
    </w:p>
    <w:p w14:paraId="5BB01AA8" w14:textId="77777777" w:rsidR="00451E02" w:rsidRPr="00BC34C2" w:rsidRDefault="002C5D60">
      <w:pPr>
        <w:pStyle w:val="berschrift11"/>
        <w:numPr>
          <w:ilvl w:val="0"/>
          <w:numId w:val="1"/>
        </w:numPr>
      </w:pPr>
      <w:bookmarkStart w:id="268" w:name="OLE_LINK681"/>
      <w:bookmarkStart w:id="269" w:name="OLE_LINK671"/>
      <w:bookmarkStart w:id="270" w:name="_Toc188159231"/>
      <w:bookmarkStart w:id="271" w:name="_Toc161293445"/>
      <w:bookmarkStart w:id="272" w:name="__RefHeading__4881_132721752"/>
      <w:bookmarkEnd w:id="268"/>
      <w:bookmarkEnd w:id="269"/>
      <w:bookmarkEnd w:id="270"/>
      <w:bookmarkEnd w:id="271"/>
      <w:bookmarkEnd w:id="272"/>
      <w:r w:rsidRPr="00BC34C2">
        <w:lastRenderedPageBreak/>
        <w:t>Bausteinsicht</w:t>
      </w:r>
    </w:p>
    <w:p w14:paraId="0DFB865C" w14:textId="77777777" w:rsidR="00451E02" w:rsidRPr="00BC34C2" w:rsidRDefault="002C5D60">
      <w:pPr>
        <w:pStyle w:val="Erluterungberschrift"/>
        <w:rPr>
          <w:rFonts w:cs="Arial"/>
        </w:rPr>
      </w:pPr>
      <w:bookmarkStart w:id="273" w:name="OLE_LINK56"/>
      <w:bookmarkStart w:id="274" w:name="OLE_LINK55"/>
      <w:bookmarkEnd w:id="273"/>
      <w:bookmarkEnd w:id="274"/>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5" w:name="OLE_LINK561"/>
      <w:bookmarkStart w:id="276" w:name="OLE_LINK551"/>
      <w:bookmarkEnd w:id="275"/>
      <w:bookmarkEnd w:id="276"/>
      <w:r w:rsidRPr="00BC34C2">
        <w:rPr>
          <w:noProof/>
          <w:lang w:val="de-AT" w:eastAsia="de-AT"/>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7" w:name="OLE_LINK160"/>
      <w:bookmarkStart w:id="278" w:name="OLE_LINK1591"/>
      <w:bookmarkEnd w:id="277"/>
      <w:bookmarkEnd w:id="278"/>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79" w:name="OLE_LINK1601"/>
      <w:bookmarkStart w:id="280" w:name="OLE_LINK1592"/>
      <w:bookmarkEnd w:id="279"/>
      <w:bookmarkEnd w:id="280"/>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1" w:name="OLE_LINK163"/>
      <w:bookmarkStart w:id="282" w:name="OLE_LINK162"/>
      <w:bookmarkStart w:id="283" w:name="OLE_LINK1611"/>
      <w:bookmarkEnd w:id="281"/>
      <w:bookmarkEnd w:id="282"/>
      <w:bookmarkEnd w:id="283"/>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77777777" w:rsidR="00451E02" w:rsidRPr="00BC34C2" w:rsidRDefault="002C5D60">
      <w:pPr>
        <w:spacing w:before="56" w:after="113"/>
        <w:rPr>
          <w:rFonts w:cs="Arial"/>
        </w:rPr>
      </w:pPr>
      <w:r w:rsidRPr="00BC34C2">
        <w:rPr>
          <w:rFonts w:cs="Arial"/>
          <w:noProof/>
          <w:lang w:val="de-AT" w:eastAsia="de-AT"/>
        </w:rPr>
        <w:drawing>
          <wp:anchor distT="0" distB="0" distL="0" distR="0" simplePos="0" relativeHeight="251653632" behindDoc="0" locked="0" layoutInCell="1" allowOverlap="1" wp14:anchorId="6840147F" wp14:editId="7D5F4870">
            <wp:simplePos x="0" y="0"/>
            <wp:positionH relativeFrom="column">
              <wp:posOffset>85090</wp:posOffset>
            </wp:positionH>
            <wp:positionV relativeFrom="paragraph">
              <wp:posOffset>-5080</wp:posOffset>
            </wp:positionV>
            <wp:extent cx="5581015" cy="273304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a:stretch>
                      <a:fillRect/>
                    </a:stretch>
                  </pic:blipFill>
                  <pic:spPr bwMode="auto">
                    <a:xfrm>
                      <a:off x="0" y="0"/>
                      <a:ext cx="5581015" cy="2733040"/>
                    </a:xfrm>
                    <a:prstGeom prst="rect">
                      <a:avLst/>
                    </a:prstGeom>
                    <a:noFill/>
                    <a:ln w="9525">
                      <a:noFill/>
                      <a:miter lim="800000"/>
                      <a:headEnd/>
                      <a:tailEnd/>
                    </a:ln>
                  </pic:spPr>
                </pic:pic>
              </a:graphicData>
            </a:graphic>
          </wp:anchor>
        </w:drawing>
      </w:r>
    </w:p>
    <w:p w14:paraId="4E7A3124" w14:textId="77777777" w:rsidR="00451E02" w:rsidRPr="00BC34C2" w:rsidRDefault="002C5D60">
      <w:pPr>
        <w:pStyle w:val="berschrift31"/>
        <w:numPr>
          <w:ilvl w:val="1"/>
          <w:numId w:val="1"/>
        </w:numPr>
        <w:rPr>
          <w:rFonts w:cs="Arial"/>
        </w:rPr>
      </w:pPr>
      <w:bookmarkStart w:id="284" w:name="__RefHeading__8557_132721752"/>
      <w:bookmarkEnd w:id="284"/>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5" w:name="__RefHeading__8565_132721752"/>
      <w:bookmarkEnd w:id="285"/>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6" w:name="__RefHeading__4885_132721752"/>
      <w:bookmarkEnd w:id="286"/>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7" w:name="__RefHeading__8567_132721752"/>
      <w:bookmarkEnd w:id="287"/>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8" w:name="__RefHeading__8581_132721752"/>
      <w:bookmarkEnd w:id="288"/>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89" w:name="__RefHeading__8597_132721752"/>
      <w:bookmarkEnd w:id="289"/>
      <w:r w:rsidRPr="00BC34C2">
        <w:rPr>
          <w:rFonts w:cs="Arial"/>
        </w:rPr>
        <w:t>Reporting</w:t>
      </w:r>
    </w:p>
    <w:p w14:paraId="1D328583" w14:textId="77777777" w:rsidR="00451E02" w:rsidRPr="00BC34C2" w:rsidRDefault="002C5D60">
      <w:pPr>
        <w:pStyle w:val="berschrift41"/>
        <w:rPr>
          <w:rFonts w:cs="Arial"/>
          <w:u w:val="none"/>
        </w:rPr>
      </w:pPr>
      <w:bookmarkStart w:id="290" w:name="__RefHeading__3250_410849113"/>
      <w:bookmarkEnd w:id="290"/>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1" w:name="__RefHeading__4887_132721752"/>
      <w:bookmarkEnd w:id="291"/>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59C01A32" w:rsidR="00451E02" w:rsidRPr="00BC34C2" w:rsidRDefault="002C5D60">
      <w:pPr>
        <w:rPr>
          <w:rFonts w:cs="Arial"/>
        </w:rPr>
      </w:pPr>
      <w:r w:rsidRPr="00BC34C2">
        <w:rPr>
          <w:rFonts w:cs="Arial"/>
        </w:rPr>
        <w:t xml:space="preserve">Login Service zum Login einer Person über </w:t>
      </w:r>
      <w:r w:rsidR="008142AE">
        <w:rPr>
          <w:rFonts w:cs="Arial"/>
        </w:rPr>
        <w:t>das</w:t>
      </w:r>
      <w:r w:rsidRPr="00BC34C2">
        <w:rPr>
          <w:rFonts w:cs="Arial"/>
        </w:rPr>
        <w:t xml:space="preserve"> </w:t>
      </w:r>
      <w:r w:rsidR="008142AE" w:rsidRPr="008142AE">
        <w:rPr>
          <w:rFonts w:cs="Arial"/>
        </w:rPr>
        <w:t>Personalsystem</w:t>
      </w:r>
      <w:r w:rsidR="008142AE">
        <w:rPr>
          <w:rFonts w:cs="Arial"/>
        </w:rPr>
        <w:t xml:space="preserve"> </w:t>
      </w:r>
      <w:r w:rsidRPr="00BC34C2">
        <w:rPr>
          <w:rFonts w:cs="Arial"/>
        </w:rPr>
        <w:t>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2" w:name="__RefHeading__4889_132721752"/>
      <w:bookmarkStart w:id="293" w:name="_Toc188159235"/>
      <w:bookmarkStart w:id="294" w:name="_Toc161293449"/>
      <w:bookmarkEnd w:id="292"/>
      <w:bookmarkEnd w:id="293"/>
      <w:bookmarkEnd w:id="294"/>
      <w:r w:rsidRPr="00BC34C2">
        <w:t>Laufzeitsicht</w:t>
      </w:r>
    </w:p>
    <w:p w14:paraId="5C269C6C" w14:textId="77777777" w:rsidR="00451E02" w:rsidRPr="00BC34C2" w:rsidRDefault="002C5D60">
      <w:pPr>
        <w:pStyle w:val="Erluterungberschrift"/>
        <w:rPr>
          <w:rFonts w:cs="Arial"/>
        </w:rPr>
      </w:pPr>
      <w:bookmarkStart w:id="295" w:name="OLE_LINK70"/>
      <w:bookmarkStart w:id="296" w:name="OLE_LINK69"/>
      <w:bookmarkEnd w:id="295"/>
      <w:bookmarkEnd w:id="296"/>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7" w:name="OLE_LINK701"/>
      <w:bookmarkStart w:id="298" w:name="OLE_LINK691"/>
      <w:bookmarkStart w:id="299" w:name="__RefHeading__4891_132721752"/>
      <w:bookmarkStart w:id="300" w:name="_Toc188159236"/>
      <w:bookmarkStart w:id="301" w:name="_Toc161293450"/>
      <w:bookmarkEnd w:id="297"/>
      <w:bookmarkEnd w:id="298"/>
      <w:bookmarkEnd w:id="299"/>
      <w:bookmarkEnd w:id="300"/>
      <w:bookmarkEnd w:id="301"/>
      <w:r w:rsidRPr="00BC34C2">
        <w:rPr>
          <w:rFonts w:cs="Arial"/>
        </w:rPr>
        <w:t>Laufzeitszenario 1</w:t>
      </w:r>
    </w:p>
    <w:p w14:paraId="7F6E7795" w14:textId="77777777" w:rsidR="00451E02" w:rsidRPr="00BC34C2" w:rsidRDefault="002C5D60">
      <w:pPr>
        <w:pStyle w:val="ErluterungstextBullets"/>
        <w:numPr>
          <w:ilvl w:val="0"/>
          <w:numId w:val="2"/>
        </w:numPr>
      </w:pPr>
      <w:bookmarkStart w:id="302" w:name="OLE_LINK72"/>
      <w:bookmarkStart w:id="303" w:name="OLE_LINK71"/>
      <w:bookmarkEnd w:id="302"/>
      <w:bookmarkEnd w:id="303"/>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4" w:name="OLE_LINK721"/>
      <w:bookmarkStart w:id="305" w:name="OLE_LINK711"/>
      <w:bookmarkEnd w:id="304"/>
      <w:bookmarkEnd w:id="305"/>
      <w:r w:rsidRPr="00F31392">
        <w:rPr>
          <w:rFonts w:cs="Arial"/>
          <w:noProof/>
          <w:lang w:val="de-AT" w:eastAsia="de-AT"/>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6" w:name="__RefHeading__4893_132721752"/>
      <w:bookmarkStart w:id="307" w:name="_Toc188159237"/>
      <w:bookmarkStart w:id="308" w:name="_Toc161293451"/>
      <w:bookmarkEnd w:id="306"/>
      <w:bookmarkEnd w:id="307"/>
      <w:bookmarkEnd w:id="308"/>
      <w:r w:rsidRPr="00BC34C2">
        <w:rPr>
          <w:rFonts w:cs="Arial"/>
        </w:rPr>
        <w:t>Laufzeitszenario 2</w:t>
      </w:r>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09" w:name="__RefHeading__4895_132721752"/>
      <w:bookmarkStart w:id="310" w:name="_Toc188159238"/>
      <w:bookmarkStart w:id="311" w:name="_Toc161293452"/>
      <w:bookmarkEnd w:id="309"/>
      <w:bookmarkEnd w:id="310"/>
      <w:bookmarkEnd w:id="311"/>
      <w:r w:rsidRPr="00E516FC">
        <w:rPr>
          <w:rFonts w:cs="Arial"/>
          <w:noProof/>
          <w:lang w:val="de-AT" w:eastAsia="de-AT"/>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2" w:name="__RefHeading__4897_132721752"/>
      <w:bookmarkStart w:id="313" w:name="_Toc188159239"/>
      <w:bookmarkStart w:id="314" w:name="_Toc161293453"/>
      <w:bookmarkEnd w:id="312"/>
      <w:bookmarkEnd w:id="313"/>
      <w:bookmarkEnd w:id="314"/>
      <w:del w:id="315"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6"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7" w:name="__RefHeading__4899_132721752"/>
      <w:bookmarkStart w:id="318" w:name="_Toc188159240"/>
      <w:bookmarkStart w:id="319" w:name="_Toc161293454"/>
      <w:bookmarkEnd w:id="317"/>
      <w:bookmarkEnd w:id="318"/>
      <w:bookmarkEnd w:id="319"/>
      <w:r w:rsidRPr="00BC34C2">
        <w:t>Verteilungssicht</w:t>
      </w:r>
    </w:p>
    <w:p w14:paraId="3434045F" w14:textId="77777777" w:rsidR="00E83F78" w:rsidRDefault="00E83F78" w:rsidP="00E83F78">
      <w:pPr>
        <w:spacing w:before="56" w:after="113"/>
      </w:pPr>
      <w:bookmarkStart w:id="320" w:name="OLE_LINK82"/>
      <w:bookmarkStart w:id="321" w:name="OLE_LINK811"/>
      <w:bookmarkEnd w:id="320"/>
      <w:bookmarkEnd w:id="321"/>
      <w:r>
        <w:t>Das folgende Verteilungsdiagramm zeigt die Komponenten des Windows Servers 2008. Als Backend wird ein IIS Server verwendet welcher die APS.Net Website hostet. Spezielle User Daten wie die Ergebnisse der Reports und Informationen über die ausgefüllten Fragebogen der Benutzer werden auf dem MS SQL Server gespeichert. Der Zugriff erfolgt über das ADO.NET Entity Model.</w:t>
      </w:r>
    </w:p>
    <w:p w14:paraId="4A98822F" w14:textId="77777777" w:rsidR="00E83F78" w:rsidRDefault="00E83F78" w:rsidP="00E83F78">
      <w:pPr>
        <w:spacing w:before="56" w:after="113"/>
      </w:pPr>
      <w:r w:rsidRPr="0030161B">
        <w:rPr>
          <w:noProof/>
          <w:lang w:val="de-AT" w:eastAsia="de-AT"/>
        </w:rPr>
        <w:lastRenderedPageBreak/>
        <w:drawing>
          <wp:inline distT="0" distB="0" distL="0" distR="0" wp14:anchorId="2E460B4D" wp14:editId="502C65E2">
            <wp:extent cx="3819525" cy="283845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19525" cy="2838450"/>
                    </a:xfrm>
                    <a:prstGeom prst="rect">
                      <a:avLst/>
                    </a:prstGeom>
                  </pic:spPr>
                </pic:pic>
              </a:graphicData>
            </a:graphic>
          </wp:inline>
        </w:drawing>
      </w:r>
    </w:p>
    <w:p w14:paraId="57C71E76" w14:textId="77777777" w:rsidR="00E83F78" w:rsidRDefault="00E83F78" w:rsidP="00E83F78">
      <w:pPr>
        <w:spacing w:before="56" w:after="113"/>
      </w:pPr>
    </w:p>
    <w:p w14:paraId="0CE88976" w14:textId="77777777" w:rsidR="00E83F78" w:rsidRDefault="00E83F78" w:rsidP="00E83F78">
      <w:pPr>
        <w:spacing w:before="56" w:after="113"/>
      </w:pPr>
      <w:r>
        <w:t>Anforderungen an den Server sind:</w:t>
      </w:r>
    </w:p>
    <w:p w14:paraId="4FEE1941" w14:textId="77777777" w:rsidR="00E83F78" w:rsidRDefault="00E83F78" w:rsidP="00E83F78">
      <w:pPr>
        <w:pStyle w:val="Listenabsatz"/>
        <w:numPr>
          <w:ilvl w:val="0"/>
          <w:numId w:val="11"/>
        </w:numPr>
        <w:spacing w:before="56" w:after="113"/>
        <w:rPr>
          <w:rFonts w:cs="Arial"/>
        </w:rPr>
      </w:pPr>
      <w:r>
        <w:rPr>
          <w:rFonts w:cs="Arial"/>
        </w:rPr>
        <w:t>Windows Server 2008</w:t>
      </w:r>
    </w:p>
    <w:p w14:paraId="7C4BC4F3" w14:textId="77777777" w:rsidR="00E83F78" w:rsidRPr="00DB4804" w:rsidRDefault="00E83F78" w:rsidP="00E83F78">
      <w:pPr>
        <w:pStyle w:val="Listenabsatz"/>
        <w:numPr>
          <w:ilvl w:val="0"/>
          <w:numId w:val="11"/>
        </w:numPr>
        <w:spacing w:before="56" w:after="113"/>
        <w:rPr>
          <w:rFonts w:cs="Arial"/>
        </w:rPr>
      </w:pPr>
      <w:r>
        <w:rPr>
          <w:rFonts w:cs="Arial"/>
        </w:rPr>
        <w:t xml:space="preserve">ASP.NET </w:t>
      </w:r>
      <w:r w:rsidRPr="00BC34C2">
        <w:rPr>
          <w:rFonts w:cs="Arial"/>
          <w:lang w:val="en-US"/>
        </w:rPr>
        <w:t>mit ADO.NET</w:t>
      </w:r>
    </w:p>
    <w:p w14:paraId="01CFA587" w14:textId="77777777" w:rsidR="00E83F78" w:rsidRPr="00B6118B" w:rsidRDefault="00E83F78" w:rsidP="00E83F78">
      <w:pPr>
        <w:pStyle w:val="Listenabsatz"/>
        <w:numPr>
          <w:ilvl w:val="0"/>
          <w:numId w:val="11"/>
        </w:numPr>
        <w:spacing w:before="56" w:after="113"/>
        <w:rPr>
          <w:rFonts w:cs="Arial"/>
        </w:rPr>
      </w:pPr>
      <w:r>
        <w:rPr>
          <w:rFonts w:cs="Arial"/>
          <w:lang w:val="en-US"/>
        </w:rPr>
        <w:t>.NET Framework 4.5</w:t>
      </w:r>
    </w:p>
    <w:p w14:paraId="160DDA47" w14:textId="77777777" w:rsidR="00E83F78" w:rsidRPr="00B6118B" w:rsidRDefault="00E83F78" w:rsidP="00E83F78">
      <w:pPr>
        <w:pStyle w:val="Listenabsatz"/>
        <w:numPr>
          <w:ilvl w:val="0"/>
          <w:numId w:val="11"/>
        </w:numPr>
        <w:spacing w:before="56" w:after="113"/>
        <w:rPr>
          <w:rFonts w:cs="Arial"/>
        </w:rPr>
      </w:pPr>
      <w:r>
        <w:rPr>
          <w:rFonts w:cs="Arial"/>
          <w:lang w:val="en-US"/>
        </w:rPr>
        <w:t>MS SQL Server</w:t>
      </w:r>
    </w:p>
    <w:p w14:paraId="2C7B8C0B" w14:textId="77777777" w:rsidR="00E83F78" w:rsidRDefault="00E83F78" w:rsidP="00E83F78">
      <w:pPr>
        <w:spacing w:before="56" w:after="113"/>
        <w:rPr>
          <w:rFonts w:cs="Arial"/>
          <w:lang w:val="de-AT"/>
        </w:rPr>
      </w:pPr>
    </w:p>
    <w:p w14:paraId="1AB85FF5" w14:textId="77777777" w:rsidR="00E83F78" w:rsidRPr="00E65CE5" w:rsidRDefault="00E83F78" w:rsidP="00E83F78">
      <w:pPr>
        <w:spacing w:before="56" w:after="113"/>
        <w:rPr>
          <w:rFonts w:cs="Arial"/>
          <w:lang w:val="de-AT"/>
        </w:rPr>
      </w:pPr>
      <w:r>
        <w:rPr>
          <w:rFonts w:cs="Arial"/>
          <w:lang w:val="de-AT"/>
        </w:rPr>
        <w:t>Die der MS SQL Server enthält die Reports Datenbank und deren Tabellen. Der IIS Server hostet die ASP.NET Website und regelt die Anfragen der Clients. Die Website stellt die gesamte Logik und Funktionalität für die Benutzung der Website zur Verfügung. Die Website besteht aus ASP.NET, JavaScript und CSS.</w:t>
      </w:r>
    </w:p>
    <w:p w14:paraId="56FE2E3C" w14:textId="77777777" w:rsidR="00451E02" w:rsidRPr="00BC34C2" w:rsidRDefault="002C5D60">
      <w:pPr>
        <w:pStyle w:val="Erluterungberschrift"/>
        <w:rPr>
          <w:rFonts w:cs="Arial"/>
        </w:rPr>
      </w:pPr>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22" w:name="__RefHeading__4911_132721752"/>
      <w:bookmarkStart w:id="323" w:name="_Toc188159243"/>
      <w:bookmarkStart w:id="324" w:name="_Toc161293460"/>
      <w:bookmarkEnd w:id="322"/>
      <w:bookmarkEnd w:id="323"/>
      <w:bookmarkEnd w:id="324"/>
      <w:r w:rsidRPr="00BC34C2">
        <w:t>Konzepte</w:t>
      </w:r>
    </w:p>
    <w:p w14:paraId="57FFB89C" w14:textId="77777777" w:rsidR="00451E02" w:rsidRPr="00BC34C2" w:rsidRDefault="002C5D60">
      <w:pPr>
        <w:pStyle w:val="Erluterungberschrift"/>
        <w:rPr>
          <w:rFonts w:cs="Arial"/>
        </w:rPr>
      </w:pPr>
      <w:bookmarkStart w:id="325" w:name="OLE_LINK86"/>
      <w:bookmarkStart w:id="326" w:name="OLE_LINK85"/>
      <w:bookmarkEnd w:id="325"/>
      <w:bookmarkEnd w:id="326"/>
      <w:r w:rsidRPr="00BC34C2">
        <w:rPr>
          <w:rFonts w:cs="Arial"/>
        </w:rPr>
        <w:t xml:space="preserve">Inhalt: </w:t>
      </w:r>
    </w:p>
    <w:p w14:paraId="085A1DAE" w14:textId="77777777" w:rsidR="00451E02" w:rsidRPr="00BC34C2" w:rsidRDefault="002C5D60">
      <w:pPr>
        <w:pStyle w:val="Erluterungstext"/>
      </w:pPr>
      <w:commentRangeStart w:id="327"/>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28" w:name="OLE_LINK861"/>
      <w:bookmarkStart w:id="329" w:name="OLE_LINK851"/>
      <w:bookmarkEnd w:id="328"/>
      <w:bookmarkEnd w:id="329"/>
    </w:p>
    <w:commentRangeEnd w:id="327"/>
    <w:p w14:paraId="37E6C9A3" w14:textId="77777777" w:rsidR="00451E02" w:rsidRPr="00BC34C2" w:rsidRDefault="002C5D60">
      <w:pPr>
        <w:spacing w:before="56" w:after="113"/>
        <w:rPr>
          <w:rFonts w:cs="Arial"/>
        </w:rPr>
      </w:pPr>
      <w:r w:rsidRPr="00BC34C2">
        <w:rPr>
          <w:rFonts w:cs="Arial"/>
        </w:rPr>
        <w:commentReference w:id="327"/>
      </w:r>
    </w:p>
    <w:p w14:paraId="2BD24A7B" w14:textId="2D057CBD" w:rsidR="00451E02" w:rsidRDefault="005831FE">
      <w:pPr>
        <w:pStyle w:val="berschrift21"/>
        <w:numPr>
          <w:ilvl w:val="1"/>
          <w:numId w:val="1"/>
        </w:numPr>
        <w:rPr>
          <w:rFonts w:cs="Arial"/>
        </w:rPr>
      </w:pPr>
      <w:bookmarkStart w:id="330" w:name="__RefHeading__3126_1801653760"/>
      <w:bookmarkStart w:id="331" w:name="__RefHeading__3505_725898031"/>
      <w:bookmarkStart w:id="332" w:name="__RefHeading__4913_132721752"/>
      <w:bookmarkStart w:id="333" w:name="_Toc188159244"/>
      <w:bookmarkStart w:id="334" w:name="__RefHeading__8635_132721752"/>
      <w:bookmarkStart w:id="335" w:name="__RefHeading__3252_410849113"/>
      <w:bookmarkStart w:id="336" w:name="OLE_LINK30"/>
      <w:bookmarkStart w:id="337" w:name="OLE_LINK29"/>
      <w:bookmarkEnd w:id="330"/>
      <w:bookmarkEnd w:id="331"/>
      <w:bookmarkEnd w:id="332"/>
      <w:bookmarkEnd w:id="333"/>
      <w:bookmarkEnd w:id="334"/>
      <w:bookmarkEnd w:id="335"/>
      <w:r>
        <w:rPr>
          <w:rFonts w:cs="Arial"/>
        </w:rPr>
        <w:t>Berechtigungskonzept</w:t>
      </w:r>
    </w:p>
    <w:p w14:paraId="3CD4EB0C" w14:textId="4B264D56" w:rsidR="00FA5A58" w:rsidRDefault="00FA5A58" w:rsidP="00FA5A58">
      <w:r>
        <w:t xml:space="preserve">Je nachdem welcher Benutzer ins System </w:t>
      </w:r>
      <w:r w:rsidR="00A536BA">
        <w:t>eingeloggt</w:t>
      </w:r>
      <w:r>
        <w:t xml:space="preserve"> ist, hat er verschiedene Berechtigungen beim Fragebogen. </w:t>
      </w:r>
    </w:p>
    <w:p w14:paraId="4571CF5C" w14:textId="77777777" w:rsidR="00343DDB" w:rsidRDefault="00343DDB" w:rsidP="00FA5A58"/>
    <w:tbl>
      <w:tblPr>
        <w:tblStyle w:val="Tabellenraster"/>
        <w:tblW w:w="0" w:type="auto"/>
        <w:tblLook w:val="04A0" w:firstRow="1" w:lastRow="0" w:firstColumn="1" w:lastColumn="0" w:noHBand="0" w:noVBand="1"/>
      </w:tblPr>
      <w:tblGrid>
        <w:gridCol w:w="1953"/>
        <w:gridCol w:w="1821"/>
        <w:gridCol w:w="1886"/>
        <w:gridCol w:w="1827"/>
        <w:gridCol w:w="1801"/>
      </w:tblGrid>
      <w:tr w:rsidR="00FA5A58" w14:paraId="09E33DFE" w14:textId="77777777" w:rsidTr="00FA5A58">
        <w:tc>
          <w:tcPr>
            <w:tcW w:w="1609" w:type="dxa"/>
          </w:tcPr>
          <w:p w14:paraId="7CE83DC8" w14:textId="77777777" w:rsidR="00FA5A58" w:rsidRDefault="00FA5A58" w:rsidP="00FA5A58"/>
        </w:tc>
        <w:tc>
          <w:tcPr>
            <w:tcW w:w="1910" w:type="dxa"/>
          </w:tcPr>
          <w:p w14:paraId="34D11793" w14:textId="09AAEA39" w:rsidR="00FA5A58" w:rsidRDefault="00FA5A58" w:rsidP="00FA5A58">
            <w:r>
              <w:t>Ausfüllen</w:t>
            </w:r>
          </w:p>
        </w:tc>
        <w:tc>
          <w:tcPr>
            <w:tcW w:w="1962" w:type="dxa"/>
          </w:tcPr>
          <w:p w14:paraId="54822098" w14:textId="26645239" w:rsidR="00FA5A58" w:rsidRDefault="00FA5A58" w:rsidP="00FA5A58">
            <w:r>
              <w:t xml:space="preserve">Bearbeiten </w:t>
            </w:r>
          </w:p>
        </w:tc>
        <w:tc>
          <w:tcPr>
            <w:tcW w:w="1914" w:type="dxa"/>
          </w:tcPr>
          <w:p w14:paraId="1F2937EB" w14:textId="71B31811" w:rsidR="00FA5A58" w:rsidRDefault="00FA5A58" w:rsidP="00FA5A58">
            <w:r>
              <w:t>Anzeigen</w:t>
            </w:r>
          </w:p>
        </w:tc>
        <w:tc>
          <w:tcPr>
            <w:tcW w:w="1893" w:type="dxa"/>
          </w:tcPr>
          <w:p w14:paraId="0B52FDE7" w14:textId="7EAF2953" w:rsidR="00FA5A58" w:rsidRDefault="00FA5A58" w:rsidP="00FA5A58">
            <w:r>
              <w:t>Erstellen</w:t>
            </w:r>
          </w:p>
        </w:tc>
      </w:tr>
      <w:tr w:rsidR="00FA5A58" w14:paraId="3AB425E9" w14:textId="77777777" w:rsidTr="00FA5A58">
        <w:tc>
          <w:tcPr>
            <w:tcW w:w="1609" w:type="dxa"/>
          </w:tcPr>
          <w:p w14:paraId="64D5686C" w14:textId="03A11E6B" w:rsidR="00FA5A58" w:rsidRDefault="00FA5A58" w:rsidP="00FA5A58">
            <w:r>
              <w:t>Student</w:t>
            </w:r>
          </w:p>
        </w:tc>
        <w:tc>
          <w:tcPr>
            <w:tcW w:w="1910" w:type="dxa"/>
          </w:tcPr>
          <w:p w14:paraId="6DCE0027" w14:textId="40639B05" w:rsidR="00FA5A58" w:rsidRDefault="00FA5A58" w:rsidP="00FA5A58">
            <w:pPr>
              <w:jc w:val="center"/>
            </w:pPr>
            <w:r>
              <w:t>X</w:t>
            </w:r>
          </w:p>
        </w:tc>
        <w:tc>
          <w:tcPr>
            <w:tcW w:w="1962" w:type="dxa"/>
          </w:tcPr>
          <w:p w14:paraId="12E8D1EE" w14:textId="77777777" w:rsidR="00FA5A58" w:rsidRDefault="00FA5A58" w:rsidP="00FA5A58"/>
        </w:tc>
        <w:tc>
          <w:tcPr>
            <w:tcW w:w="1914" w:type="dxa"/>
          </w:tcPr>
          <w:p w14:paraId="08CA5162" w14:textId="09FFB8D0" w:rsidR="00FA5A58" w:rsidRDefault="00FA5A58" w:rsidP="00FA5A58">
            <w:pPr>
              <w:jc w:val="center"/>
            </w:pPr>
            <w:r>
              <w:t>X</w:t>
            </w:r>
          </w:p>
        </w:tc>
        <w:tc>
          <w:tcPr>
            <w:tcW w:w="1893" w:type="dxa"/>
          </w:tcPr>
          <w:p w14:paraId="54A0DFBD" w14:textId="77777777" w:rsidR="00FA5A58" w:rsidRDefault="00FA5A58" w:rsidP="00FA5A58"/>
        </w:tc>
      </w:tr>
      <w:tr w:rsidR="00FA5A58" w14:paraId="1EEC7A7C" w14:textId="77777777" w:rsidTr="00FA5A58">
        <w:tc>
          <w:tcPr>
            <w:tcW w:w="1609" w:type="dxa"/>
          </w:tcPr>
          <w:p w14:paraId="199865EA" w14:textId="5718936F" w:rsidR="00FA5A58" w:rsidRDefault="00FA5A58" w:rsidP="00FA5A58">
            <w:r>
              <w:t>Qualitätsmanager</w:t>
            </w:r>
          </w:p>
        </w:tc>
        <w:tc>
          <w:tcPr>
            <w:tcW w:w="1910" w:type="dxa"/>
          </w:tcPr>
          <w:p w14:paraId="2C1F23BA" w14:textId="6A13EDD8" w:rsidR="00FA5A58" w:rsidRDefault="00FA5A58" w:rsidP="00FA5A58"/>
        </w:tc>
        <w:tc>
          <w:tcPr>
            <w:tcW w:w="1962" w:type="dxa"/>
          </w:tcPr>
          <w:p w14:paraId="41AA665F" w14:textId="02C62C1F" w:rsidR="00FA5A58" w:rsidRDefault="00FA5A58" w:rsidP="00FA5A58">
            <w:pPr>
              <w:jc w:val="center"/>
            </w:pPr>
            <w:r>
              <w:t>X</w:t>
            </w:r>
          </w:p>
        </w:tc>
        <w:tc>
          <w:tcPr>
            <w:tcW w:w="1914" w:type="dxa"/>
          </w:tcPr>
          <w:p w14:paraId="41260F25" w14:textId="3261A86E" w:rsidR="00FA5A58" w:rsidRDefault="00FA5A58" w:rsidP="00FA5A58">
            <w:pPr>
              <w:jc w:val="center"/>
            </w:pPr>
            <w:r>
              <w:t>X</w:t>
            </w:r>
          </w:p>
        </w:tc>
        <w:tc>
          <w:tcPr>
            <w:tcW w:w="1893" w:type="dxa"/>
          </w:tcPr>
          <w:p w14:paraId="6C1FE6F7" w14:textId="47E9CFE1" w:rsidR="00FA5A58" w:rsidRDefault="001267AC" w:rsidP="001267AC">
            <w:pPr>
              <w:jc w:val="center"/>
            </w:pPr>
            <w:r>
              <w:t>X</w:t>
            </w:r>
          </w:p>
        </w:tc>
      </w:tr>
      <w:tr w:rsidR="00FA5A58" w14:paraId="7DC627F0" w14:textId="77777777" w:rsidTr="00FA5A58">
        <w:tc>
          <w:tcPr>
            <w:tcW w:w="1609" w:type="dxa"/>
          </w:tcPr>
          <w:p w14:paraId="0D0876D6" w14:textId="64DCFBBD" w:rsidR="00FA5A58" w:rsidRDefault="00FA5A58" w:rsidP="00FA5A58">
            <w:r>
              <w:t>Dekan</w:t>
            </w:r>
          </w:p>
        </w:tc>
        <w:tc>
          <w:tcPr>
            <w:tcW w:w="1910" w:type="dxa"/>
          </w:tcPr>
          <w:p w14:paraId="7123981F" w14:textId="068A91CF" w:rsidR="00FA5A58" w:rsidRDefault="00FA5A58" w:rsidP="00FA5A58"/>
        </w:tc>
        <w:tc>
          <w:tcPr>
            <w:tcW w:w="1962" w:type="dxa"/>
          </w:tcPr>
          <w:p w14:paraId="7D8FDC7D" w14:textId="55276D7B" w:rsidR="00FA5A58" w:rsidRDefault="00FA5A58" w:rsidP="00FA5A58">
            <w:pPr>
              <w:jc w:val="center"/>
            </w:pPr>
            <w:r>
              <w:t>X</w:t>
            </w:r>
          </w:p>
        </w:tc>
        <w:tc>
          <w:tcPr>
            <w:tcW w:w="1914" w:type="dxa"/>
          </w:tcPr>
          <w:p w14:paraId="130A91BD" w14:textId="67874585" w:rsidR="00FA5A58" w:rsidRDefault="00FA5A58" w:rsidP="00FA5A58">
            <w:pPr>
              <w:jc w:val="center"/>
            </w:pPr>
            <w:r>
              <w:t>X</w:t>
            </w:r>
          </w:p>
        </w:tc>
        <w:tc>
          <w:tcPr>
            <w:tcW w:w="1893" w:type="dxa"/>
          </w:tcPr>
          <w:p w14:paraId="1785A98C" w14:textId="6FD8B883" w:rsidR="00FA5A58" w:rsidRDefault="00FA5A58" w:rsidP="00FA5A58">
            <w:pPr>
              <w:jc w:val="center"/>
            </w:pPr>
          </w:p>
        </w:tc>
      </w:tr>
      <w:tr w:rsidR="00FA5A58" w14:paraId="07893319" w14:textId="77777777" w:rsidTr="00FA5A58">
        <w:tc>
          <w:tcPr>
            <w:tcW w:w="1609" w:type="dxa"/>
          </w:tcPr>
          <w:p w14:paraId="268CD3AB" w14:textId="0CB26984" w:rsidR="00FA5A58" w:rsidRDefault="00FA5A58" w:rsidP="00FA5A58">
            <w:r>
              <w:t>Dozent</w:t>
            </w:r>
          </w:p>
        </w:tc>
        <w:tc>
          <w:tcPr>
            <w:tcW w:w="1910" w:type="dxa"/>
          </w:tcPr>
          <w:p w14:paraId="35F7185A" w14:textId="18C3B1E8" w:rsidR="00FA5A58" w:rsidRDefault="00FA5A58" w:rsidP="00FA5A58"/>
        </w:tc>
        <w:tc>
          <w:tcPr>
            <w:tcW w:w="1962" w:type="dxa"/>
          </w:tcPr>
          <w:p w14:paraId="636DF967" w14:textId="68CC8B0F" w:rsidR="00FA5A58" w:rsidRDefault="00FA5A58" w:rsidP="00FA5A58">
            <w:pPr>
              <w:jc w:val="center"/>
            </w:pPr>
            <w:r>
              <w:t>X</w:t>
            </w:r>
          </w:p>
        </w:tc>
        <w:tc>
          <w:tcPr>
            <w:tcW w:w="1914" w:type="dxa"/>
          </w:tcPr>
          <w:p w14:paraId="0D05D3EA" w14:textId="4B82FD0C" w:rsidR="00FA5A58" w:rsidRDefault="00FA5A58" w:rsidP="00FA5A58">
            <w:pPr>
              <w:jc w:val="center"/>
            </w:pPr>
            <w:r>
              <w:t>X</w:t>
            </w:r>
          </w:p>
        </w:tc>
        <w:tc>
          <w:tcPr>
            <w:tcW w:w="1893" w:type="dxa"/>
          </w:tcPr>
          <w:p w14:paraId="339F7646" w14:textId="682B6842" w:rsidR="00FA5A58" w:rsidRDefault="00FA5A58" w:rsidP="00FA5A58">
            <w:pPr>
              <w:jc w:val="center"/>
            </w:pPr>
          </w:p>
        </w:tc>
      </w:tr>
    </w:tbl>
    <w:p w14:paraId="670C57CF" w14:textId="77777777" w:rsidR="00FA5A58" w:rsidRPr="00FA5A58" w:rsidRDefault="00FA5A58" w:rsidP="00FA5A58"/>
    <w:p w14:paraId="3D802979" w14:textId="77777777" w:rsidR="00451E02" w:rsidRPr="00BC34C2" w:rsidRDefault="002C5D60">
      <w:pPr>
        <w:pStyle w:val="Erluterungstext"/>
      </w:pPr>
      <w:bookmarkStart w:id="338" w:name="OLE_LINK88"/>
      <w:bookmarkStart w:id="339" w:name="OLE_LINK87"/>
      <w:bookmarkEnd w:id="338"/>
      <w:bookmarkEnd w:id="339"/>
      <w:commentRangeStart w:id="340"/>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2C9E1C12" w:rsidR="00451E02" w:rsidRPr="00BC34C2" w:rsidRDefault="002C5D60">
      <w:pPr>
        <w:numPr>
          <w:ilvl w:val="1"/>
          <w:numId w:val="1"/>
        </w:numPr>
        <w:rPr>
          <w:rFonts w:cs="Arial"/>
        </w:rPr>
      </w:pPr>
      <w:bookmarkStart w:id="341" w:name="_Toc188159245"/>
      <w:bookmarkStart w:id="342" w:name="__RefHeading__4915_132721752"/>
      <w:bookmarkEnd w:id="336"/>
      <w:bookmarkEnd w:id="337"/>
      <w:bookmarkEnd w:id="341"/>
      <w:bookmarkEnd w:id="342"/>
      <w:r w:rsidRPr="00BC34C2">
        <w:rPr>
          <w:rFonts w:cs="Arial"/>
        </w:rPr>
        <w:t>Pattern</w:t>
      </w:r>
    </w:p>
    <w:p w14:paraId="512C5D74" w14:textId="1A932782" w:rsidR="00451E02" w:rsidRPr="00BC34C2" w:rsidRDefault="002C5D60">
      <w:pPr>
        <w:rPr>
          <w:rFonts w:cs="Arial"/>
        </w:rPr>
      </w:pPr>
      <w:r w:rsidRPr="00BC34C2">
        <w:rPr>
          <w:rFonts w:cs="Arial"/>
        </w:rPr>
        <w:lastRenderedPageBreak/>
        <w:t>Um die visuelle Darstellung von der logischen Komponente zu trennen wird das Konzept des Model-View-Controllers</w:t>
      </w:r>
      <w:r w:rsidR="00CC27CD">
        <w:rPr>
          <w:rFonts w:cs="Arial"/>
        </w:rPr>
        <w:t xml:space="preserve"> als Design Pattern</w:t>
      </w:r>
      <w:r w:rsidRPr="00BC34C2">
        <w:rPr>
          <w:rFonts w:cs="Arial"/>
        </w:rPr>
        <w:t xml:space="preserve"> verwendet. Dieses Pattern liegt ASP.NET zugrunde.</w:t>
      </w:r>
    </w:p>
    <w:p w14:paraId="2E0A08CD" w14:textId="77777777" w:rsidR="00451E02" w:rsidRPr="00BC34C2" w:rsidRDefault="002C5D60">
      <w:pPr>
        <w:pStyle w:val="Erluterungstext"/>
      </w:pPr>
      <w:bookmarkStart w:id="343" w:name="OLE_LINK90"/>
      <w:bookmarkStart w:id="344" w:name="OLE_LINK89"/>
      <w:bookmarkStart w:id="345" w:name="OLE_LINK6"/>
      <w:bookmarkStart w:id="346" w:name="OLE_LINK5"/>
      <w:bookmarkEnd w:id="343"/>
      <w:bookmarkEnd w:id="344"/>
      <w:r w:rsidRPr="00BC34C2">
        <w:t xml:space="preserve">Oftmals tauchen einige typische Lösungsstrukturen oder Grundmuster an mehren Stellen der Architektur auf. Beispiele dafür sind die Abhängigkeiten zwischen Persistenzschicht, Applikation sowie die Anbindung </w:t>
      </w:r>
      <w:bookmarkStart w:id="347" w:name="OLE_LINK10"/>
      <w:bookmarkStart w:id="348" w:name="OLE_LINK7"/>
      <w:bookmarkEnd w:id="345"/>
      <w:bookmarkEnd w:id="346"/>
      <w:bookmarkEnd w:id="347"/>
      <w:bookmarkEnd w:id="348"/>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49" w:name="OLE_LINK901"/>
      <w:bookmarkStart w:id="350" w:name="OLE_LINK891"/>
      <w:bookmarkEnd w:id="349"/>
      <w:bookmarkEnd w:id="350"/>
      <w:commentRangeEnd w:id="340"/>
      <w:r w:rsidRPr="00BC34C2">
        <w:rPr>
          <w:rFonts w:cs="Arial"/>
        </w:rPr>
        <w:commentReference w:id="340"/>
      </w:r>
    </w:p>
    <w:p w14:paraId="77ABDD5E" w14:textId="77777777" w:rsidR="00451E02" w:rsidRPr="00BC34C2" w:rsidRDefault="002C5D60">
      <w:pPr>
        <w:pStyle w:val="berschrift21"/>
        <w:numPr>
          <w:ilvl w:val="1"/>
          <w:numId w:val="1"/>
        </w:numPr>
        <w:rPr>
          <w:rFonts w:cs="Arial"/>
        </w:rPr>
      </w:pPr>
      <w:bookmarkStart w:id="351" w:name="__RefHeading__4917_132721752"/>
      <w:bookmarkStart w:id="352" w:name="_Toc161293461"/>
      <w:bookmarkStart w:id="353" w:name="_Toc188159246"/>
      <w:bookmarkEnd w:id="351"/>
      <w:bookmarkEnd w:id="352"/>
      <w:bookmarkEnd w:id="353"/>
      <w:r w:rsidRPr="00BC34C2">
        <w:rPr>
          <w:rFonts w:cs="Arial"/>
        </w:rPr>
        <w:t>Persistenz</w:t>
      </w:r>
    </w:p>
    <w:p w14:paraId="175866D9" w14:textId="77777777" w:rsidR="00451E02" w:rsidRPr="00BC34C2" w:rsidRDefault="002C5D60">
      <w:pPr>
        <w:pStyle w:val="Erluterungstext"/>
      </w:pPr>
      <w:bookmarkStart w:id="354" w:name="OLE_LINK92"/>
      <w:bookmarkStart w:id="355" w:name="OLE_LINK911"/>
      <w:bookmarkEnd w:id="354"/>
      <w:bookmarkEnd w:id="355"/>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5DD636DD" w:rsidR="00451E02" w:rsidRPr="00BC34C2" w:rsidRDefault="002C5D60">
      <w:pPr>
        <w:rPr>
          <w:rFonts w:cs="Arial"/>
        </w:rPr>
      </w:pPr>
      <w:bookmarkStart w:id="356" w:name="OLE_LINK921"/>
      <w:bookmarkStart w:id="357" w:name="OLE_LINK912"/>
      <w:bookmarkEnd w:id="356"/>
      <w:bookmarkEnd w:id="357"/>
      <w:r w:rsidRPr="00BC34C2">
        <w:rPr>
          <w:rFonts w:cs="Arial"/>
        </w:rPr>
        <w:t>Alle länger benötigten Daten werden in einer MS SQL Server Instanz abgelegt.</w:t>
      </w:r>
      <w:r w:rsidR="009F5912">
        <w:rPr>
          <w:rFonts w:cs="Arial"/>
        </w:rPr>
        <w:t xml:space="preserve"> Dazu zählen </w:t>
      </w:r>
      <w:r w:rsidR="00677CC0">
        <w:rPr>
          <w:rFonts w:cs="Arial"/>
        </w:rPr>
        <w:t>in erster Linie Fragebogen Vorlagen und Berichte des Qualitätsmanagers. Mit den Berichten kann so eine Bilanz über mehrere Jahre gezogen werden. Es werden auch ausgefüllte Fragebögen gesichert, bis der Endbericht vorliegt.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58" w:name="__RefHeading__4919_132721752"/>
      <w:bookmarkStart w:id="359" w:name="_Toc188159247"/>
      <w:bookmarkStart w:id="360" w:name="_Toc161293462"/>
      <w:bookmarkEnd w:id="358"/>
      <w:bookmarkEnd w:id="359"/>
      <w:bookmarkEnd w:id="360"/>
      <w:r w:rsidRPr="00BC34C2">
        <w:rPr>
          <w:rFonts w:cs="Arial"/>
        </w:rPr>
        <w:t>Benutzungsoberfläche</w:t>
      </w:r>
    </w:p>
    <w:p w14:paraId="4D7918F6" w14:textId="77777777" w:rsidR="00451E02" w:rsidRPr="00BC34C2" w:rsidRDefault="002C5D60">
      <w:pPr>
        <w:pStyle w:val="Erluterungstext"/>
      </w:pPr>
      <w:bookmarkStart w:id="361" w:name="OLE_LINK94"/>
      <w:bookmarkStart w:id="362" w:name="OLE_LINK93"/>
      <w:bookmarkEnd w:id="361"/>
      <w:bookmarkEnd w:id="362"/>
      <w:r w:rsidRPr="00BC34C2">
        <w:t>IT-Systeme, die von (menschlichen) Benutzern interaktiv genutzt werden, benötigen eine Benutzungsoberfläche. Das können sowohl grafische als auch textuelle Oberflächen sein.</w:t>
      </w:r>
    </w:p>
    <w:p w14:paraId="1A1C5644" w14:textId="5F4C805D" w:rsidR="00CC1017" w:rsidRDefault="002C5D60" w:rsidP="0006007F">
      <w:pPr>
        <w:rPr>
          <w:rFonts w:cs="Arial"/>
        </w:rPr>
      </w:pPr>
      <w:bookmarkStart w:id="363" w:name="OLE_LINK941"/>
      <w:bookmarkStart w:id="364" w:name="OLE_LINK931"/>
      <w:bookmarkEnd w:id="363"/>
      <w:bookmarkEnd w:id="364"/>
      <w:r w:rsidRPr="00BC34C2">
        <w:rPr>
          <w:rFonts w:cs="Arial"/>
        </w:rPr>
        <w:t>Da jeder unkompliziert an dem System teilhaben soll, wird dieses Projekt als Webapplikation erstellt.</w:t>
      </w:r>
      <w:bookmarkStart w:id="365" w:name="__RefHeading__4921_132721752"/>
      <w:bookmarkStart w:id="366" w:name="_Toc188159248"/>
      <w:bookmarkStart w:id="367" w:name="_Toc161293463"/>
      <w:bookmarkEnd w:id="365"/>
      <w:bookmarkEnd w:id="366"/>
      <w:bookmarkEnd w:id="367"/>
      <w:r w:rsidR="0099661A">
        <w:rPr>
          <w:rFonts w:cs="Arial"/>
        </w:rPr>
        <w:t xml:space="preserve"> </w:t>
      </w:r>
      <w:r w:rsidR="0084092C">
        <w:rPr>
          <w:rFonts w:cs="Arial"/>
        </w:rPr>
        <w:t>Der Benutzer sieht zu Beginn eine Login Maske. Durch Eingabe seiner Benutzerdaten und anschließendes Drücken auf den Login Button, wird der Benutzer zur Lehrveranstaltungsübersicht weitergeleitet. Dort kann er eine Lehrveranstaltung zum Evaluieren auswählen</w:t>
      </w:r>
      <w:r w:rsidR="00CC1017">
        <w:rPr>
          <w:rFonts w:cs="Arial"/>
        </w:rPr>
        <w:t xml:space="preserve"> bzw. je nach Berechtigung bearbeiten oder anlegen</w:t>
      </w:r>
      <w:r w:rsidR="0084092C">
        <w:rPr>
          <w:rFonts w:cs="Arial"/>
        </w:rPr>
        <w:t>. Nach dem Ausfüllen des Fragebogens</w:t>
      </w:r>
      <w:r w:rsidR="00CC1017">
        <w:rPr>
          <w:rFonts w:cs="Arial"/>
        </w:rPr>
        <w:t xml:space="preserve"> oder bearbeiten</w:t>
      </w:r>
      <w:r w:rsidR="0084092C">
        <w:rPr>
          <w:rFonts w:cs="Arial"/>
        </w:rPr>
        <w:t xml:space="preserve"> und anschließendem </w:t>
      </w:r>
      <w:r w:rsidR="00A82E6C">
        <w:rPr>
          <w:rFonts w:cs="Arial"/>
        </w:rPr>
        <w:t>klicken des Absende Buttons, wird der Benutzer zur Übersicht zurückgeleitet. Von hier aus kann er eine weitere Lehrveranstal</w:t>
      </w:r>
      <w:r w:rsidR="00CC1017">
        <w:rPr>
          <w:rFonts w:cs="Arial"/>
        </w:rPr>
        <w:t>tung evaluieren oder ausloggen.</w:t>
      </w:r>
    </w:p>
    <w:p w14:paraId="0E37A64B" w14:textId="77777777" w:rsidR="00451E02" w:rsidRPr="00BC34C2" w:rsidRDefault="002C5D60">
      <w:pPr>
        <w:pStyle w:val="Erluterungstext"/>
      </w:pPr>
      <w:bookmarkStart w:id="368" w:name="OLE_LINK96"/>
      <w:bookmarkStart w:id="369" w:name="OLE_LINK95"/>
      <w:bookmarkEnd w:id="368"/>
      <w:bookmarkEnd w:id="369"/>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370" w:name="__RefHeading__4923_132721752"/>
      <w:bookmarkStart w:id="371" w:name="_Toc188159249"/>
      <w:bookmarkStart w:id="372" w:name="_Toc161293464"/>
      <w:bookmarkEnd w:id="370"/>
      <w:bookmarkEnd w:id="371"/>
      <w:bookmarkEnd w:id="372"/>
      <w:r w:rsidRPr="00BC34C2">
        <w:rPr>
          <w:rFonts w:cs="Arial"/>
        </w:rPr>
        <w:t>Ablaufsteuerung</w:t>
      </w:r>
    </w:p>
    <w:p w14:paraId="302CBED4" w14:textId="77777777" w:rsidR="00593962" w:rsidRDefault="00593962">
      <w:pPr>
        <w:pStyle w:val="Erluterungstext"/>
        <w:rPr>
          <w:vanish w:val="0"/>
        </w:rPr>
      </w:pPr>
      <w:bookmarkStart w:id="373" w:name="OLE_LINK98"/>
      <w:bookmarkStart w:id="374" w:name="OLE_LINK97"/>
      <w:bookmarkEnd w:id="373"/>
      <w:bookmarkEnd w:id="374"/>
    </w:p>
    <w:p w14:paraId="4347211D" w14:textId="77777777" w:rsidR="00451E02" w:rsidRPr="00BC34C2" w:rsidRDefault="002C5D60">
      <w:pPr>
        <w:pStyle w:val="Erluterungstext"/>
      </w:pPr>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6C81266D" w14:textId="77777777" w:rsidR="006F0E39" w:rsidRDefault="00AC2E4A">
      <w:pPr>
        <w:spacing w:before="56" w:after="113"/>
        <w:rPr>
          <w:rFonts w:cs="Arial"/>
          <w:noProof/>
          <w:lang w:val="de-AT" w:eastAsia="de-AT"/>
        </w:rPr>
      </w:pPr>
      <w:bookmarkStart w:id="375" w:name="OLE_LINK981"/>
      <w:bookmarkStart w:id="376" w:name="OLE_LINK971"/>
      <w:bookmarkEnd w:id="375"/>
      <w:bookmarkEnd w:id="376"/>
      <w:r>
        <w:rPr>
          <w:rFonts w:cs="Arial"/>
          <w:sz w:val="20"/>
        </w:rPr>
        <w:t>Student:</w:t>
      </w:r>
      <w:r w:rsidR="006F0E39" w:rsidRPr="006F0E39">
        <w:rPr>
          <w:rFonts w:cs="Arial"/>
          <w:noProof/>
          <w:lang w:val="de-AT" w:eastAsia="de-AT"/>
        </w:rPr>
        <w:t xml:space="preserve"> </w:t>
      </w:r>
      <w:r w:rsidR="006F0E39">
        <w:rPr>
          <w:rFonts w:cs="Arial"/>
          <w:noProof/>
          <w:lang w:val="de-AT" w:eastAsia="de-AT"/>
        </w:rPr>
        <w:drawing>
          <wp:inline distT="0" distB="0" distL="0" distR="0" wp14:anchorId="5BCA9B70" wp14:editId="6181393D">
            <wp:extent cx="553402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land\AppData\Local\Microsoft\Windows\INetCache\Content.Word\EVA-Screenflow.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534025" cy="1257300"/>
                    </a:xfrm>
                    <a:prstGeom prst="rect">
                      <a:avLst/>
                    </a:prstGeom>
                    <a:noFill/>
                    <a:ln>
                      <a:noFill/>
                    </a:ln>
                  </pic:spPr>
                </pic:pic>
              </a:graphicData>
            </a:graphic>
          </wp:inline>
        </w:drawing>
      </w:r>
    </w:p>
    <w:p w14:paraId="3298D039" w14:textId="77777777" w:rsidR="006F0E39" w:rsidRDefault="006F0E39">
      <w:pPr>
        <w:spacing w:before="56" w:after="113"/>
        <w:rPr>
          <w:rFonts w:cs="Arial"/>
          <w:noProof/>
          <w:lang w:val="de-AT" w:eastAsia="de-AT"/>
        </w:rPr>
      </w:pPr>
    </w:p>
    <w:p w14:paraId="2B78E663" w14:textId="77777777" w:rsidR="006F0E39" w:rsidRDefault="006F0E39">
      <w:pPr>
        <w:spacing w:before="56" w:after="113"/>
        <w:rPr>
          <w:rFonts w:cs="Arial"/>
          <w:noProof/>
          <w:lang w:val="de-AT" w:eastAsia="de-AT"/>
        </w:rPr>
      </w:pPr>
    </w:p>
    <w:p w14:paraId="6697216A" w14:textId="6AF6E8C0" w:rsidR="00AC2E4A" w:rsidRPr="006F0E39" w:rsidRDefault="006F0E39">
      <w:pPr>
        <w:spacing w:before="56" w:after="113"/>
        <w:rPr>
          <w:rFonts w:cs="Arial"/>
          <w:noProof/>
          <w:lang w:val="de-AT" w:eastAsia="de-AT"/>
        </w:rPr>
      </w:pPr>
      <w:r>
        <w:rPr>
          <w:rFonts w:cs="Arial"/>
          <w:noProof/>
          <w:lang w:val="de-AT" w:eastAsia="de-AT"/>
        </w:rPr>
        <w:lastRenderedPageBreak/>
        <w:t>Dekan/Dozent</w:t>
      </w:r>
      <w:r w:rsidR="00E02434">
        <w:rPr>
          <w:rFonts w:cs="Arial"/>
          <w:noProof/>
          <w:lang w:val="de-AT" w:eastAsia="de-AT"/>
        </w:rPr>
        <w:drawing>
          <wp:inline distT="0" distB="0" distL="0" distR="0" wp14:anchorId="1D4BFA40" wp14:editId="65CD5380">
            <wp:extent cx="5760720" cy="25469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VA-Screenflow-Dekan.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546985"/>
                    </a:xfrm>
                    <a:prstGeom prst="rect">
                      <a:avLst/>
                    </a:prstGeom>
                  </pic:spPr>
                </pic:pic>
              </a:graphicData>
            </a:graphic>
          </wp:inline>
        </w:drawing>
      </w:r>
    </w:p>
    <w:p w14:paraId="0A7E178C" w14:textId="371C922E" w:rsidR="00451E02" w:rsidRDefault="00451E02">
      <w:pPr>
        <w:spacing w:before="56" w:after="113"/>
        <w:rPr>
          <w:rFonts w:cs="Arial"/>
          <w:sz w:val="20"/>
        </w:rPr>
      </w:pPr>
    </w:p>
    <w:p w14:paraId="4F8908C1" w14:textId="45DE2FFD" w:rsidR="006F0E39" w:rsidRPr="00F930D5" w:rsidRDefault="006F0E39">
      <w:pPr>
        <w:spacing w:before="56" w:after="113"/>
        <w:rPr>
          <w:rFonts w:cs="Arial"/>
          <w:szCs w:val="22"/>
        </w:rPr>
      </w:pPr>
      <w:r w:rsidRPr="00F930D5">
        <w:rPr>
          <w:rFonts w:cs="Arial"/>
          <w:szCs w:val="22"/>
        </w:rPr>
        <w:t>Qualitätsmanager:</w:t>
      </w:r>
    </w:p>
    <w:p w14:paraId="5721C70D" w14:textId="534FBFF0" w:rsidR="006F0E39" w:rsidRPr="00BC34C2" w:rsidRDefault="00E02434">
      <w:pPr>
        <w:spacing w:before="56" w:after="113"/>
        <w:rPr>
          <w:rFonts w:cs="Arial"/>
          <w:sz w:val="20"/>
        </w:rPr>
      </w:pPr>
      <w:r>
        <w:rPr>
          <w:rFonts w:cs="Arial"/>
          <w:noProof/>
          <w:sz w:val="20"/>
          <w:lang w:val="de-AT" w:eastAsia="de-AT"/>
        </w:rPr>
        <w:drawing>
          <wp:inline distT="0" distB="0" distL="0" distR="0" wp14:anchorId="358343FD" wp14:editId="4A93CB15">
            <wp:extent cx="5760720" cy="1356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VA-Screenflow-Q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356995"/>
                    </a:xfrm>
                    <a:prstGeom prst="rect">
                      <a:avLst/>
                    </a:prstGeom>
                  </pic:spPr>
                </pic:pic>
              </a:graphicData>
            </a:graphic>
          </wp:inline>
        </w:drawing>
      </w:r>
    </w:p>
    <w:p w14:paraId="29558176" w14:textId="77777777" w:rsidR="00451E02" w:rsidRPr="00BC34C2" w:rsidRDefault="002C5D60">
      <w:pPr>
        <w:pStyle w:val="Erluterungstext"/>
      </w:pPr>
      <w:bookmarkStart w:id="377" w:name="__RefHeading__4925_132721752"/>
      <w:bookmarkStart w:id="378" w:name="_Toc188159250"/>
      <w:bookmarkStart w:id="379" w:name="_Toc161293465"/>
      <w:bookmarkStart w:id="380" w:name="OLE_LINK1001"/>
      <w:bookmarkStart w:id="381" w:name="OLE_LINK991"/>
      <w:bookmarkStart w:id="382" w:name="__RefHeading__4927_132721752"/>
      <w:bookmarkStart w:id="383" w:name="_Toc188159251"/>
      <w:bookmarkStart w:id="384" w:name="_Toc161293466"/>
      <w:bookmarkStart w:id="385" w:name="OLE_LINK1021"/>
      <w:bookmarkStart w:id="386" w:name="OLE_LINK1011"/>
      <w:bookmarkStart w:id="387" w:name="__RefHeading__4929_132721752"/>
      <w:bookmarkStart w:id="388" w:name="_Toc188159252"/>
      <w:bookmarkStart w:id="389" w:name="_Toc161293467"/>
      <w:bookmarkStart w:id="390" w:name="OLE_LINK104"/>
      <w:bookmarkStart w:id="391" w:name="OLE_LINK103"/>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392" w:name="OLE_LINK1041"/>
      <w:bookmarkStart w:id="393" w:name="OLE_LINK1031"/>
      <w:bookmarkEnd w:id="392"/>
      <w:bookmarkEnd w:id="393"/>
    </w:p>
    <w:p w14:paraId="0A7A983F" w14:textId="77777777" w:rsidR="00451E02" w:rsidRDefault="002C5D60">
      <w:pPr>
        <w:pStyle w:val="berschrift21"/>
        <w:numPr>
          <w:ilvl w:val="1"/>
          <w:numId w:val="1"/>
        </w:numPr>
        <w:rPr>
          <w:rFonts w:cs="Arial"/>
        </w:rPr>
      </w:pPr>
      <w:bookmarkStart w:id="394" w:name="__RefHeading__4931_132721752"/>
      <w:bookmarkStart w:id="395" w:name="_Toc188159253"/>
      <w:bookmarkStart w:id="396" w:name="_Toc161293468"/>
      <w:bookmarkEnd w:id="394"/>
      <w:bookmarkEnd w:id="395"/>
      <w:bookmarkEnd w:id="396"/>
      <w:r w:rsidRPr="00BC34C2">
        <w:rPr>
          <w:rFonts w:cs="Arial"/>
        </w:rPr>
        <w:t>Kommunikation und Integration mit anderen IT-Systemen</w:t>
      </w:r>
    </w:p>
    <w:p w14:paraId="06B6D6E9" w14:textId="232A2237" w:rsidR="00265AB5" w:rsidRPr="00265AB5" w:rsidRDefault="00265AB5" w:rsidP="00265AB5">
      <w:r>
        <w:t xml:space="preserve">Es wird das Login System der Fachhochschule verwendet um sich in das EVA System einzuloggen. </w:t>
      </w:r>
      <w:r w:rsidR="004824D8">
        <w:t xml:space="preserve">Dabei fragt das EVA System das User Objekt des jeweiligen Benutzers an. </w:t>
      </w:r>
      <w:r w:rsidR="0010652A">
        <w:t xml:space="preserve">Das User Objekt wird vom </w:t>
      </w:r>
      <w:bookmarkStart w:id="397" w:name="_GoBack"/>
      <w:r w:rsidR="0010652A">
        <w:t>Personalsystem</w:t>
      </w:r>
      <w:bookmarkEnd w:id="397"/>
      <w:r w:rsidR="0010652A">
        <w:t xml:space="preserve"> de</w:t>
      </w:r>
      <w:r w:rsidR="00D7734B">
        <w:t>r Fachhochschule bereitgestellt.</w:t>
      </w:r>
    </w:p>
    <w:p w14:paraId="1C2F5BFE" w14:textId="77777777" w:rsidR="00451E02" w:rsidRPr="00BC34C2" w:rsidRDefault="002C5D60">
      <w:pPr>
        <w:pStyle w:val="Erluterungstext"/>
      </w:pPr>
      <w:bookmarkStart w:id="398" w:name="OLE_LINK106"/>
      <w:bookmarkStart w:id="399" w:name="OLE_LINK105"/>
      <w:bookmarkEnd w:id="398"/>
      <w:bookmarkEnd w:id="399"/>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373F8009" w14:textId="77777777" w:rsidR="00451E02" w:rsidRPr="00BC34C2" w:rsidRDefault="002C5D60">
      <w:pPr>
        <w:pStyle w:val="Erluterungstext"/>
      </w:pPr>
      <w:bookmarkStart w:id="400" w:name="OLE_LINK1061"/>
      <w:bookmarkStart w:id="401" w:name="OLE_LINK1051"/>
      <w:bookmarkStart w:id="402" w:name="__RefHeading__4933_132721752"/>
      <w:bookmarkStart w:id="403" w:name="_Toc188159254"/>
      <w:bookmarkStart w:id="404" w:name="_Toc161293469"/>
      <w:bookmarkStart w:id="405" w:name="OLE_LINK108"/>
      <w:bookmarkStart w:id="406" w:name="OLE_LINK107"/>
      <w:bookmarkEnd w:id="400"/>
      <w:bookmarkEnd w:id="401"/>
      <w:bookmarkEnd w:id="402"/>
      <w:bookmarkEnd w:id="403"/>
      <w:bookmarkEnd w:id="404"/>
      <w:bookmarkEnd w:id="405"/>
      <w:bookmarkEnd w:id="406"/>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041B5B9A" w14:textId="77777777" w:rsidR="00451E02" w:rsidRPr="00BC34C2" w:rsidRDefault="002C5D60">
      <w:pPr>
        <w:pStyle w:val="Erluterungstext"/>
      </w:pPr>
      <w:bookmarkStart w:id="407" w:name="OLE_LINK1081"/>
      <w:bookmarkStart w:id="408" w:name="OLE_LINK1071"/>
      <w:bookmarkStart w:id="409" w:name="__RefHeading__4935_132721752"/>
      <w:bookmarkStart w:id="410" w:name="_Toc188159255"/>
      <w:bookmarkStart w:id="411" w:name="_Toc161293479"/>
      <w:bookmarkStart w:id="412" w:name="OLE_LINK110"/>
      <w:bookmarkStart w:id="413" w:name="OLE_LINK109"/>
      <w:bookmarkEnd w:id="407"/>
      <w:bookmarkEnd w:id="408"/>
      <w:bookmarkEnd w:id="409"/>
      <w:bookmarkEnd w:id="410"/>
      <w:bookmarkEnd w:id="411"/>
      <w:bookmarkEnd w:id="412"/>
      <w:bookmarkEnd w:id="413"/>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14" w:name="OLE_LINK1101"/>
      <w:bookmarkStart w:id="415" w:name="OLE_LINK1091"/>
      <w:bookmarkEnd w:id="414"/>
      <w:bookmarkEnd w:id="415"/>
    </w:p>
    <w:p w14:paraId="6BC9C63C" w14:textId="724574BD" w:rsidR="009D3991" w:rsidRDefault="002C5D60" w:rsidP="009D3991">
      <w:pPr>
        <w:pStyle w:val="berschrift21"/>
        <w:numPr>
          <w:ilvl w:val="1"/>
          <w:numId w:val="1"/>
        </w:numPr>
        <w:rPr>
          <w:rFonts w:cs="Arial"/>
        </w:rPr>
      </w:pPr>
      <w:bookmarkStart w:id="416" w:name="__RefHeading__4937_132721752"/>
      <w:bookmarkStart w:id="417" w:name="_Toc188159256"/>
      <w:bookmarkStart w:id="418" w:name="_Toc161293470"/>
      <w:bookmarkEnd w:id="416"/>
      <w:bookmarkEnd w:id="417"/>
      <w:bookmarkEnd w:id="418"/>
      <w:r w:rsidRPr="00BC34C2">
        <w:rPr>
          <w:rFonts w:cs="Arial"/>
        </w:rPr>
        <w:t>Ausnahme-/Fehlerbehandlung</w:t>
      </w:r>
      <w:bookmarkStart w:id="419" w:name="OLE_LINK112"/>
      <w:bookmarkStart w:id="420" w:name="OLE_LINK111"/>
      <w:bookmarkEnd w:id="419"/>
      <w:bookmarkEnd w:id="420"/>
    </w:p>
    <w:p w14:paraId="05746CB5" w14:textId="76318BC3" w:rsidR="008356B5" w:rsidRPr="009D3991" w:rsidRDefault="009D3991" w:rsidP="008356B5">
      <w:r>
        <w:t>Falls ein Fehler auftreten sollte, wird der Benutzer umgehend mit einer Fehlermeldung informiert. In dieser Meldung wird der Fehler erklärt und eventuell mögliche Schritte zum beseitigen des Fehlers angegeben.</w:t>
      </w:r>
      <w:r w:rsidR="004F41C2">
        <w:t xml:space="preserve"> Auftretende Fehler werden zusätzlich in einem Logfile mitprotokoliert um bei der Behebung bzw. Verbesserung des Systems beizutragen.</w:t>
      </w:r>
      <w:r w:rsidR="00E0475B">
        <w:t xml:space="preserve"> Die Fehler haben darüber hinaus Fehlercodes um eine richtige </w:t>
      </w:r>
      <w:r w:rsidR="005D1ED8">
        <w:t>Zuweisung der Fehler gewährleisten zu können.</w:t>
      </w:r>
      <w:r w:rsidR="004F41C2">
        <w:t xml:space="preserve"> Im Logfile wird genau die Fehlermeldung, Datu</w:t>
      </w:r>
      <w:r w:rsidR="00E0475B">
        <w:t>m und Uhrzeit mitprotokolliert.</w:t>
      </w:r>
    </w:p>
    <w:p w14:paraId="3FB756D5" w14:textId="77777777" w:rsidR="00451E02" w:rsidRPr="00BC34C2" w:rsidRDefault="002C5D60" w:rsidP="008356B5">
      <w:pPr>
        <w:pStyle w:val="Erluterungstext"/>
        <w:numPr>
          <w:ilvl w:val="0"/>
          <w:numId w:val="10"/>
        </w:numPr>
      </w:pPr>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2315FFFF" w14:textId="77777777" w:rsidR="00451E02" w:rsidRPr="00BC34C2" w:rsidRDefault="002C5D60">
      <w:pPr>
        <w:pStyle w:val="Erluterungstext"/>
      </w:pPr>
      <w:bookmarkStart w:id="421" w:name="OLE_LINK1121"/>
      <w:bookmarkStart w:id="422" w:name="OLE_LINK1111"/>
      <w:bookmarkStart w:id="423" w:name="__RefHeading__4939_132721752"/>
      <w:bookmarkStart w:id="424" w:name="_Toc188159257"/>
      <w:bookmarkStart w:id="425" w:name="_Toc161293471"/>
      <w:bookmarkStart w:id="426" w:name="OLE_LINK114"/>
      <w:bookmarkStart w:id="427" w:name="OLE_LINK113"/>
      <w:bookmarkEnd w:id="421"/>
      <w:bookmarkEnd w:id="422"/>
      <w:bookmarkEnd w:id="423"/>
      <w:bookmarkEnd w:id="424"/>
      <w:bookmarkEnd w:id="425"/>
      <w:bookmarkEnd w:id="426"/>
      <w:bookmarkEnd w:id="427"/>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8356B5" w:rsidRDefault="00451E02" w:rsidP="008356B5">
      <w:pPr>
        <w:rPr>
          <w:rFonts w:cs="Arial"/>
        </w:rPr>
      </w:pPr>
      <w:bookmarkStart w:id="428" w:name="OLE_LINK1141"/>
      <w:bookmarkStart w:id="429" w:name="OLE_LINK1131"/>
      <w:bookmarkEnd w:id="428"/>
      <w:bookmarkEnd w:id="429"/>
    </w:p>
    <w:p w14:paraId="198EB846" w14:textId="3747A453" w:rsidR="00451E02" w:rsidRDefault="00EF584D">
      <w:pPr>
        <w:pStyle w:val="berschrift21"/>
        <w:numPr>
          <w:ilvl w:val="1"/>
          <w:numId w:val="1"/>
        </w:numPr>
        <w:rPr>
          <w:rFonts w:cs="Arial"/>
        </w:rPr>
      </w:pPr>
      <w:bookmarkStart w:id="430" w:name="__RefHeading__4941_132721752"/>
      <w:bookmarkEnd w:id="430"/>
      <w:r>
        <w:rPr>
          <w:rFonts w:cs="Arial"/>
        </w:rPr>
        <w:t>Login</w:t>
      </w:r>
    </w:p>
    <w:p w14:paraId="3185CE64" w14:textId="2C13ABDB" w:rsidR="00A4049F" w:rsidRPr="00A4049F" w:rsidRDefault="005B1866" w:rsidP="00A4049F">
      <w:r>
        <w:t>Es wird ein Single-Sign-On Konzept verfolgt dabei wird d</w:t>
      </w:r>
      <w:r w:rsidR="007670B7">
        <w:t>er Login</w:t>
      </w:r>
      <w:r w:rsidR="00DA1D33">
        <w:t xml:space="preserve"> durch das vor</w:t>
      </w:r>
      <w:r w:rsidR="00FB7FF3">
        <w:t>handene FH System abgewickelt. Es werden Informationen über die Person</w:t>
      </w:r>
      <w:r w:rsidR="00107EEB">
        <w:t>,</w:t>
      </w:r>
      <w:r w:rsidR="00FB7FF3">
        <w:t xml:space="preserve"> nur für den Qualitätsmanager und dem Dekan/Dozent</w:t>
      </w:r>
      <w:r w:rsidR="00107EEB">
        <w:t>,</w:t>
      </w:r>
      <w:r w:rsidR="00FB7FF3">
        <w:t xml:space="preserve"> vom FH System übernommen. Ein Studenten Login wird anonym abgehandelt. </w:t>
      </w:r>
    </w:p>
    <w:p w14:paraId="13401559" w14:textId="77777777" w:rsidR="00451E02" w:rsidRPr="00BC34C2" w:rsidRDefault="002C5D60">
      <w:pPr>
        <w:pStyle w:val="Erluterungstext"/>
      </w:pPr>
      <w:bookmarkStart w:id="431" w:name="OLE_LINK116"/>
      <w:bookmarkStart w:id="432" w:name="OLE_LINK115"/>
      <w:bookmarkEnd w:id="431"/>
      <w:bookmarkEnd w:id="432"/>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33" w:name="OLE_LINK1161"/>
      <w:bookmarkStart w:id="434" w:name="OLE_LINK1151"/>
      <w:bookmarkEnd w:id="433"/>
      <w:bookmarkEnd w:id="434"/>
    </w:p>
    <w:p w14:paraId="7DAB73D8" w14:textId="38D8E74E" w:rsidR="00FB7FF3" w:rsidRDefault="00FB7FF3" w:rsidP="00FB7FF3">
      <w:pPr>
        <w:pStyle w:val="berschrift21"/>
        <w:numPr>
          <w:ilvl w:val="1"/>
          <w:numId w:val="1"/>
        </w:numPr>
        <w:rPr>
          <w:rFonts w:cs="Arial"/>
        </w:rPr>
      </w:pPr>
      <w:bookmarkStart w:id="435" w:name="__RefHeading__4943_132721752"/>
      <w:bookmarkStart w:id="436" w:name="_Toc188159259"/>
      <w:bookmarkStart w:id="437" w:name="_Toc161293473"/>
      <w:bookmarkEnd w:id="435"/>
      <w:bookmarkEnd w:id="436"/>
      <w:bookmarkEnd w:id="437"/>
      <w:r>
        <w:rPr>
          <w:rFonts w:cs="Arial"/>
        </w:rPr>
        <w:lastRenderedPageBreak/>
        <w:t>Anonymisierung</w:t>
      </w:r>
      <w:bookmarkStart w:id="438" w:name="OLE_LINK118"/>
      <w:bookmarkStart w:id="439" w:name="OLE_LINK117"/>
      <w:bookmarkEnd w:id="438"/>
      <w:bookmarkEnd w:id="439"/>
    </w:p>
    <w:p w14:paraId="742E7B77" w14:textId="69421494" w:rsidR="00FB7FF3" w:rsidRPr="00FB7FF3" w:rsidRDefault="000C6A13" w:rsidP="00FB7FF3">
      <w:r>
        <w:t xml:space="preserve">Der Qualitätsmanager und Dekan/Dozent sind von einer Anonymisierung nicht betroffen. Sie werden mit samt den Informationen des FH Login </w:t>
      </w:r>
      <w:r w:rsidR="00CF5AB3">
        <w:t xml:space="preserve">Systems </w:t>
      </w:r>
      <w:r w:rsidR="00A536BA">
        <w:t>eingeloggt</w:t>
      </w:r>
      <w:r w:rsidR="00CF5AB3">
        <w:t xml:space="preserve">. Der Student wird beim Login anonymisiert. Es werden dabei keine Daten über Name, Matrikelnummer usw. vom FH System in die Datenbank des EVA Systems übernommen. </w:t>
      </w:r>
      <w:r w:rsidR="001F1F9A">
        <w:t xml:space="preserve">Es wird über die Matrikelnummer ein Hash-Key generiert. Dieser wird in die Datenbank des EVA Systems abgelegt. </w:t>
      </w:r>
      <w:r w:rsidR="006906C5">
        <w:t>Über diesen Hash-Key kann nun referenziert werden, welche Kurse bereits b</w:t>
      </w:r>
      <w:r w:rsidR="009451CB">
        <w:t>ewertet wurden und welche nicht, falls s</w:t>
      </w:r>
      <w:r w:rsidR="00A536BA">
        <w:t>ich der Benutzer erneut eingeloggt</w:t>
      </w:r>
      <w:r w:rsidR="009451CB">
        <w:t>, um nochmal für den gleichen Kurs abzustimmen.</w:t>
      </w:r>
      <w:r w:rsidR="00CF5AB3">
        <w:t xml:space="preserve"> </w:t>
      </w:r>
    </w:p>
    <w:p w14:paraId="0DB920C6" w14:textId="77777777" w:rsidR="00451E02" w:rsidRPr="00BC34C2" w:rsidRDefault="002C5D60">
      <w:pPr>
        <w:pStyle w:val="Erluterungstext"/>
      </w:pPr>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4F197970" w14:textId="77777777" w:rsidR="00451E02" w:rsidRPr="00BC34C2" w:rsidRDefault="002C5D60">
      <w:pPr>
        <w:pStyle w:val="Erluterungstext"/>
      </w:pPr>
      <w:bookmarkStart w:id="440" w:name="OLE_LINK1181"/>
      <w:bookmarkStart w:id="441" w:name="OLE_LINK1171"/>
      <w:bookmarkStart w:id="442" w:name="__RefHeading__4945_132721752"/>
      <w:bookmarkStart w:id="443" w:name="_Toc188159260"/>
      <w:bookmarkStart w:id="444" w:name="_Toc161293474"/>
      <w:bookmarkStart w:id="445" w:name="OLE_LINK120"/>
      <w:bookmarkStart w:id="446" w:name="OLE_LINK119"/>
      <w:bookmarkEnd w:id="440"/>
      <w:bookmarkEnd w:id="441"/>
      <w:bookmarkEnd w:id="442"/>
      <w:bookmarkEnd w:id="443"/>
      <w:bookmarkEnd w:id="444"/>
      <w:bookmarkEnd w:id="445"/>
      <w:bookmarkEnd w:id="446"/>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1C3E5A4" w14:textId="77777777" w:rsidR="00451E02" w:rsidRPr="00BC34C2" w:rsidRDefault="002C5D60">
      <w:pPr>
        <w:pStyle w:val="Erluterungstext"/>
      </w:pPr>
      <w:bookmarkStart w:id="447" w:name="OLE_LINK1201"/>
      <w:bookmarkStart w:id="448" w:name="OLE_LINK1191"/>
      <w:bookmarkStart w:id="449" w:name="__RefHeading__4947_132721752"/>
      <w:bookmarkStart w:id="450" w:name="_Toc188159261"/>
      <w:bookmarkStart w:id="451" w:name="_Toc161293475"/>
      <w:bookmarkStart w:id="452" w:name="OLE_LINK122"/>
      <w:bookmarkStart w:id="453" w:name="OLE_LINK121"/>
      <w:bookmarkEnd w:id="447"/>
      <w:bookmarkEnd w:id="448"/>
      <w:bookmarkEnd w:id="449"/>
      <w:bookmarkEnd w:id="450"/>
      <w:bookmarkEnd w:id="451"/>
      <w:bookmarkEnd w:id="452"/>
      <w:bookmarkEnd w:id="453"/>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54" w:name="OLE_LINK1221"/>
      <w:bookmarkStart w:id="455" w:name="OLE_LINK1211"/>
      <w:bookmarkEnd w:id="454"/>
      <w:bookmarkEnd w:id="455"/>
    </w:p>
    <w:p w14:paraId="6CE9ADCB" w14:textId="3667B0E6" w:rsidR="00F66EBD" w:rsidRDefault="002C5D60" w:rsidP="00F66EBD">
      <w:pPr>
        <w:pStyle w:val="berschrift21"/>
        <w:numPr>
          <w:ilvl w:val="1"/>
          <w:numId w:val="1"/>
        </w:numPr>
        <w:rPr>
          <w:rFonts w:cs="Arial"/>
        </w:rPr>
      </w:pPr>
      <w:bookmarkStart w:id="456" w:name="__RefHeading__4949_132721752"/>
      <w:bookmarkStart w:id="457" w:name="_Toc188159262"/>
      <w:bookmarkStart w:id="458" w:name="_Toc161293476"/>
      <w:bookmarkEnd w:id="456"/>
      <w:bookmarkEnd w:id="457"/>
      <w:bookmarkEnd w:id="458"/>
      <w:r w:rsidRPr="00BC34C2">
        <w:rPr>
          <w:rFonts w:cs="Arial"/>
        </w:rPr>
        <w:t>Internationalisierung</w:t>
      </w:r>
      <w:bookmarkStart w:id="459" w:name="OLE_LINK124"/>
      <w:bookmarkStart w:id="460" w:name="OLE_LINK123"/>
      <w:bookmarkEnd w:id="459"/>
      <w:bookmarkEnd w:id="460"/>
    </w:p>
    <w:p w14:paraId="42FA4464" w14:textId="7A64F132" w:rsidR="00F66EBD" w:rsidRPr="00F66EBD" w:rsidRDefault="00F66EBD" w:rsidP="00F66EBD">
      <w:r>
        <w:t>Im EVA System kann zu Beginn zwischen den Sprachen Deutsch und Englisch ausgewählt werden. Dies wird durch Flaggen am oberen Bildschirmrand abgebildet. Kli</w:t>
      </w:r>
      <w:r w:rsidR="00817F73">
        <w:t>ckt</w:t>
      </w:r>
      <w:r>
        <w:t xml:space="preserve"> man eine Flagge, wird die jeweilige Sprache ausgewählt. In weiteren Versionen kann eine Erweiterung der Sprachoption implementiert werden. </w:t>
      </w:r>
    </w:p>
    <w:p w14:paraId="090A33F6" w14:textId="77777777" w:rsidR="00451E02" w:rsidRPr="00BC34C2" w:rsidRDefault="002C5D60">
      <w:pPr>
        <w:pStyle w:val="Erluterungstext"/>
      </w:pPr>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461" w:name="OLE_LINK1241"/>
      <w:bookmarkStart w:id="462" w:name="OLE_LINK1231"/>
      <w:bookmarkEnd w:id="461"/>
      <w:bookmarkEnd w:id="462"/>
    </w:p>
    <w:p w14:paraId="04FE0DBB" w14:textId="77777777" w:rsidR="00451E02" w:rsidRDefault="002C5D60">
      <w:pPr>
        <w:pStyle w:val="berschrift21"/>
        <w:numPr>
          <w:ilvl w:val="1"/>
          <w:numId w:val="1"/>
        </w:numPr>
        <w:rPr>
          <w:rFonts w:cs="Arial"/>
        </w:rPr>
      </w:pPr>
      <w:bookmarkStart w:id="463" w:name="__RefHeading__4951_132721752"/>
      <w:bookmarkStart w:id="464" w:name="_Toc188159263"/>
      <w:bookmarkStart w:id="465" w:name="_Toc161293477"/>
      <w:bookmarkEnd w:id="463"/>
      <w:bookmarkEnd w:id="464"/>
      <w:bookmarkEnd w:id="465"/>
      <w:r w:rsidRPr="00BC34C2">
        <w:rPr>
          <w:rFonts w:cs="Arial"/>
        </w:rPr>
        <w:t>Migration</w:t>
      </w:r>
    </w:p>
    <w:p w14:paraId="24434327" w14:textId="6A36B654" w:rsidR="00791AE7" w:rsidRPr="00791AE7" w:rsidRDefault="002434B9" w:rsidP="00791AE7">
      <w:r>
        <w:t xml:space="preserve">Es wird keine Migration durchgeführt. Das EVA System verwendet die bestehenden Login Daten des FH Login Systems. </w:t>
      </w:r>
      <w:r w:rsidR="00F72FB8">
        <w:t xml:space="preserve">Vorhergegangene Evaluierungen sind nicht zu migrieren. </w:t>
      </w:r>
      <w:bookmarkStart w:id="466" w:name="OLE_LINK127"/>
      <w:bookmarkStart w:id="467" w:name="OLE_LINK126"/>
      <w:bookmarkStart w:id="468" w:name="OLE_LINK125"/>
      <w:bookmarkEnd w:id="466"/>
      <w:bookmarkEnd w:id="467"/>
      <w:bookmarkEnd w:id="468"/>
    </w:p>
    <w:p w14:paraId="216177A8" w14:textId="77777777" w:rsidR="00451E02" w:rsidRPr="00BC34C2" w:rsidRDefault="002C5D60">
      <w:pPr>
        <w:pStyle w:val="Erluterungstext"/>
      </w:pPr>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469" w:name="OLE_LINK1271"/>
      <w:bookmarkStart w:id="470" w:name="OLE_LINK1261"/>
      <w:bookmarkStart w:id="471" w:name="OLE_LINK1251"/>
      <w:bookmarkEnd w:id="469"/>
      <w:bookmarkEnd w:id="470"/>
      <w:bookmarkEnd w:id="471"/>
    </w:p>
    <w:p w14:paraId="5177192B" w14:textId="0EB32602" w:rsidR="00791AE7" w:rsidRDefault="002C5D60" w:rsidP="00791AE7">
      <w:pPr>
        <w:pStyle w:val="berschrift21"/>
        <w:numPr>
          <w:ilvl w:val="1"/>
          <w:numId w:val="1"/>
        </w:numPr>
        <w:rPr>
          <w:rFonts w:cs="Arial"/>
        </w:rPr>
      </w:pPr>
      <w:bookmarkStart w:id="472" w:name="__RefHeading__4953_132721752"/>
      <w:bookmarkStart w:id="473" w:name="_Toc188159264"/>
      <w:bookmarkStart w:id="474" w:name="_Toc161293478"/>
      <w:bookmarkEnd w:id="472"/>
      <w:bookmarkEnd w:id="473"/>
      <w:bookmarkEnd w:id="474"/>
      <w:r w:rsidRPr="00BC34C2">
        <w:rPr>
          <w:rFonts w:cs="Arial"/>
        </w:rPr>
        <w:t>Testbarkeit</w:t>
      </w:r>
    </w:p>
    <w:p w14:paraId="09C5DE17" w14:textId="77777777" w:rsidR="00791AE7" w:rsidRPr="00791AE7" w:rsidRDefault="00791AE7" w:rsidP="00791AE7"/>
    <w:p w14:paraId="3F125751" w14:textId="07E90404" w:rsidR="00D57C33" w:rsidRPr="00791AE7" w:rsidRDefault="00D57C33" w:rsidP="00791AE7">
      <w:pPr>
        <w:suppressAutoHyphens w:val="0"/>
        <w:spacing w:before="0"/>
        <w:jc w:val="left"/>
        <w:rPr>
          <w:rFonts w:cs="Arial"/>
          <w:color w:val="auto"/>
          <w:lang w:val="de-AT" w:eastAsia="en-US"/>
        </w:rPr>
      </w:pPr>
      <w:r w:rsidRPr="00791AE7">
        <w:rPr>
          <w:rFonts w:cs="Arial"/>
          <w:color w:val="auto"/>
          <w:lang w:val="de-AT" w:eastAsia="en-US"/>
        </w:rPr>
        <w:t xml:space="preserve">Die Funktionalität der einzelnen Module von EVA wird durch umfangreiche Unit-Tests sichergestellt. In der Quelltextstruktur ist neben dem </w:t>
      </w:r>
      <w:r w:rsidR="001479A6" w:rsidRPr="00791AE7">
        <w:rPr>
          <w:rFonts w:cs="Arial"/>
          <w:color w:val="auto"/>
          <w:lang w:val="de-AT" w:eastAsia="en-US"/>
        </w:rPr>
        <w:t>Source Ordner</w:t>
      </w:r>
      <w:r w:rsidRPr="00791AE7">
        <w:rPr>
          <w:rFonts w:cs="Arial"/>
          <w:color w:val="auto"/>
          <w:lang w:val="de-AT" w:eastAsia="en-US"/>
        </w:rPr>
        <w:t xml:space="preserve">, wo </w:t>
      </w:r>
      <w:r w:rsidR="001479A6" w:rsidRPr="00791AE7">
        <w:rPr>
          <w:rFonts w:cs="Arial"/>
          <w:color w:val="auto"/>
          <w:lang w:val="de-AT" w:eastAsia="en-US"/>
        </w:rPr>
        <w:t>der</w:t>
      </w:r>
      <w:r w:rsidRPr="00791AE7">
        <w:rPr>
          <w:rFonts w:cs="Arial"/>
          <w:color w:val="auto"/>
          <w:lang w:val="de-AT" w:eastAsia="en-US"/>
        </w:rPr>
        <w:t xml:space="preserve"> </w:t>
      </w:r>
      <w:r w:rsidR="006B0E62" w:rsidRPr="00791AE7">
        <w:rPr>
          <w:rFonts w:cs="Arial"/>
          <w:color w:val="auto"/>
          <w:lang w:val="de-AT" w:eastAsia="en-US"/>
        </w:rPr>
        <w:t>Quelltext</w:t>
      </w:r>
      <w:r w:rsidRPr="00791AE7">
        <w:rPr>
          <w:rFonts w:cs="Arial"/>
          <w:color w:val="auto"/>
          <w:lang w:val="de-AT" w:eastAsia="en-US"/>
        </w:rPr>
        <w:t xml:space="preserve"> der Module abgelegt </w:t>
      </w:r>
      <w:r w:rsidR="001479A6" w:rsidRPr="00791AE7">
        <w:rPr>
          <w:rFonts w:cs="Arial"/>
          <w:color w:val="auto"/>
          <w:lang w:val="de-AT" w:eastAsia="en-US"/>
        </w:rPr>
        <w:t>ist</w:t>
      </w:r>
      <w:r w:rsidRPr="00791AE7">
        <w:rPr>
          <w:rFonts w:cs="Arial"/>
          <w:color w:val="auto"/>
          <w:lang w:val="de-AT" w:eastAsia="en-US"/>
        </w:rPr>
        <w:t>, ein Ordner</w:t>
      </w:r>
      <w:r w:rsidR="001479A6" w:rsidRPr="00791AE7">
        <w:rPr>
          <w:rFonts w:cs="Arial"/>
          <w:color w:val="auto"/>
          <w:lang w:val="de-AT" w:eastAsia="en-US"/>
        </w:rPr>
        <w:t xml:space="preserve"> für Unit Tests</w:t>
      </w:r>
      <w:r w:rsidRPr="00791AE7">
        <w:rPr>
          <w:rFonts w:cs="Arial"/>
          <w:color w:val="auto"/>
          <w:lang w:val="de-AT" w:eastAsia="en-US"/>
        </w:rPr>
        <w:t xml:space="preserve"> zu finden. Er enthält ein Spiegelbild der Paketstruktur und in den entsprechenden Paketen Unit-Tests zu den Kl</w:t>
      </w:r>
      <w:r w:rsidR="00BC34C2" w:rsidRPr="00791AE7">
        <w:rPr>
          <w:rFonts w:cs="Arial"/>
          <w:color w:val="auto"/>
          <w:lang w:val="de-AT" w:eastAsia="en-US"/>
        </w:rPr>
        <w:t xml:space="preserve">assen, die mit </w:t>
      </w:r>
      <w:r w:rsidR="00A536BA">
        <w:rPr>
          <w:rFonts w:cs="Arial"/>
          <w:color w:val="auto"/>
          <w:lang w:val="de-AT" w:eastAsia="en-US"/>
        </w:rPr>
        <w:t>N</w:t>
      </w:r>
      <w:r w:rsidR="00BC34C2" w:rsidRPr="00791AE7">
        <w:rPr>
          <w:rFonts w:cs="Arial"/>
          <w:color w:val="auto"/>
          <w:lang w:val="de-AT" w:eastAsia="en-US"/>
        </w:rPr>
        <w:t xml:space="preserve">Unit </w:t>
      </w:r>
      <w:r w:rsidRPr="00791AE7">
        <w:rPr>
          <w:rFonts w:cs="Arial"/>
          <w:color w:val="auto"/>
          <w:lang w:val="de-AT" w:eastAsia="en-US"/>
        </w:rPr>
        <w:t xml:space="preserve"> realisiert sind.</w:t>
      </w:r>
    </w:p>
    <w:p w14:paraId="7AFA3E57" w14:textId="77777777" w:rsidR="008356B5" w:rsidRDefault="00D57C33" w:rsidP="008356B5">
      <w:pPr>
        <w:suppressAutoHyphens w:val="0"/>
        <w:spacing w:before="0"/>
        <w:jc w:val="left"/>
      </w:pPr>
      <w:bookmarkStart w:id="475" w:name="a160"/>
      <w:bookmarkEnd w:id="475"/>
      <w:r w:rsidRPr="00791AE7">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791AE7">
        <w:rPr>
          <w:rFonts w:cs="Arial"/>
          <w:color w:val="auto"/>
          <w:lang w:val="de-AT" w:eastAsia="en-US"/>
        </w:rPr>
        <w:t>Funktionsweise</w:t>
      </w:r>
      <w:r w:rsidRPr="00791AE7">
        <w:rPr>
          <w:rFonts w:cs="Arial"/>
          <w:color w:val="auto"/>
          <w:lang w:val="de-AT" w:eastAsia="en-US"/>
        </w:rPr>
        <w:t xml:space="preserve"> von </w:t>
      </w:r>
      <w:r w:rsidR="00BC34C2" w:rsidRPr="00791AE7">
        <w:rPr>
          <w:rFonts w:cs="Arial"/>
          <w:color w:val="auto"/>
          <w:lang w:val="de-AT" w:eastAsia="en-US"/>
        </w:rPr>
        <w:t xml:space="preserve">EVA </w:t>
      </w:r>
      <w:r w:rsidRPr="00791AE7">
        <w:rPr>
          <w:rFonts w:cs="Arial"/>
          <w:color w:val="auto"/>
          <w:lang w:val="de-AT" w:eastAsia="en-US"/>
        </w:rPr>
        <w:t>überprüft.</w:t>
      </w:r>
      <w:r w:rsidR="000E7165" w:rsidRPr="00791AE7">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74614FEA" w14:textId="77777777" w:rsidR="00451E02" w:rsidRDefault="00451E02">
      <w:pPr>
        <w:spacing w:before="56" w:after="113"/>
      </w:pPr>
    </w:p>
    <w:p w14:paraId="5E8BA8B9" w14:textId="145EEE54" w:rsidR="008356B5" w:rsidRPr="008356B5" w:rsidRDefault="008356B5" w:rsidP="008356B5">
      <w:pPr>
        <w:pStyle w:val="Listenabsatz"/>
        <w:numPr>
          <w:ilvl w:val="1"/>
          <w:numId w:val="1"/>
        </w:numPr>
        <w:spacing w:before="56" w:after="113"/>
        <w:rPr>
          <w:rFonts w:cs="Arial"/>
          <w:szCs w:val="22"/>
        </w:rPr>
      </w:pPr>
      <w:r w:rsidRPr="008356B5">
        <w:rPr>
          <w:rFonts w:cs="Arial"/>
          <w:szCs w:val="22"/>
        </w:rPr>
        <w:t>Logging</w:t>
      </w:r>
    </w:p>
    <w:p w14:paraId="2F3319C0" w14:textId="442FB894" w:rsidR="008356B5" w:rsidRPr="008356B5" w:rsidRDefault="008356B5" w:rsidP="008356B5">
      <w:pPr>
        <w:spacing w:before="56" w:after="113"/>
        <w:rPr>
          <w:rFonts w:cs="Arial"/>
          <w:szCs w:val="22"/>
        </w:rPr>
      </w:pPr>
      <w:r>
        <w:rPr>
          <w:rFonts w:cs="Arial"/>
          <w:szCs w:val="22"/>
        </w:rPr>
        <w:t xml:space="preserve">Während der Laufzeit des EVA System werden in einem Logfile, Fehlermeldungen oder wichtige Abläufe mitprotokolliert, um später Fehler besser nachvollziehen zu können. </w:t>
      </w:r>
      <w:r w:rsidR="00017229">
        <w:rPr>
          <w:rFonts w:cs="Arial"/>
          <w:szCs w:val="22"/>
        </w:rPr>
        <w:t xml:space="preserve">Es wird die genaue Zeit inkl. Datum und der Fehler bzw. Logging Informationen wie zum Beispiel, Evaluierungsbogen wurde gespeichert, </w:t>
      </w:r>
      <w:r w:rsidR="007F1BC2">
        <w:rPr>
          <w:rFonts w:cs="Arial"/>
          <w:szCs w:val="22"/>
        </w:rPr>
        <w:t>mitgeloggt</w:t>
      </w:r>
      <w:r w:rsidR="00017229">
        <w:rPr>
          <w:rFonts w:cs="Arial"/>
          <w:szCs w:val="22"/>
        </w:rPr>
        <w:t xml:space="preserve">. </w:t>
      </w:r>
    </w:p>
    <w:p w14:paraId="5443B320" w14:textId="77777777" w:rsidR="00451E02" w:rsidRPr="00BC34C2" w:rsidRDefault="002C5D60">
      <w:pPr>
        <w:pStyle w:val="berschrift11"/>
        <w:numPr>
          <w:ilvl w:val="0"/>
          <w:numId w:val="1"/>
        </w:numPr>
      </w:pPr>
      <w:bookmarkStart w:id="476" w:name="__RefHeading__4963_132721752"/>
      <w:bookmarkStart w:id="477" w:name="_Toc188159267"/>
      <w:bookmarkStart w:id="478" w:name="_Toc161293482"/>
      <w:bookmarkEnd w:id="476"/>
      <w:bookmarkEnd w:id="477"/>
      <w:bookmarkEnd w:id="478"/>
      <w:r w:rsidRPr="00BC34C2">
        <w:t>Entwurfsentscheidungen</w:t>
      </w:r>
    </w:p>
    <w:p w14:paraId="443BBADA" w14:textId="77777777" w:rsidR="00451E02" w:rsidRPr="00BC34C2" w:rsidRDefault="002C5D60">
      <w:pPr>
        <w:pStyle w:val="Erluterungberschrift"/>
        <w:rPr>
          <w:rFonts w:cs="Arial"/>
        </w:rPr>
      </w:pPr>
      <w:bookmarkStart w:id="479" w:name="OLE_LINK133"/>
      <w:bookmarkStart w:id="480" w:name="OLE_LINK132"/>
      <w:bookmarkEnd w:id="479"/>
      <w:bookmarkEnd w:id="480"/>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481" w:name="OLE_LINK1331"/>
      <w:bookmarkStart w:id="482" w:name="OLE_LINK1321"/>
      <w:bookmarkEnd w:id="481"/>
      <w:bookmarkEnd w:id="482"/>
      <w:r w:rsidRPr="00BC34C2">
        <w:rPr>
          <w:noProof/>
          <w:lang w:val="de-AT" w:eastAsia="de-AT"/>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21"/>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483" w:name="__RefHeading__4965_132721752"/>
      <w:bookmarkEnd w:id="483"/>
      <w:r w:rsidRPr="00BC34C2">
        <w:rPr>
          <w:rFonts w:cs="Arial"/>
        </w:rPr>
        <w:t>Entscheidung: Windows Server 2008</w:t>
      </w:r>
    </w:p>
    <w:p w14:paraId="3345BBB0" w14:textId="77777777" w:rsidR="00451E02" w:rsidRPr="00BC34C2" w:rsidRDefault="002C5D60">
      <w:pPr>
        <w:rPr>
          <w:rFonts w:cs="Arial"/>
        </w:rPr>
      </w:pPr>
      <w:r w:rsidRPr="00BC34C2">
        <w:rPr>
          <w:rFonts w:cs="Arial"/>
        </w:rPr>
        <w:t>Die Einpflegung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484" w:name="OLE_LINK147"/>
      <w:bookmarkStart w:id="485" w:name="OLE_LINK146"/>
      <w:bookmarkStart w:id="486" w:name="__RefHeading__8637_132721752"/>
      <w:bookmarkEnd w:id="484"/>
      <w:bookmarkEnd w:id="485"/>
      <w:bookmarkEnd w:id="486"/>
      <w:r w:rsidRPr="00BC34C2">
        <w:rPr>
          <w:rFonts w:cs="Arial"/>
        </w:rPr>
        <w:t>Fragestellung</w:t>
      </w:r>
    </w:p>
    <w:p w14:paraId="0C25322D" w14:textId="77777777" w:rsidR="00451E02" w:rsidRPr="00BC34C2" w:rsidRDefault="002C5D60">
      <w:pPr>
        <w:pStyle w:val="Erluterungstext"/>
      </w:pPr>
      <w:r w:rsidRPr="00BC34C2">
        <w:lastRenderedPageBreak/>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487" w:name="__RefHeading__8639_132721752"/>
      <w:bookmarkEnd w:id="487"/>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488" w:name="__RefHeading__8641_132721752"/>
      <w:bookmarkEnd w:id="488"/>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489" w:name="__RefHeading__8643_132721752"/>
      <w:bookmarkEnd w:id="489"/>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490" w:name="__RefHeading__8645_132721752"/>
      <w:bookmarkEnd w:id="490"/>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491" w:name="__RefHeading__4967_132721752"/>
      <w:bookmarkEnd w:id="491"/>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492" w:name="__RefHeading__4969_132721752"/>
      <w:bookmarkStart w:id="493" w:name="_Toc188159270"/>
      <w:bookmarkStart w:id="494" w:name="_Toc161293485"/>
      <w:bookmarkEnd w:id="492"/>
      <w:bookmarkEnd w:id="493"/>
      <w:bookmarkEnd w:id="494"/>
      <w:r w:rsidRPr="00BC34C2">
        <w:t>Qualitätsszenarien</w:t>
      </w:r>
    </w:p>
    <w:p w14:paraId="3296DE97" w14:textId="57E278E6" w:rsidR="00451E02" w:rsidRPr="00BC34C2" w:rsidRDefault="002C5D60">
      <w:pPr>
        <w:pStyle w:val="Erluterungstext"/>
      </w:pPr>
      <w:bookmarkStart w:id="495" w:name="OLE_LINK135"/>
      <w:bookmarkStart w:id="496" w:name="OLE_LINK134"/>
      <w:bookmarkEnd w:id="495"/>
      <w:bookmarkEnd w:id="496"/>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497" w:name="OLE_LINK1351"/>
      <w:bookmarkStart w:id="498" w:name="OLE_LINK1341"/>
      <w:bookmarkEnd w:id="497"/>
      <w:bookmarkEnd w:id="498"/>
    </w:p>
    <w:p w14:paraId="754AD7CF" w14:textId="77777777" w:rsidR="00451E02" w:rsidRPr="00BC34C2" w:rsidRDefault="002C5D60">
      <w:pPr>
        <w:pStyle w:val="berschrift21"/>
        <w:numPr>
          <w:ilvl w:val="1"/>
          <w:numId w:val="1"/>
        </w:numPr>
        <w:rPr>
          <w:rFonts w:cs="Arial"/>
        </w:rPr>
      </w:pPr>
      <w:bookmarkStart w:id="499" w:name="__RefHeading__4971_132721752"/>
      <w:bookmarkStart w:id="500" w:name="_Toc188159271"/>
      <w:bookmarkEnd w:id="499"/>
      <w:bookmarkEnd w:id="500"/>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501" w:name="OLE_LINK137"/>
      <w:bookmarkStart w:id="502" w:name="OLE_LINK136"/>
      <w:bookmarkEnd w:id="501"/>
      <w:bookmarkEnd w:id="502"/>
      <w:r w:rsidRPr="00726B94">
        <w:rPr>
          <w:rFonts w:cs="Arial"/>
          <w:noProof/>
          <w:vanish w:val="0"/>
          <w:lang w:val="de-AT" w:eastAsia="de-AT"/>
        </w:rPr>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03" w:name="OLE_LINK1371"/>
      <w:bookmarkStart w:id="504" w:name="OLE_LINK1361"/>
      <w:bookmarkEnd w:id="503"/>
      <w:bookmarkEnd w:id="504"/>
    </w:p>
    <w:p w14:paraId="18E7A1F0" w14:textId="77777777" w:rsidR="00451E02" w:rsidRPr="00BC34C2" w:rsidRDefault="002C5D60">
      <w:pPr>
        <w:pStyle w:val="berschrift21"/>
        <w:numPr>
          <w:ilvl w:val="1"/>
          <w:numId w:val="1"/>
        </w:numPr>
        <w:rPr>
          <w:rFonts w:cs="Arial"/>
        </w:rPr>
      </w:pPr>
      <w:bookmarkStart w:id="505" w:name="__RefHeading__4973_132721752"/>
      <w:bookmarkStart w:id="506" w:name="_Toc161293487"/>
      <w:bookmarkStart w:id="507" w:name="_Toc188159272"/>
      <w:bookmarkEnd w:id="505"/>
      <w:r w:rsidRPr="00BC34C2">
        <w:rPr>
          <w:rFonts w:cs="Arial"/>
        </w:rPr>
        <w:t>Bewertungsszenari</w:t>
      </w:r>
      <w:bookmarkEnd w:id="506"/>
      <w:bookmarkEnd w:id="507"/>
      <w:r w:rsidRPr="00BC34C2">
        <w:rPr>
          <w:rFonts w:cs="Arial"/>
        </w:rPr>
        <w:t>en</w:t>
      </w:r>
    </w:p>
    <w:p w14:paraId="21937995" w14:textId="77777777" w:rsidR="00EB6A6B" w:rsidRPr="00BC34C2" w:rsidRDefault="00EB6A6B" w:rsidP="00EB6A6B">
      <w:pPr>
        <w:rPr>
          <w:rFonts w:cs="Arial"/>
        </w:rPr>
      </w:pPr>
    </w:p>
    <w:tbl>
      <w:tblPr>
        <w:tblStyle w:val="GridTab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08" w:name="OLE_LINK141"/>
            <w:bookmarkStart w:id="509" w:name="OLE_LINK140"/>
            <w:bookmarkStart w:id="510" w:name="OLE_LINK139"/>
            <w:bookmarkStart w:id="511" w:name="OLE_LINK138"/>
            <w:bookmarkEnd w:id="508"/>
            <w:bookmarkEnd w:id="509"/>
            <w:bookmarkEnd w:id="510"/>
            <w:bookmarkEnd w:id="511"/>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r w:rsidRPr="00EB6A6B">
              <w:rPr>
                <w:rFonts w:cs="Arial"/>
                <w:color w:val="FFFFFF"/>
                <w:szCs w:val="22"/>
                <w:lang w:val="en-US" w:eastAsia="en-US"/>
              </w:rPr>
              <w:t>Szenario</w:t>
            </w:r>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Logindaten ein und drückt auf Login. Die Benutzerdaten werden vom Loginsystem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 xml:space="preserve">will einen Fragebogen löschen. Sofern der Anwender die Berechtigung </w:t>
            </w:r>
            <w:r w:rsidRPr="00BC34C2">
              <w:rPr>
                <w:rFonts w:cs="Arial"/>
                <w:color w:val="auto"/>
                <w:szCs w:val="22"/>
                <w:lang w:val="de-AT" w:eastAsia="en-US"/>
              </w:rPr>
              <w:lastRenderedPageBreak/>
              <w:t>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lastRenderedPageBreak/>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12" w:name="OLE_LINK1391"/>
      <w:bookmarkStart w:id="513" w:name="OLE_LINK1381"/>
      <w:bookmarkEnd w:id="512"/>
      <w:bookmarkEnd w:id="513"/>
    </w:p>
    <w:p w14:paraId="57F32384" w14:textId="77777777" w:rsidR="00451E02" w:rsidRPr="00BC34C2" w:rsidRDefault="002C5D60">
      <w:pPr>
        <w:pStyle w:val="Erluterungstext"/>
      </w:pPr>
      <w:r w:rsidRPr="00BC34C2">
        <w:rPr>
          <w:noProof/>
          <w:lang w:val="de-AT" w:eastAsia="de-AT"/>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3"/>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14" w:name="OLE_LINK1411"/>
      <w:bookmarkStart w:id="515" w:name="OLE_LINK1401"/>
      <w:bookmarkEnd w:id="514"/>
      <w:bookmarkEnd w:id="515"/>
    </w:p>
    <w:p w14:paraId="1EFC08E7" w14:textId="37530028" w:rsidR="002956DB" w:rsidRPr="00BC34C2" w:rsidRDefault="002C5D60" w:rsidP="002956DB">
      <w:pPr>
        <w:pStyle w:val="berschrift11"/>
        <w:numPr>
          <w:ilvl w:val="0"/>
          <w:numId w:val="1"/>
        </w:numPr>
      </w:pPr>
      <w:bookmarkStart w:id="516" w:name="__RefHeading__4975_132721752"/>
      <w:bookmarkEnd w:id="516"/>
      <w:r w:rsidRPr="00BC34C2">
        <w:t xml:space="preserve"> </w:t>
      </w:r>
      <w:bookmarkStart w:id="517" w:name="_Toc188159273"/>
      <w:bookmarkEnd w:id="517"/>
      <w:r w:rsidRPr="00BC34C2">
        <w:t>Risiken</w:t>
      </w:r>
      <w:bookmarkStart w:id="518" w:name="OLE_LINK143"/>
      <w:bookmarkStart w:id="519" w:name="OLE_LINK142"/>
      <w:bookmarkEnd w:id="518"/>
      <w:bookmarkEnd w:id="519"/>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enabsatz"/>
        <w:numPr>
          <w:ilvl w:val="0"/>
          <w:numId w:val="6"/>
        </w:numPr>
        <w:spacing w:before="56" w:after="113"/>
        <w:rPr>
          <w:rFonts w:cs="Arial"/>
          <w:sz w:val="20"/>
        </w:rPr>
      </w:pPr>
      <w:bookmarkStart w:id="520" w:name="OLE_LINK1431"/>
      <w:bookmarkStart w:id="521" w:name="OLE_LINK1421"/>
      <w:bookmarkEnd w:id="520"/>
      <w:bookmarkEnd w:id="521"/>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enabsatz"/>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enabsatz"/>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enabsatz"/>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22" w:name="__RefHeading__4977_132721752"/>
      <w:bookmarkStart w:id="523" w:name="_Toc188159274"/>
      <w:bookmarkStart w:id="524" w:name="_Toc161293495"/>
      <w:bookmarkEnd w:id="522"/>
      <w:bookmarkEnd w:id="523"/>
      <w:bookmarkEnd w:id="524"/>
      <w:r w:rsidRPr="00BC34C2">
        <w:t>Glossar</w:t>
      </w:r>
    </w:p>
    <w:p w14:paraId="6FE8A979" w14:textId="77777777" w:rsidR="00451E02" w:rsidRPr="00BC34C2" w:rsidRDefault="002C5D60">
      <w:pPr>
        <w:pStyle w:val="Erluterungberschrift"/>
        <w:rPr>
          <w:rFonts w:cs="Arial"/>
        </w:rPr>
      </w:pPr>
      <w:bookmarkStart w:id="525" w:name="OLE_LINK145"/>
      <w:bookmarkStart w:id="526" w:name="OLE_LINK144"/>
      <w:bookmarkEnd w:id="525"/>
      <w:bookmarkEnd w:id="526"/>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4"/>
      <w:footerReference w:type="default" r:id="rId25"/>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7" w:author="Gernot Starke" w:date="2012-01-14T10:02:00Z" w:initials="GS">
    <w:p w14:paraId="6265D372" w14:textId="77777777" w:rsidR="009F5912" w:rsidRDefault="009F5912">
      <w:r>
        <w:t>Text überarbeitet</w:t>
      </w:r>
    </w:p>
  </w:comment>
  <w:comment w:id="340" w:author="Gernot Starke" w:date="2012-01-14T10:01:00Z" w:initials="GS">
    <w:p w14:paraId="776DAF5A" w14:textId="77777777" w:rsidR="009F5912" w:rsidRDefault="009F5912">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4852B" w14:textId="77777777" w:rsidR="002C0CD6" w:rsidRDefault="002C0CD6">
      <w:pPr>
        <w:spacing w:before="0"/>
      </w:pPr>
      <w:r>
        <w:separator/>
      </w:r>
    </w:p>
  </w:endnote>
  <w:endnote w:type="continuationSeparator" w:id="0">
    <w:p w14:paraId="5B3F9534" w14:textId="77777777" w:rsidR="002C0CD6" w:rsidRDefault="002C0CD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Arial"/>
    <w:charset w:val="00"/>
    <w:family w:val="auto"/>
    <w:pitch w:val="variable"/>
    <w:sig w:usb0="A1002AE7"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42089" w14:textId="77777777" w:rsidR="009F5912" w:rsidRDefault="009F5912">
    <w:pPr>
      <w:pStyle w:val="Fuzeile1"/>
      <w:jc w:val="right"/>
    </w:pPr>
    <w:r>
      <w:rPr>
        <w:noProof/>
        <w:lang w:val="de-AT" w:eastAsia="de-AT"/>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A28AF" w14:textId="77777777" w:rsidR="002C0CD6" w:rsidRDefault="002C0CD6"/>
  </w:footnote>
  <w:footnote w:type="continuationSeparator" w:id="0">
    <w:p w14:paraId="39682018" w14:textId="77777777" w:rsidR="002C0CD6" w:rsidRDefault="002C0CD6">
      <w:r>
        <w:continuationSeparator/>
      </w:r>
    </w:p>
  </w:footnote>
  <w:footnote w:id="1">
    <w:p w14:paraId="54308E72" w14:textId="77777777" w:rsidR="009F5912" w:rsidRDefault="009F5912">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24056" w14:textId="77777777" w:rsidR="009F5912" w:rsidRDefault="009F5912">
    <w:pPr>
      <w:pStyle w:val="Kopfzeile1"/>
      <w:tabs>
        <w:tab w:val="left" w:pos="688"/>
      </w:tabs>
      <w:jc w:val="left"/>
      <w:rPr>
        <w:rStyle w:val="Seitenzahl"/>
      </w:rPr>
    </w:pPr>
    <w:r>
      <w:rPr>
        <w:noProof/>
        <w:lang w:val="de-AT" w:eastAsia="de-AT"/>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02192F">
      <w:rPr>
        <w:noProof/>
      </w:rPr>
      <w:t>20</w:t>
    </w:r>
    <w:r>
      <w:fldChar w:fldCharType="end"/>
    </w:r>
    <w:r>
      <w:rPr>
        <w:rStyle w:val="Seitenzahl"/>
      </w:rPr>
      <w:t xml:space="preserve"> von </w:t>
    </w:r>
    <w:r>
      <w:rPr>
        <w:rStyle w:val="Seitenzahl"/>
      </w:rPr>
      <w:fldChar w:fldCharType="begin"/>
    </w:r>
    <w:r>
      <w:instrText>NUMPAGES</w:instrText>
    </w:r>
    <w:r>
      <w:fldChar w:fldCharType="separate"/>
    </w:r>
    <w:r w:rsidR="0002192F">
      <w:rPr>
        <w:noProof/>
      </w:rPr>
      <w:t>23</w:t>
    </w:r>
    <w:r>
      <w:fldChar w:fldCharType="end"/>
    </w:r>
  </w:p>
  <w:p w14:paraId="0F2AE39C" w14:textId="77777777" w:rsidR="009F5912" w:rsidRDefault="009F5912">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02D3428"/>
    <w:multiLevelType w:val="hybridMultilevel"/>
    <w:tmpl w:val="0F78E8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AFE6056"/>
    <w:multiLevelType w:val="hybridMultilevel"/>
    <w:tmpl w:val="0F76A6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E7A3409"/>
    <w:multiLevelType w:val="hybridMultilevel"/>
    <w:tmpl w:val="D870EB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3CB37C5"/>
    <w:multiLevelType w:val="hybridMultilevel"/>
    <w:tmpl w:val="97BEEF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0"/>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A7E"/>
    <w:rsid w:val="00016CCC"/>
    <w:rsid w:val="00017229"/>
    <w:rsid w:val="0002192F"/>
    <w:rsid w:val="0006007F"/>
    <w:rsid w:val="0006073C"/>
    <w:rsid w:val="000930FF"/>
    <w:rsid w:val="000A3836"/>
    <w:rsid w:val="000C6A13"/>
    <w:rsid w:val="000C732D"/>
    <w:rsid w:val="000E3F66"/>
    <w:rsid w:val="000E7165"/>
    <w:rsid w:val="0010652A"/>
    <w:rsid w:val="00107EEB"/>
    <w:rsid w:val="001267AC"/>
    <w:rsid w:val="001479A6"/>
    <w:rsid w:val="00171A6C"/>
    <w:rsid w:val="001B7331"/>
    <w:rsid w:val="001C78D5"/>
    <w:rsid w:val="001F1F9A"/>
    <w:rsid w:val="001F6A63"/>
    <w:rsid w:val="002434B9"/>
    <w:rsid w:val="00265AB5"/>
    <w:rsid w:val="002956DB"/>
    <w:rsid w:val="002A4D2B"/>
    <w:rsid w:val="002C0CD6"/>
    <w:rsid w:val="002C5D60"/>
    <w:rsid w:val="00306A2F"/>
    <w:rsid w:val="003155FC"/>
    <w:rsid w:val="003157AB"/>
    <w:rsid w:val="00343DDB"/>
    <w:rsid w:val="00363216"/>
    <w:rsid w:val="003775B8"/>
    <w:rsid w:val="003A39E9"/>
    <w:rsid w:val="003E6D10"/>
    <w:rsid w:val="00411A73"/>
    <w:rsid w:val="00451E02"/>
    <w:rsid w:val="00457D57"/>
    <w:rsid w:val="0048081A"/>
    <w:rsid w:val="004824D8"/>
    <w:rsid w:val="004F41C2"/>
    <w:rsid w:val="004F7FA9"/>
    <w:rsid w:val="00501855"/>
    <w:rsid w:val="0055092B"/>
    <w:rsid w:val="00557135"/>
    <w:rsid w:val="0058233E"/>
    <w:rsid w:val="00582625"/>
    <w:rsid w:val="005831FE"/>
    <w:rsid w:val="005870D5"/>
    <w:rsid w:val="00593962"/>
    <w:rsid w:val="005B1866"/>
    <w:rsid w:val="005B7011"/>
    <w:rsid w:val="005C2CD0"/>
    <w:rsid w:val="005D1ED8"/>
    <w:rsid w:val="00642F39"/>
    <w:rsid w:val="00654306"/>
    <w:rsid w:val="00677CC0"/>
    <w:rsid w:val="006906C5"/>
    <w:rsid w:val="006B0E62"/>
    <w:rsid w:val="006F0E39"/>
    <w:rsid w:val="006F7593"/>
    <w:rsid w:val="00723A2C"/>
    <w:rsid w:val="00726B94"/>
    <w:rsid w:val="007338E1"/>
    <w:rsid w:val="00762D39"/>
    <w:rsid w:val="007670B7"/>
    <w:rsid w:val="00771772"/>
    <w:rsid w:val="0078518E"/>
    <w:rsid w:val="00791AE7"/>
    <w:rsid w:val="007F1BC2"/>
    <w:rsid w:val="00806486"/>
    <w:rsid w:val="008142AE"/>
    <w:rsid w:val="00817F73"/>
    <w:rsid w:val="008356B5"/>
    <w:rsid w:val="0084092C"/>
    <w:rsid w:val="008B0DB8"/>
    <w:rsid w:val="008C12B0"/>
    <w:rsid w:val="008D6105"/>
    <w:rsid w:val="008D6AD7"/>
    <w:rsid w:val="008E1D60"/>
    <w:rsid w:val="008F3BE1"/>
    <w:rsid w:val="008F69C7"/>
    <w:rsid w:val="0090618B"/>
    <w:rsid w:val="00930ED5"/>
    <w:rsid w:val="00936D6B"/>
    <w:rsid w:val="009451CB"/>
    <w:rsid w:val="00974A74"/>
    <w:rsid w:val="0099661A"/>
    <w:rsid w:val="00997EB5"/>
    <w:rsid w:val="009D3991"/>
    <w:rsid w:val="009F5912"/>
    <w:rsid w:val="00A24955"/>
    <w:rsid w:val="00A31570"/>
    <w:rsid w:val="00A35B1B"/>
    <w:rsid w:val="00A4049F"/>
    <w:rsid w:val="00A536BA"/>
    <w:rsid w:val="00A771A7"/>
    <w:rsid w:val="00A82E6C"/>
    <w:rsid w:val="00AA7B21"/>
    <w:rsid w:val="00AA7F5C"/>
    <w:rsid w:val="00AC2E4A"/>
    <w:rsid w:val="00AC68F8"/>
    <w:rsid w:val="00AD1E9B"/>
    <w:rsid w:val="00AE1A0B"/>
    <w:rsid w:val="00B00FC0"/>
    <w:rsid w:val="00B35AFB"/>
    <w:rsid w:val="00B77D5A"/>
    <w:rsid w:val="00BB0118"/>
    <w:rsid w:val="00BB5193"/>
    <w:rsid w:val="00BC34C2"/>
    <w:rsid w:val="00BC4A85"/>
    <w:rsid w:val="00C3042A"/>
    <w:rsid w:val="00C318E6"/>
    <w:rsid w:val="00C519D8"/>
    <w:rsid w:val="00C71789"/>
    <w:rsid w:val="00C92482"/>
    <w:rsid w:val="00CC1017"/>
    <w:rsid w:val="00CC27CD"/>
    <w:rsid w:val="00CF5AB3"/>
    <w:rsid w:val="00D3348F"/>
    <w:rsid w:val="00D57C33"/>
    <w:rsid w:val="00D7734B"/>
    <w:rsid w:val="00D779A4"/>
    <w:rsid w:val="00DA1D33"/>
    <w:rsid w:val="00DE1178"/>
    <w:rsid w:val="00E02434"/>
    <w:rsid w:val="00E0475B"/>
    <w:rsid w:val="00E516FC"/>
    <w:rsid w:val="00E55F41"/>
    <w:rsid w:val="00E83F78"/>
    <w:rsid w:val="00EA0ED8"/>
    <w:rsid w:val="00EA55DE"/>
    <w:rsid w:val="00EB3F86"/>
    <w:rsid w:val="00EB6A6B"/>
    <w:rsid w:val="00EC2FD4"/>
    <w:rsid w:val="00EF584D"/>
    <w:rsid w:val="00F10D2D"/>
    <w:rsid w:val="00F21632"/>
    <w:rsid w:val="00F27C0F"/>
    <w:rsid w:val="00F31392"/>
    <w:rsid w:val="00F31682"/>
    <w:rsid w:val="00F47DA9"/>
    <w:rsid w:val="00F6577E"/>
    <w:rsid w:val="00F657F3"/>
    <w:rsid w:val="00F66EBD"/>
    <w:rsid w:val="00F724E5"/>
    <w:rsid w:val="00F72FB8"/>
    <w:rsid w:val="00F7330B"/>
    <w:rsid w:val="00F930D5"/>
    <w:rsid w:val="00FA5A58"/>
    <w:rsid w:val="00FB7FF3"/>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omments" Target="comments.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wmf"/><Relationship Id="rId28"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arc42.de/"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5E48F-B591-4AF6-8D93-12F9976C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8051</Words>
  <Characters>50726</Characters>
  <Application>Microsoft Office Word</Application>
  <DocSecurity>0</DocSecurity>
  <Lines>422</Lines>
  <Paragraphs>117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&lt;Ihr System&gt;</vt:lpstr>
      <vt:lpstr>&lt;Ihr System&gt;</vt:lpstr>
    </vt:vector>
  </TitlesOfParts>
  <Company/>
  <LinksUpToDate>false</LinksUpToDate>
  <CharactersWithSpaces>58660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Flo</cp:lastModifiedBy>
  <cp:revision>2</cp:revision>
  <cp:lastPrinted>2011-04-05T18:29:00Z</cp:lastPrinted>
  <dcterms:created xsi:type="dcterms:W3CDTF">2014-06-01T18:10:00Z</dcterms:created>
  <dcterms:modified xsi:type="dcterms:W3CDTF">2014-06-01T18:10:00Z</dcterms:modified>
  <dc:language>de-AT</dc:language>
</cp:coreProperties>
</file>