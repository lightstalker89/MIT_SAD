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6A1AAE" w14:textId="77777777" w:rsidR="00451E02" w:rsidRPr="00BC34C2" w:rsidRDefault="00451E02">
      <w:pPr>
        <w:rPr>
          <w:rFonts w:cs="Arial"/>
        </w:rPr>
      </w:pPr>
    </w:p>
    <w:p w14:paraId="0C8E3ED6" w14:textId="77777777" w:rsidR="00451E02" w:rsidRPr="00BC34C2" w:rsidRDefault="00451E02">
      <w:pPr>
        <w:rPr>
          <w:rFonts w:cs="Arial"/>
        </w:rPr>
      </w:pPr>
    </w:p>
    <w:p w14:paraId="480D3F01" w14:textId="77777777" w:rsidR="00451E02" w:rsidRPr="00BC34C2" w:rsidRDefault="00451E02">
      <w:pPr>
        <w:rPr>
          <w:rFonts w:cs="Arial"/>
        </w:rPr>
      </w:pPr>
    </w:p>
    <w:p w14:paraId="3F36EA19" w14:textId="77777777" w:rsidR="00451E02" w:rsidRPr="00BC34C2" w:rsidRDefault="00451E02">
      <w:pPr>
        <w:rPr>
          <w:rFonts w:cs="Arial"/>
        </w:rPr>
      </w:pPr>
    </w:p>
    <w:bookmarkStart w:id="0" w:name="__RefHeading__4849_132721752"/>
    <w:bookmarkEnd w:id="0"/>
    <w:p w14:paraId="38BF87AA" w14:textId="77777777" w:rsidR="00451E02" w:rsidRPr="00BC34C2" w:rsidRDefault="002C5D60">
      <w:pPr>
        <w:shd w:val="clear" w:color="auto" w:fill="C0C0C0"/>
        <w:outlineLvl w:val="0"/>
        <w:rPr>
          <w:rFonts w:cs="Arial"/>
        </w:rPr>
      </w:pPr>
      <w:r w:rsidRPr="00BC34C2">
        <w:rPr>
          <w:rFonts w:cs="Arial"/>
        </w:rPr>
        <w:fldChar w:fldCharType="begin"/>
      </w:r>
      <w:r w:rsidRPr="00BC34C2">
        <w:rPr>
          <w:rFonts w:cs="Arial"/>
        </w:rPr>
        <w:instrText>SUBJECT</w:instrText>
      </w:r>
      <w:r w:rsidRPr="00BC34C2">
        <w:rPr>
          <w:rFonts w:cs="Arial"/>
        </w:rPr>
        <w:fldChar w:fldCharType="separate"/>
      </w:r>
      <w:r w:rsidRPr="00BC34C2">
        <w:rPr>
          <w:rFonts w:cs="Arial"/>
        </w:rPr>
        <w:t>Architekturdokumentation</w:t>
      </w:r>
      <w:r w:rsidRPr="00BC34C2">
        <w:rPr>
          <w:rFonts w:cs="Arial"/>
        </w:rPr>
        <w:fldChar w:fldCharType="end"/>
      </w:r>
    </w:p>
    <w:p w14:paraId="26C462A5" w14:textId="77777777" w:rsidR="00451E02" w:rsidRPr="00BC34C2" w:rsidRDefault="00451E02">
      <w:pPr>
        <w:spacing w:line="240" w:lineRule="atLeast"/>
        <w:jc w:val="right"/>
        <w:rPr>
          <w:rFonts w:cs="Arial"/>
          <w:sz w:val="36"/>
        </w:rPr>
      </w:pPr>
    </w:p>
    <w:p w14:paraId="57091E45" w14:textId="77777777" w:rsidR="00451E02" w:rsidRPr="00BC34C2" w:rsidRDefault="00451E02">
      <w:pPr>
        <w:spacing w:line="240" w:lineRule="atLeast"/>
        <w:jc w:val="right"/>
        <w:rPr>
          <w:rFonts w:cs="Arial"/>
          <w:sz w:val="36"/>
        </w:rPr>
      </w:pPr>
    </w:p>
    <w:p w14:paraId="13DB1E1A" w14:textId="77777777" w:rsidR="00451E02" w:rsidRPr="00BC34C2" w:rsidRDefault="00451E02">
      <w:pPr>
        <w:spacing w:line="240" w:lineRule="atLeast"/>
        <w:jc w:val="right"/>
        <w:rPr>
          <w:rFonts w:cs="Arial"/>
          <w:sz w:val="36"/>
        </w:rPr>
      </w:pPr>
    </w:p>
    <w:p w14:paraId="581E8789" w14:textId="77777777" w:rsidR="00451E02" w:rsidRPr="00BC34C2" w:rsidRDefault="00451E02">
      <w:pPr>
        <w:spacing w:line="240" w:lineRule="atLeast"/>
        <w:jc w:val="right"/>
        <w:rPr>
          <w:rFonts w:cs="Arial"/>
          <w:sz w:val="36"/>
        </w:rPr>
      </w:pPr>
    </w:p>
    <w:p w14:paraId="26428689" w14:textId="77777777" w:rsidR="00451E02" w:rsidRPr="00BC34C2" w:rsidRDefault="002C5D60">
      <w:pPr>
        <w:spacing w:line="240" w:lineRule="atLeast"/>
        <w:jc w:val="right"/>
        <w:rPr>
          <w:rFonts w:cs="Arial"/>
        </w:rPr>
      </w:pPr>
      <w:r w:rsidRPr="00BC34C2">
        <w:rPr>
          <w:rFonts w:cs="Arial"/>
        </w:rPr>
        <w:t>EVA</w:t>
      </w:r>
    </w:p>
    <w:p w14:paraId="61300198" w14:textId="77777777" w:rsidR="00451E02" w:rsidRPr="00BC34C2" w:rsidRDefault="002C5D60">
      <w:pPr>
        <w:spacing w:line="240" w:lineRule="atLeast"/>
        <w:jc w:val="right"/>
        <w:rPr>
          <w:rFonts w:cs="Arial"/>
        </w:rPr>
      </w:pPr>
      <w:r w:rsidRPr="00BC34C2">
        <w:rPr>
          <w:rFonts w:cs="Arial"/>
        </w:rPr>
        <w:fldChar w:fldCharType="begin"/>
      </w:r>
      <w:r w:rsidRPr="00BC34C2">
        <w:rPr>
          <w:rFonts w:cs="Arial"/>
        </w:rPr>
        <w:instrText>COMMENTS</w:instrText>
      </w:r>
      <w:r w:rsidRPr="00BC34C2">
        <w:rPr>
          <w:rFonts w:cs="Arial"/>
        </w:rPr>
        <w:fldChar w:fldCharType="separate"/>
      </w:r>
      <w:r w:rsidRPr="00BC34C2">
        <w:rPr>
          <w:rFonts w:cs="Arial"/>
        </w:rPr>
        <w:t>arc42 Template (Version 4.0) zur Dokumentation von Software- und Systemarchitekturen.</w:t>
      </w:r>
      <w:r w:rsidRPr="00BC34C2">
        <w:rPr>
          <w:rFonts w:cs="Arial"/>
        </w:rPr>
        <w:fldChar w:fldCharType="end"/>
      </w:r>
    </w:p>
    <w:p w14:paraId="09BA1D88" w14:textId="77777777" w:rsidR="00451E02" w:rsidRPr="00BC34C2" w:rsidRDefault="00451E02">
      <w:pPr>
        <w:spacing w:line="240" w:lineRule="atLeast"/>
        <w:jc w:val="right"/>
        <w:rPr>
          <w:rFonts w:cs="Arial"/>
          <w:sz w:val="36"/>
        </w:rPr>
      </w:pPr>
    </w:p>
    <w:p w14:paraId="440BA0CE" w14:textId="77777777" w:rsidR="00451E02" w:rsidRPr="00BC34C2" w:rsidRDefault="00451E02">
      <w:pPr>
        <w:spacing w:line="240" w:lineRule="atLeast"/>
        <w:jc w:val="right"/>
        <w:rPr>
          <w:rFonts w:cs="Arial"/>
          <w:sz w:val="36"/>
        </w:rPr>
      </w:pPr>
    </w:p>
    <w:p w14:paraId="0D24D3BC" w14:textId="77777777" w:rsidR="00451E02" w:rsidRPr="00BC34C2" w:rsidRDefault="002C5D60">
      <w:pPr>
        <w:spacing w:line="240" w:lineRule="atLeast"/>
        <w:jc w:val="left"/>
        <w:rPr>
          <w:rFonts w:cs="Arial"/>
          <w:sz w:val="36"/>
        </w:rPr>
      </w:pPr>
      <w:r w:rsidRPr="00BC34C2">
        <w:rPr>
          <w:rFonts w:cs="Arial"/>
          <w:sz w:val="36"/>
        </w:rPr>
        <w:tab/>
        <w:t xml:space="preserve"> </w:t>
      </w:r>
    </w:p>
    <w:p w14:paraId="58DB7F0E" w14:textId="77777777" w:rsidR="00451E02" w:rsidRPr="00BC34C2" w:rsidRDefault="00451E02">
      <w:pPr>
        <w:spacing w:line="240" w:lineRule="atLeast"/>
        <w:jc w:val="center"/>
        <w:rPr>
          <w:rFonts w:cs="Arial"/>
        </w:rPr>
      </w:pPr>
    </w:p>
    <w:p w14:paraId="77A618EB" w14:textId="77777777" w:rsidR="00451E02" w:rsidRPr="00BC34C2" w:rsidRDefault="00451E02">
      <w:pPr>
        <w:pStyle w:val="Kopfzeile1"/>
        <w:spacing w:before="120" w:line="240" w:lineRule="atLeast"/>
        <w:rPr>
          <w:rFonts w:cs="Arial"/>
        </w:rPr>
      </w:pPr>
    </w:p>
    <w:p w14:paraId="3A16F199" w14:textId="77777777" w:rsidR="00451E02" w:rsidRPr="00BC34C2" w:rsidRDefault="00451E02">
      <w:pPr>
        <w:spacing w:line="240" w:lineRule="atLeast"/>
        <w:jc w:val="center"/>
        <w:rPr>
          <w:rFonts w:cs="Arial"/>
        </w:rPr>
      </w:pPr>
    </w:p>
    <w:p w14:paraId="1D3F48BC" w14:textId="77777777" w:rsidR="00451E02" w:rsidRPr="00BC34C2" w:rsidRDefault="002C5D60">
      <w:pPr>
        <w:spacing w:line="240" w:lineRule="atLeast"/>
        <w:jc w:val="center"/>
        <w:rPr>
          <w:rFonts w:cs="Arial"/>
        </w:rPr>
      </w:pPr>
      <w:r w:rsidRPr="00BC34C2">
        <w:rPr>
          <w:rFonts w:cs="Arial"/>
        </w:rPr>
        <w:t>erstellt von</w:t>
      </w:r>
    </w:p>
    <w:p w14:paraId="1FD61915" w14:textId="77777777" w:rsidR="00451E02" w:rsidRPr="00BC34C2" w:rsidRDefault="002C5D60">
      <w:pPr>
        <w:spacing w:line="240" w:lineRule="atLeast"/>
        <w:jc w:val="center"/>
        <w:rPr>
          <w:rFonts w:cs="Arial"/>
        </w:rPr>
      </w:pPr>
      <w:r w:rsidRPr="00BC34C2">
        <w:rPr>
          <w:rFonts w:cs="Arial"/>
        </w:rPr>
        <w:br/>
      </w:r>
    </w:p>
    <w:p w14:paraId="738D0AB9" w14:textId="77777777" w:rsidR="00451E02" w:rsidRPr="00BC34C2" w:rsidRDefault="002C5D60">
      <w:pPr>
        <w:spacing w:line="240" w:lineRule="atLeast"/>
        <w:jc w:val="center"/>
        <w:rPr>
          <w:rFonts w:cs="Arial"/>
        </w:rPr>
      </w:pPr>
      <w:r w:rsidRPr="00BC34C2">
        <w:rPr>
          <w:rFonts w:cs="Arial"/>
        </w:rPr>
        <w:br/>
      </w:r>
    </w:p>
    <w:p w14:paraId="04E16215" w14:textId="77777777" w:rsidR="00451E02" w:rsidRPr="00BC34C2" w:rsidRDefault="00451E02">
      <w:pPr>
        <w:spacing w:line="240" w:lineRule="atLeast"/>
        <w:jc w:val="center"/>
        <w:rPr>
          <w:rFonts w:cs="Arial"/>
        </w:rPr>
      </w:pPr>
    </w:p>
    <w:p w14:paraId="557C714E" w14:textId="77777777" w:rsidR="00451E02" w:rsidRPr="00BC34C2" w:rsidRDefault="002C5D60">
      <w:pPr>
        <w:spacing w:line="240" w:lineRule="atLeast"/>
        <w:jc w:val="center"/>
        <w:rPr>
          <w:rFonts w:cs="Arial"/>
        </w:rPr>
      </w:pPr>
      <w:proofErr w:type="spellStart"/>
      <w:r w:rsidRPr="00BC34C2">
        <w:rPr>
          <w:rFonts w:cs="Arial"/>
        </w:rPr>
        <w:t>Pieber</w:t>
      </w:r>
      <w:proofErr w:type="spellEnd"/>
      <w:r w:rsidRPr="00BC34C2">
        <w:rPr>
          <w:rFonts w:cs="Arial"/>
        </w:rPr>
        <w:t xml:space="preserve">, </w:t>
      </w:r>
      <w:proofErr w:type="spellStart"/>
      <w:r w:rsidRPr="00BC34C2">
        <w:rPr>
          <w:rFonts w:cs="Arial"/>
        </w:rPr>
        <w:t>Murrent</w:t>
      </w:r>
      <w:proofErr w:type="spellEnd"/>
      <w:r w:rsidRPr="00BC34C2">
        <w:rPr>
          <w:rFonts w:cs="Arial"/>
        </w:rPr>
        <w:t>, Grill, Lehner</w:t>
      </w:r>
    </w:p>
    <w:p w14:paraId="2213A796" w14:textId="77777777" w:rsidR="00451E02" w:rsidRPr="00BC34C2" w:rsidRDefault="00451E02">
      <w:pPr>
        <w:spacing w:line="240" w:lineRule="atLeast"/>
        <w:jc w:val="center"/>
        <w:rPr>
          <w:rFonts w:cs="Arial"/>
        </w:rPr>
      </w:pPr>
    </w:p>
    <w:p w14:paraId="6710EEB2" w14:textId="77777777" w:rsidR="00451E02" w:rsidRPr="00BC34C2" w:rsidRDefault="002C5D60">
      <w:pPr>
        <w:spacing w:line="240" w:lineRule="atLeast"/>
        <w:jc w:val="center"/>
        <w:rPr>
          <w:rFonts w:cs="Arial"/>
          <w:i/>
          <w:iCs/>
          <w:lang w:val="en-US"/>
        </w:rPr>
      </w:pPr>
      <w:r w:rsidRPr="00BC34C2">
        <w:rPr>
          <w:rFonts w:cs="Arial"/>
          <w:i/>
          <w:iCs/>
          <w:lang w:val="en-US"/>
        </w:rPr>
        <w:t>Template Revision: 6.0 DE (Release Candidate</w:t>
      </w:r>
      <w:proofErr w:type="gramStart"/>
      <w:r w:rsidRPr="00BC34C2">
        <w:rPr>
          <w:rFonts w:cs="Arial"/>
          <w:i/>
          <w:iCs/>
          <w:lang w:val="en-US"/>
        </w:rPr>
        <w:t>)</w:t>
      </w:r>
      <w:proofErr w:type="gramEnd"/>
      <w:r w:rsidRPr="00BC34C2">
        <w:rPr>
          <w:rFonts w:cs="Arial"/>
          <w:i/>
          <w:iCs/>
          <w:lang w:val="en-US"/>
        </w:rPr>
        <w:br/>
        <w:t xml:space="preserve">31. </w:t>
      </w:r>
      <w:proofErr w:type="spellStart"/>
      <w:r w:rsidRPr="00BC34C2">
        <w:rPr>
          <w:rFonts w:cs="Arial"/>
          <w:i/>
          <w:iCs/>
          <w:lang w:val="en-US"/>
        </w:rPr>
        <w:t>März</w:t>
      </w:r>
      <w:proofErr w:type="spellEnd"/>
      <w:r w:rsidRPr="00BC34C2">
        <w:rPr>
          <w:rFonts w:cs="Arial"/>
          <w:i/>
          <w:iCs/>
          <w:lang w:val="en-US"/>
        </w:rPr>
        <w:t xml:space="preserve"> 2014</w:t>
      </w:r>
    </w:p>
    <w:p w14:paraId="0FA20E44" w14:textId="77777777" w:rsidR="00451E02" w:rsidRPr="00BC34C2" w:rsidRDefault="00451E02">
      <w:pPr>
        <w:spacing w:line="240" w:lineRule="atLeast"/>
        <w:jc w:val="center"/>
        <w:rPr>
          <w:rFonts w:cs="Arial"/>
          <w:i/>
          <w:iCs/>
          <w:lang w:val="en-US"/>
        </w:rPr>
      </w:pPr>
    </w:p>
    <w:tbl>
      <w:tblPr>
        <w:tblW w:w="0" w:type="auto"/>
        <w:tblInd w:w="-20" w:type="dxa"/>
        <w:tblBorders>
          <w:top w:val="single" w:sz="4" w:space="0" w:color="00000A"/>
          <w:left w:val="single" w:sz="4" w:space="0" w:color="00000A"/>
          <w:bottom w:val="single" w:sz="4" w:space="0" w:color="00000A"/>
          <w:right w:val="nil"/>
          <w:insideH w:val="single" w:sz="4" w:space="0" w:color="00000A"/>
          <w:insideV w:val="nil"/>
        </w:tblBorders>
        <w:tblCellMar>
          <w:left w:w="88" w:type="dxa"/>
        </w:tblCellMar>
        <w:tblLook w:val="04A0" w:firstRow="1" w:lastRow="0" w:firstColumn="1" w:lastColumn="0" w:noHBand="0" w:noVBand="1"/>
      </w:tblPr>
      <w:tblGrid>
        <w:gridCol w:w="7412"/>
        <w:gridCol w:w="1876"/>
      </w:tblGrid>
      <w:tr w:rsidR="00451E02" w:rsidRPr="00AA7F5C" w14:paraId="6995322C" w14:textId="77777777">
        <w:tc>
          <w:tcPr>
            <w:tcW w:w="7763" w:type="dxa"/>
            <w:tcBorders>
              <w:top w:val="single" w:sz="4" w:space="0" w:color="00000A"/>
              <w:left w:val="single" w:sz="4" w:space="0" w:color="00000A"/>
              <w:bottom w:val="single" w:sz="4" w:space="0" w:color="00000A"/>
              <w:right w:val="nil"/>
            </w:tcBorders>
            <w:shd w:val="clear" w:color="auto" w:fill="FFFFFF"/>
            <w:tcMar>
              <w:left w:w="88" w:type="dxa"/>
            </w:tcMar>
          </w:tcPr>
          <w:p w14:paraId="5709F3E2" w14:textId="77777777" w:rsidR="00451E02" w:rsidRPr="00BC34C2" w:rsidRDefault="002C5D60">
            <w:pPr>
              <w:jc w:val="left"/>
              <w:rPr>
                <w:rFonts w:cs="Arial"/>
                <w:bCs/>
                <w:sz w:val="20"/>
                <w:szCs w:val="20"/>
                <w:lang w:val="en-US"/>
              </w:rPr>
            </w:pPr>
            <w:r w:rsidRPr="00BC34C2">
              <w:rPr>
                <w:rFonts w:cs="Arial"/>
                <w:bCs/>
                <w:sz w:val="20"/>
                <w:szCs w:val="20"/>
                <w:lang w:val="en-US"/>
              </w:rPr>
              <w:t xml:space="preserve">We acknowledge that this document uses material from the arc 42 architecture </w:t>
            </w:r>
            <w:r w:rsidRPr="00BC34C2">
              <w:rPr>
                <w:rFonts w:cs="Arial"/>
                <w:bCs/>
                <w:sz w:val="20"/>
                <w:szCs w:val="20"/>
                <w:lang w:val="en-US"/>
              </w:rPr>
              <w:br/>
              <w:t xml:space="preserve">template, </w:t>
            </w:r>
            <w:hyperlink r:id="rId9">
              <w:r w:rsidRPr="00BC34C2">
                <w:rPr>
                  <w:rStyle w:val="Internetlink"/>
                  <w:rFonts w:cs="Arial"/>
                  <w:bCs/>
                  <w:sz w:val="20"/>
                  <w:szCs w:val="20"/>
                  <w:lang w:val="en-US"/>
                </w:rPr>
                <w:t>http://www.arc42.de</w:t>
              </w:r>
            </w:hyperlink>
            <w:r w:rsidRPr="00BC34C2">
              <w:rPr>
                <w:rFonts w:cs="Arial"/>
                <w:bCs/>
                <w:sz w:val="20"/>
                <w:szCs w:val="20"/>
                <w:lang w:val="en-US"/>
              </w:rPr>
              <w:t xml:space="preserve">. Created by Dr. Peter </w:t>
            </w:r>
            <w:proofErr w:type="spellStart"/>
            <w:r w:rsidRPr="00BC34C2">
              <w:rPr>
                <w:rFonts w:cs="Arial"/>
                <w:bCs/>
                <w:sz w:val="20"/>
                <w:szCs w:val="20"/>
                <w:lang w:val="en-US"/>
              </w:rPr>
              <w:t>Hruschka</w:t>
            </w:r>
            <w:proofErr w:type="spellEnd"/>
            <w:r w:rsidRPr="00BC34C2">
              <w:rPr>
                <w:rFonts w:cs="Arial"/>
                <w:bCs/>
                <w:sz w:val="20"/>
                <w:szCs w:val="20"/>
                <w:lang w:val="en-US"/>
              </w:rPr>
              <w:t xml:space="preserve"> &amp; Dr. </w:t>
            </w:r>
            <w:proofErr w:type="spellStart"/>
            <w:r w:rsidRPr="00BC34C2">
              <w:rPr>
                <w:rFonts w:cs="Arial"/>
                <w:bCs/>
                <w:sz w:val="20"/>
                <w:szCs w:val="20"/>
                <w:lang w:val="en-US"/>
              </w:rPr>
              <w:t>Gernot</w:t>
            </w:r>
            <w:proofErr w:type="spellEnd"/>
            <w:r w:rsidRPr="00BC34C2">
              <w:rPr>
                <w:rFonts w:cs="Arial"/>
                <w:bCs/>
                <w:sz w:val="20"/>
                <w:szCs w:val="20"/>
                <w:lang w:val="en-US"/>
              </w:rPr>
              <w:t xml:space="preserve"> Starke. For additional contributors see arc42.de/about/contributors.html</w:t>
            </w:r>
          </w:p>
        </w:tc>
        <w:tc>
          <w:tcPr>
            <w:tcW w:w="2009" w:type="dxa"/>
            <w:tcBorders>
              <w:top w:val="single" w:sz="4" w:space="0" w:color="00000A"/>
              <w:left w:val="nil"/>
              <w:bottom w:val="single" w:sz="4" w:space="0" w:color="00000A"/>
              <w:right w:val="single" w:sz="4" w:space="0" w:color="00000A"/>
            </w:tcBorders>
            <w:shd w:val="clear" w:color="auto" w:fill="FFFFFF"/>
            <w:tcMar>
              <w:left w:w="113" w:type="dxa"/>
            </w:tcMar>
          </w:tcPr>
          <w:p w14:paraId="33DE133F" w14:textId="77BFB736" w:rsidR="00451E02" w:rsidRPr="00BC34C2" w:rsidRDefault="00F10D2D">
            <w:pPr>
              <w:rPr>
                <w:rFonts w:cs="Arial"/>
                <w:lang w:val="en-US"/>
              </w:rPr>
            </w:pPr>
            <w:r>
              <w:rPr>
                <w:rFonts w:cs="Arial"/>
                <w:noProof/>
                <w:lang w:val="de-AT" w:eastAsia="de-AT"/>
              </w:rPr>
              <mc:AlternateContent>
                <mc:Choice Requires="wps">
                  <w:drawing>
                    <wp:anchor distT="0" distB="0" distL="114300" distR="114300" simplePos="0" relativeHeight="251658240" behindDoc="0" locked="0" layoutInCell="1" allowOverlap="1" wp14:anchorId="74F53025" wp14:editId="5BB2DC71">
                      <wp:simplePos x="0" y="0"/>
                      <wp:positionH relativeFrom="column">
                        <wp:posOffset>635</wp:posOffset>
                      </wp:positionH>
                      <wp:positionV relativeFrom="paragraph">
                        <wp:posOffset>0</wp:posOffset>
                      </wp:positionV>
                      <wp:extent cx="941705" cy="474345"/>
                      <wp:effectExtent l="635" t="0" r="635" b="1905"/>
                      <wp:wrapNone/>
                      <wp:docPr id="13" name="shape_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41705" cy="4743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shape_0" o:spid="_x0000_s1026" style="position:absolute;margin-left:.05pt;margin-top:0;width:74.15pt;height:37.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" filled="f" stroked="f" strokecolor="#3465a4">
                      <v:stroke joinstyle="round"/>
                    </v:rect>
                  </w:pict>
                </mc:Fallback>
              </mc:AlternateContent>
            </w:r>
            <w:r>
              <w:rPr>
                <w:rFonts w:cs="Arial"/>
                <w:noProof/>
                <w:lang w:val="de-AT" w:eastAsia="de-AT"/>
              </w:rPr>
              <mc:AlternateContent>
                <mc:Choice Requires="wps">
                  <w:drawing>
                    <wp:anchor distT="0" distB="0" distL="114300" distR="114300" simplePos="0" relativeHeight="251659264" behindDoc="0" locked="0" layoutInCell="1" allowOverlap="1" wp14:anchorId="7D44FE6A" wp14:editId="11EC9194">
                      <wp:simplePos x="0" y="0"/>
                      <wp:positionH relativeFrom="column">
                        <wp:posOffset>45720</wp:posOffset>
                      </wp:positionH>
                      <wp:positionV relativeFrom="paragraph">
                        <wp:posOffset>44450</wp:posOffset>
                      </wp:positionV>
                      <wp:extent cx="936625" cy="466725"/>
                      <wp:effectExtent l="0" t="0" r="0" b="3175"/>
                      <wp:wrapNone/>
                      <wp:docPr id="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36625" cy="466725"/>
                              </a:xfrm>
                              <a:prstGeom prst="rect">
                                <a:avLst/>
                              </a:prstGeom>
                              <a:solidFill>
                                <a:srgbClr val="FFFFFF"/>
                              </a:solidFill>
                              <a:ln>
                                <a:noFill/>
                              </a:ln>
                              <a:extLst>
                                <a:ext uri="{91240B29-F687-4F45-9708-019B960494DF}">
                                  <a14:hiddenLine xmlns:a14="http://schemas.microsoft.com/office/drawing/2010/main" w="9525">
                                    <a:solidFill>
                                      <a:srgbClr val="3465A4"/>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6" style="position:absolute;margin-left:3.6pt;margin-top:3.5pt;width:73.7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" stroked="f" strokecolor="#3465a4">
                      <v:stroke joinstyle="round"/>
                    </v:rect>
                  </w:pict>
                </mc:Fallback>
              </mc:AlternateContent>
            </w:r>
          </w:p>
        </w:tc>
      </w:tr>
    </w:tbl>
    <w:p w14:paraId="1BB2BD78" w14:textId="77777777" w:rsidR="00451E02" w:rsidRPr="00BC34C2" w:rsidRDefault="002C5D60">
      <w:pPr>
        <w:pageBreakBefore/>
        <w:jc w:val="left"/>
        <w:outlineLvl w:val="0"/>
        <w:rPr>
          <w:rFonts w:cs="Arial"/>
          <w:b/>
          <w:bCs/>
          <w:sz w:val="28"/>
          <w:szCs w:val="28"/>
        </w:rPr>
      </w:pPr>
      <w:bookmarkStart w:id="1" w:name="__RefHeading__4851_132721752"/>
      <w:bookmarkEnd w:id="1"/>
      <w:r w:rsidRPr="00BC34C2">
        <w:rPr>
          <w:rFonts w:cs="Arial"/>
          <w:b/>
          <w:bCs/>
          <w:sz w:val="28"/>
          <w:szCs w:val="28"/>
        </w:rPr>
        <w:lastRenderedPageBreak/>
        <w:t xml:space="preserve">Änderungsübersicht </w:t>
      </w:r>
    </w:p>
    <w:p w14:paraId="331B6542" w14:textId="77777777" w:rsidR="00451E02" w:rsidRPr="00BC34C2" w:rsidRDefault="00451E02">
      <w:pPr>
        <w:rPr>
          <w:rFonts w:cs="Arial"/>
        </w:rPr>
      </w:pPr>
    </w:p>
    <w:p w14:paraId="3D086573"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1088"/>
        <w:gridCol w:w="1408"/>
        <w:gridCol w:w="2461"/>
        <w:gridCol w:w="4255"/>
      </w:tblGrid>
      <w:tr w:rsidR="00451E02" w:rsidRPr="00BC34C2" w14:paraId="18AB5D31"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8C9C4" w14:textId="77777777" w:rsidR="00451E02" w:rsidRPr="00BC34C2" w:rsidRDefault="002C5D60">
            <w:pPr>
              <w:pStyle w:val="Tabelle"/>
              <w:rPr>
                <w:rFonts w:cs="Arial"/>
                <w:b/>
                <w:bCs/>
              </w:rPr>
            </w:pPr>
            <w:r w:rsidRPr="00BC34C2">
              <w:rPr>
                <w:rFonts w:cs="Arial"/>
                <w:b/>
                <w:bCs/>
              </w:rPr>
              <w:t>Version</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D127A3" w14:textId="77777777" w:rsidR="00451E02" w:rsidRPr="00BC34C2" w:rsidRDefault="002C5D60">
            <w:pPr>
              <w:pStyle w:val="Tabelle"/>
              <w:rPr>
                <w:rFonts w:cs="Arial"/>
                <w:b/>
                <w:bCs/>
              </w:rPr>
            </w:pPr>
            <w:r w:rsidRPr="00BC34C2">
              <w:rPr>
                <w:rFonts w:cs="Arial"/>
                <w:b/>
                <w:bCs/>
              </w:rPr>
              <w:t>Datum</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EA8457" w14:textId="77777777" w:rsidR="00451E02" w:rsidRPr="00BC34C2" w:rsidRDefault="002C5D60">
            <w:pPr>
              <w:pStyle w:val="Tabelle"/>
              <w:rPr>
                <w:rFonts w:cs="Arial"/>
                <w:b/>
                <w:bCs/>
              </w:rPr>
            </w:pPr>
            <w:r w:rsidRPr="00BC34C2">
              <w:rPr>
                <w:rFonts w:cs="Arial"/>
                <w:b/>
                <w:bCs/>
              </w:rPr>
              <w:t>Bearbeiter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6E3B533" w14:textId="77777777" w:rsidR="00451E02" w:rsidRPr="00BC34C2" w:rsidRDefault="002C5D60">
            <w:pPr>
              <w:pStyle w:val="Tabelle"/>
              <w:rPr>
                <w:rFonts w:cs="Arial"/>
                <w:b/>
                <w:bCs/>
              </w:rPr>
            </w:pPr>
            <w:r w:rsidRPr="00BC34C2">
              <w:rPr>
                <w:rFonts w:cs="Arial"/>
                <w:b/>
                <w:bCs/>
              </w:rPr>
              <w:t>Beschreibung</w:t>
            </w:r>
          </w:p>
        </w:tc>
      </w:tr>
      <w:tr w:rsidR="00451E02" w:rsidRPr="00BC34C2" w14:paraId="7DA8BF45"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22D76D" w14:textId="77777777" w:rsidR="00451E02" w:rsidRPr="00BC34C2" w:rsidRDefault="002C5D60">
            <w:pPr>
              <w:pStyle w:val="Tabelle"/>
              <w:rPr>
                <w:rFonts w:cs="Arial"/>
                <w:color w:val="000000"/>
              </w:rPr>
            </w:pPr>
            <w:r w:rsidRPr="00BC34C2">
              <w:rPr>
                <w:rFonts w:cs="Arial"/>
                <w:color w:val="000000"/>
              </w:rPr>
              <w:t>0.1</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AF3409" w14:textId="77777777" w:rsidR="00451E02" w:rsidRPr="00BC34C2" w:rsidRDefault="00EA55DE">
            <w:pPr>
              <w:pStyle w:val="Tabelle"/>
              <w:rPr>
                <w:rFonts w:cs="Arial"/>
                <w:color w:val="000000"/>
              </w:rPr>
            </w:pPr>
            <w:r w:rsidRPr="00BC34C2">
              <w:rPr>
                <w:rFonts w:cs="Arial"/>
                <w:color w:val="000000"/>
              </w:rPr>
              <w:t>31.03.2014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C6C0307" w14:textId="77777777" w:rsidR="00451E02" w:rsidRPr="00BC34C2" w:rsidRDefault="002C5D60">
            <w:pPr>
              <w:pStyle w:val="Tabelle"/>
              <w:rPr>
                <w:rFonts w:cs="Arial"/>
                <w:color w:val="000000"/>
              </w:rPr>
            </w:pPr>
            <w:proofErr w:type="spellStart"/>
            <w:r w:rsidRPr="00BC34C2">
              <w:rPr>
                <w:rFonts w:cs="Arial"/>
                <w:color w:val="000000"/>
              </w:rPr>
              <w:t>Pieber</w:t>
            </w:r>
            <w:proofErr w:type="spellEnd"/>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BD0D01" w14:textId="77777777" w:rsidR="00451E02" w:rsidRPr="00BC34C2" w:rsidRDefault="002C5D60">
            <w:pPr>
              <w:pStyle w:val="Tabelle"/>
              <w:rPr>
                <w:rFonts w:cs="Arial"/>
                <w:color w:val="000000"/>
              </w:rPr>
            </w:pPr>
            <w:r w:rsidRPr="00BC34C2">
              <w:rPr>
                <w:rFonts w:cs="Arial"/>
                <w:color w:val="000000"/>
              </w:rPr>
              <w:t>Initialversion</w:t>
            </w:r>
          </w:p>
        </w:tc>
      </w:tr>
      <w:tr w:rsidR="00451E02" w:rsidRPr="00BC34C2" w14:paraId="1B9115C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BEA716" w14:textId="77777777" w:rsidR="00451E02" w:rsidRPr="00BC34C2" w:rsidRDefault="00EA55DE">
            <w:pPr>
              <w:pStyle w:val="Tabelle"/>
              <w:rPr>
                <w:rFonts w:cs="Arial"/>
              </w:rPr>
            </w:pPr>
            <w:r w:rsidRPr="00BC34C2">
              <w:rPr>
                <w:rFonts w:cs="Arial"/>
              </w:rPr>
              <w:t>0.2</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61CDBEC" w14:textId="77777777" w:rsidR="00451E02" w:rsidRPr="00BC34C2" w:rsidRDefault="00EA55DE">
            <w:pPr>
              <w:pStyle w:val="Tabelle"/>
              <w:rPr>
                <w:rFonts w:cs="Arial"/>
              </w:rPr>
            </w:pPr>
            <w:r w:rsidRPr="00BC34C2">
              <w:rPr>
                <w:rFonts w:cs="Arial"/>
              </w:rPr>
              <w:t>02.05.2014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2DB9E9" w14:textId="77777777" w:rsidR="00451E02" w:rsidRPr="00BC34C2" w:rsidRDefault="00EA55DE">
            <w:pPr>
              <w:pStyle w:val="Tabelle"/>
              <w:rPr>
                <w:rFonts w:cs="Arial"/>
              </w:rPr>
            </w:pPr>
            <w:r w:rsidRPr="00BC34C2">
              <w:rPr>
                <w:rFonts w:cs="Arial"/>
              </w:rPr>
              <w:t>Lehner</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41FCEE" w14:textId="2B802478" w:rsidR="00451E02" w:rsidRPr="00BC34C2" w:rsidRDefault="001F6A63">
            <w:pPr>
              <w:pStyle w:val="Tabelle"/>
              <w:rPr>
                <w:rFonts w:cs="Arial"/>
              </w:rPr>
            </w:pPr>
            <w:r w:rsidRPr="00BC34C2">
              <w:rPr>
                <w:rFonts w:cs="Arial"/>
              </w:rPr>
              <w:t>Überarbeitung, fachliche Kompetenz usw.</w:t>
            </w:r>
          </w:p>
        </w:tc>
      </w:tr>
      <w:tr w:rsidR="00451E02" w:rsidRPr="00BC34C2" w14:paraId="311FAC76"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FD0235" w14:textId="36D53ED3" w:rsidR="00451E02" w:rsidRPr="00BC34C2" w:rsidRDefault="00BC4A85">
            <w:pPr>
              <w:pStyle w:val="Tabelle"/>
              <w:rPr>
                <w:rFonts w:cs="Arial"/>
              </w:rPr>
            </w:pPr>
            <w:r w:rsidRPr="00BC34C2">
              <w:rPr>
                <w:rFonts w:cs="Arial"/>
              </w:rPr>
              <w:t>0.3</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4A645A" w14:textId="2DD7F919" w:rsidR="00451E02" w:rsidRPr="00BC34C2" w:rsidRDefault="00BC4A85">
            <w:pPr>
              <w:pStyle w:val="Tabelle"/>
              <w:rPr>
                <w:rFonts w:cs="Arial"/>
              </w:rPr>
            </w:pPr>
            <w:r w:rsidRPr="00BC34C2">
              <w:rPr>
                <w:rFonts w:cs="Arial"/>
              </w:rPr>
              <w:t>05.05.2014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F893E8" w14:textId="517C02C2" w:rsidR="00451E02" w:rsidRPr="00BC34C2" w:rsidRDefault="00BC4A85">
            <w:pPr>
              <w:pStyle w:val="Tabelle"/>
              <w:rPr>
                <w:rFonts w:cs="Arial"/>
              </w:rPr>
            </w:pPr>
            <w:r w:rsidRPr="00BC34C2">
              <w:rPr>
                <w:rFonts w:cs="Arial"/>
              </w:rPr>
              <w:t>Murrent</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B4F027F" w14:textId="1D829BAE" w:rsidR="00451E02" w:rsidRPr="00BC34C2" w:rsidRDefault="00BC4A85">
            <w:pPr>
              <w:pStyle w:val="Tabelle"/>
              <w:rPr>
                <w:rFonts w:cs="Arial"/>
              </w:rPr>
            </w:pPr>
            <w:r w:rsidRPr="00BC34C2">
              <w:rPr>
                <w:rFonts w:cs="Arial"/>
              </w:rPr>
              <w:t>Generalle Überarbeitung</w:t>
            </w:r>
          </w:p>
        </w:tc>
      </w:tr>
      <w:tr w:rsidR="006F7593" w:rsidRPr="00BC34C2" w14:paraId="049FBC09" w14:textId="77777777">
        <w:trPr>
          <w:tblHeader/>
        </w:trPr>
        <w:tc>
          <w:tcPr>
            <w:tcW w:w="111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EE82A8" w14:textId="7EFD475C" w:rsidR="006F7593" w:rsidRPr="00BC34C2" w:rsidRDefault="006F7593">
            <w:pPr>
              <w:pStyle w:val="Tabelle"/>
              <w:rPr>
                <w:rFonts w:cs="Arial"/>
              </w:rPr>
            </w:pPr>
            <w:r>
              <w:rPr>
                <w:rFonts w:cs="Arial"/>
              </w:rPr>
              <w:t>0.4</w:t>
            </w:r>
          </w:p>
        </w:tc>
        <w:tc>
          <w:tcPr>
            <w:tcW w:w="143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174849" w14:textId="55A78710" w:rsidR="006F7593" w:rsidRPr="00BC34C2" w:rsidRDefault="006F7593">
            <w:pPr>
              <w:pStyle w:val="Tabelle"/>
              <w:rPr>
                <w:rFonts w:cs="Arial"/>
              </w:rPr>
            </w:pPr>
            <w:r>
              <w:rPr>
                <w:rFonts w:cs="Arial"/>
              </w:rPr>
              <w:t>06.05.2014</w:t>
            </w:r>
          </w:p>
        </w:tc>
        <w:tc>
          <w:tcPr>
            <w:tcW w:w="262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3D0FE1" w14:textId="16F5475C" w:rsidR="006F7593" w:rsidRPr="00BC34C2" w:rsidRDefault="006F7593">
            <w:pPr>
              <w:pStyle w:val="Tabelle"/>
              <w:rPr>
                <w:rFonts w:cs="Arial"/>
              </w:rPr>
            </w:pPr>
            <w:r>
              <w:rPr>
                <w:rFonts w:cs="Arial"/>
              </w:rPr>
              <w:t>Grill</w:t>
            </w:r>
          </w:p>
        </w:tc>
        <w:tc>
          <w:tcPr>
            <w:tcW w:w="460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E971223" w14:textId="5ABF4007" w:rsidR="006F7593" w:rsidRPr="00BC34C2" w:rsidRDefault="006F7593">
            <w:pPr>
              <w:pStyle w:val="Tabelle"/>
              <w:rPr>
                <w:rFonts w:cs="Arial"/>
              </w:rPr>
            </w:pPr>
            <w:r>
              <w:rPr>
                <w:rFonts w:cs="Arial"/>
              </w:rPr>
              <w:t>Überarbeitung, Ergänzung</w:t>
            </w:r>
          </w:p>
        </w:tc>
      </w:tr>
    </w:tbl>
    <w:p w14:paraId="2727FB0B" w14:textId="77777777" w:rsidR="00451E02" w:rsidRPr="00BC34C2" w:rsidRDefault="00451E02">
      <w:pPr>
        <w:rPr>
          <w:rFonts w:cs="Arial"/>
        </w:rPr>
      </w:pPr>
    </w:p>
    <w:p w14:paraId="43D6961C" w14:textId="77777777" w:rsidR="00451E02" w:rsidRPr="00BC34C2" w:rsidRDefault="002C5D60">
      <w:pPr>
        <w:outlineLvl w:val="0"/>
        <w:rPr>
          <w:rFonts w:cs="Arial"/>
          <w:b/>
          <w:bCs/>
          <w:sz w:val="28"/>
          <w:szCs w:val="28"/>
        </w:rPr>
      </w:pPr>
      <w:bookmarkStart w:id="2" w:name="__RefHeading__4853_132721752"/>
      <w:bookmarkEnd w:id="2"/>
      <w:r w:rsidRPr="00BC34C2">
        <w:rPr>
          <w:rFonts w:cs="Arial"/>
          <w:b/>
          <w:bCs/>
          <w:sz w:val="28"/>
          <w:szCs w:val="28"/>
        </w:rPr>
        <w:t>Basisdokumente</w:t>
      </w:r>
    </w:p>
    <w:p w14:paraId="1A498418" w14:textId="77777777" w:rsidR="00451E02" w:rsidRPr="00BC34C2" w:rsidRDefault="00451E02">
      <w:pPr>
        <w:rPr>
          <w:rFonts w:cs="Arial"/>
        </w:rPr>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0" w:type="dxa"/>
        </w:tblCellMar>
        <w:tblLook w:val="04A0" w:firstRow="1" w:lastRow="0" w:firstColumn="1" w:lastColumn="0" w:noHBand="0" w:noVBand="1"/>
      </w:tblPr>
      <w:tblGrid>
        <w:gridCol w:w="2309"/>
        <w:gridCol w:w="6903"/>
      </w:tblGrid>
      <w:tr w:rsidR="00451E02" w:rsidRPr="00BC34C2" w14:paraId="2D5B85A4"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15D50FB" w14:textId="77777777" w:rsidR="00451E02" w:rsidRPr="00BC34C2" w:rsidRDefault="002C5D60">
            <w:pPr>
              <w:pStyle w:val="Tabelle"/>
              <w:rPr>
                <w:rFonts w:cs="Arial"/>
                <w:b/>
                <w:bCs/>
              </w:rPr>
            </w:pPr>
            <w:r w:rsidRPr="00BC34C2">
              <w:rPr>
                <w:rFonts w:cs="Arial"/>
                <w:b/>
                <w:bCs/>
              </w:rPr>
              <w:t>Dokument</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F872DE" w14:textId="77777777" w:rsidR="00451E02" w:rsidRPr="00BC34C2" w:rsidRDefault="002C5D60">
            <w:pPr>
              <w:pStyle w:val="Tabelle"/>
              <w:rPr>
                <w:rFonts w:cs="Arial"/>
                <w:b/>
                <w:bCs/>
              </w:rPr>
            </w:pPr>
            <w:r w:rsidRPr="00BC34C2">
              <w:rPr>
                <w:rFonts w:cs="Arial"/>
                <w:b/>
                <w:bCs/>
              </w:rPr>
              <w:t>Beschreibung</w:t>
            </w:r>
          </w:p>
        </w:tc>
      </w:tr>
      <w:tr w:rsidR="00451E02" w:rsidRPr="00BC34C2" w14:paraId="194BA657"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22B9FF" w14:textId="77777777" w:rsidR="00451E02" w:rsidRPr="00BC34C2" w:rsidRDefault="002C5D60">
            <w:pPr>
              <w:pStyle w:val="Tabelle"/>
              <w:rPr>
                <w:rFonts w:cs="Arial"/>
              </w:rPr>
            </w:pPr>
            <w:r w:rsidRPr="00BC34C2">
              <w:rPr>
                <w:rFonts w:cs="Arial"/>
              </w:rPr>
              <w:t>Klassendiagramm.png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E46482C" w14:textId="77777777" w:rsidR="00451E02" w:rsidRPr="00BC34C2" w:rsidRDefault="002C5D60">
            <w:pPr>
              <w:pStyle w:val="Tabelle"/>
              <w:rPr>
                <w:rFonts w:cs="Arial"/>
              </w:rPr>
            </w:pPr>
            <w:r w:rsidRPr="00BC34C2">
              <w:rPr>
                <w:rFonts w:cs="Arial"/>
              </w:rPr>
              <w:t>Klassendiagramm (Bild)</w:t>
            </w:r>
          </w:p>
        </w:tc>
      </w:tr>
      <w:tr w:rsidR="00451E02" w:rsidRPr="00BC34C2" w14:paraId="15123A5E" w14:textId="77777777">
        <w:tc>
          <w:tcPr>
            <w:tcW w:w="2104"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390FE1" w14:textId="77777777" w:rsidR="00451E02" w:rsidRPr="00BC34C2" w:rsidRDefault="002C5D60">
            <w:pPr>
              <w:pStyle w:val="Tabelle"/>
              <w:rPr>
                <w:rFonts w:cs="Arial"/>
              </w:rPr>
            </w:pPr>
            <w:r w:rsidRPr="00BC34C2">
              <w:rPr>
                <w:rFonts w:cs="Arial"/>
              </w:rPr>
              <w:t>Usecase.png</w:t>
            </w:r>
          </w:p>
        </w:tc>
        <w:tc>
          <w:tcPr>
            <w:tcW w:w="7669"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622EE06" w14:textId="77777777" w:rsidR="00451E02" w:rsidRPr="00BC34C2" w:rsidRDefault="002C5D60">
            <w:pPr>
              <w:pStyle w:val="Tabelle"/>
              <w:rPr>
                <w:rFonts w:cs="Arial"/>
              </w:rPr>
            </w:pPr>
            <w:proofErr w:type="spellStart"/>
            <w:r w:rsidRPr="00BC34C2">
              <w:rPr>
                <w:rFonts w:cs="Arial"/>
              </w:rPr>
              <w:t>Usecase</w:t>
            </w:r>
            <w:proofErr w:type="spellEnd"/>
            <w:r w:rsidRPr="00BC34C2">
              <w:rPr>
                <w:rFonts w:cs="Arial"/>
              </w:rPr>
              <w:t xml:space="preserve"> Diagramm (Bild)</w:t>
            </w:r>
          </w:p>
        </w:tc>
      </w:tr>
    </w:tbl>
    <w:p w14:paraId="7755E7FC" w14:textId="77777777" w:rsidR="00451E02" w:rsidRPr="00BC34C2" w:rsidRDefault="002C5D60">
      <w:pPr>
        <w:pStyle w:val="Inhaltsverzeichnis1"/>
        <w:pageBreakBefore/>
        <w:tabs>
          <w:tab w:val="left" w:pos="421"/>
          <w:tab w:val="right" w:leader="dot" w:pos="9056"/>
        </w:tabs>
        <w:rPr>
          <w:rFonts w:ascii="Arial" w:hAnsi="Arial" w:cs="Arial"/>
          <w:b w:val="0"/>
          <w:sz w:val="28"/>
        </w:rPr>
      </w:pPr>
      <w:r w:rsidRPr="00BC34C2">
        <w:rPr>
          <w:rFonts w:ascii="Arial" w:hAnsi="Arial" w:cs="Arial"/>
          <w:b w:val="0"/>
          <w:sz w:val="28"/>
        </w:rPr>
        <w:lastRenderedPageBreak/>
        <w:t>Inhaltsverzeichnis</w:t>
      </w:r>
    </w:p>
    <w:p w14:paraId="35B1A576" w14:textId="77777777" w:rsidR="00451E02" w:rsidRPr="00BC34C2" w:rsidRDefault="002C5D60">
      <w:pPr>
        <w:pStyle w:val="Inhaltsverzeichnis1"/>
        <w:tabs>
          <w:tab w:val="right" w:leader="dot" w:pos="9072"/>
        </w:tabs>
        <w:rPr>
          <w:rStyle w:val="Verzeichnissprung"/>
          <w:rFonts w:ascii="Arial" w:hAnsi="Arial" w:cs="Arial"/>
        </w:rPr>
      </w:pPr>
      <w:r w:rsidRPr="00BC34C2">
        <w:rPr>
          <w:rFonts w:ascii="Arial" w:hAnsi="Arial" w:cs="Arial"/>
        </w:rPr>
        <w:fldChar w:fldCharType="begin"/>
      </w:r>
      <w:r w:rsidRPr="00BC34C2">
        <w:rPr>
          <w:rFonts w:ascii="Arial" w:hAnsi="Arial" w:cs="Arial"/>
        </w:rPr>
        <w:instrText>TOC</w:instrText>
      </w:r>
      <w:r w:rsidRPr="00BC34C2">
        <w:rPr>
          <w:rFonts w:ascii="Arial" w:hAnsi="Arial" w:cs="Arial"/>
        </w:rPr>
        <w:fldChar w:fldCharType="separate"/>
      </w:r>
      <w:hyperlink w:anchor="__RefHeading__4849_132721752">
        <w:r w:rsidRPr="00BC34C2">
          <w:rPr>
            <w:rStyle w:val="Verzeichnissprung"/>
            <w:rFonts w:ascii="Arial" w:hAnsi="Arial" w:cs="Arial"/>
          </w:rPr>
          <w:t>Architekturdokumentation</w:t>
        </w:r>
        <w:r w:rsidRPr="00BC34C2">
          <w:rPr>
            <w:rStyle w:val="Verzeichnissprung"/>
            <w:rFonts w:ascii="Arial" w:hAnsi="Arial" w:cs="Arial"/>
          </w:rPr>
          <w:tab/>
          <w:t>1</w:t>
        </w:r>
      </w:hyperlink>
    </w:p>
    <w:p w14:paraId="7B255D88" w14:textId="77777777" w:rsidR="00451E02" w:rsidRPr="00BC34C2" w:rsidRDefault="00AA7F5C">
      <w:pPr>
        <w:pStyle w:val="Inhaltsverzeichnis1"/>
        <w:tabs>
          <w:tab w:val="right" w:leader="dot" w:pos="9072"/>
        </w:tabs>
        <w:rPr>
          <w:rStyle w:val="Verzeichnissprung"/>
          <w:rFonts w:ascii="Arial" w:hAnsi="Arial" w:cs="Arial"/>
        </w:rPr>
      </w:pPr>
      <w:hyperlink w:anchor="__RefHeading__4851_132721752">
        <w:r w:rsidR="002C5D60" w:rsidRPr="00BC34C2">
          <w:rPr>
            <w:rStyle w:val="Verzeichnissprung"/>
            <w:rFonts w:ascii="Arial" w:hAnsi="Arial" w:cs="Arial"/>
          </w:rPr>
          <w:t>Änderungsübersicht</w:t>
        </w:r>
        <w:r w:rsidR="002C5D60" w:rsidRPr="00BC34C2">
          <w:rPr>
            <w:rStyle w:val="Verzeichnissprung"/>
            <w:rFonts w:ascii="Arial" w:hAnsi="Arial" w:cs="Arial"/>
          </w:rPr>
          <w:tab/>
          <w:t>3</w:t>
        </w:r>
      </w:hyperlink>
    </w:p>
    <w:p w14:paraId="6382170D" w14:textId="77777777" w:rsidR="00451E02" w:rsidRPr="00BC34C2" w:rsidRDefault="00AA7F5C">
      <w:pPr>
        <w:pStyle w:val="Inhaltsverzeichnis1"/>
        <w:tabs>
          <w:tab w:val="right" w:leader="dot" w:pos="9072"/>
        </w:tabs>
        <w:rPr>
          <w:rStyle w:val="Verzeichnissprung"/>
          <w:rFonts w:ascii="Arial" w:hAnsi="Arial" w:cs="Arial"/>
        </w:rPr>
      </w:pPr>
      <w:hyperlink w:anchor="__RefHeading__4853_132721752">
        <w:r w:rsidR="002C5D60" w:rsidRPr="00BC34C2">
          <w:rPr>
            <w:rStyle w:val="Verzeichnissprung"/>
            <w:rFonts w:ascii="Arial" w:hAnsi="Arial" w:cs="Arial"/>
          </w:rPr>
          <w:t>Basisdokumente</w:t>
        </w:r>
        <w:r w:rsidR="002C5D60" w:rsidRPr="00BC34C2">
          <w:rPr>
            <w:rStyle w:val="Verzeichnissprung"/>
            <w:rFonts w:ascii="Arial" w:hAnsi="Arial" w:cs="Arial"/>
          </w:rPr>
          <w:tab/>
          <w:t>3</w:t>
        </w:r>
      </w:hyperlink>
    </w:p>
    <w:p w14:paraId="10BB3640" w14:textId="77777777" w:rsidR="00451E02" w:rsidRPr="00BC34C2" w:rsidRDefault="00AA7F5C">
      <w:pPr>
        <w:pStyle w:val="Inhaltsverzeichnis1"/>
        <w:tabs>
          <w:tab w:val="right" w:leader="dot" w:pos="9072"/>
        </w:tabs>
        <w:rPr>
          <w:rStyle w:val="Verzeichnissprung"/>
          <w:rFonts w:ascii="Arial" w:hAnsi="Arial" w:cs="Arial"/>
        </w:rPr>
      </w:pPr>
      <w:hyperlink w:anchor="__RefHeading__4855_132721752">
        <w:r w:rsidR="002C5D60" w:rsidRPr="00BC34C2">
          <w:rPr>
            <w:rStyle w:val="Verzeichnissprung"/>
            <w:rFonts w:ascii="Arial" w:hAnsi="Arial" w:cs="Arial"/>
          </w:rPr>
          <w:t>1.Einführung und Ziele</w:t>
        </w:r>
        <w:r w:rsidR="002C5D60" w:rsidRPr="00BC34C2">
          <w:rPr>
            <w:rStyle w:val="Verzeichnissprung"/>
            <w:rFonts w:ascii="Arial" w:hAnsi="Arial" w:cs="Arial"/>
          </w:rPr>
          <w:tab/>
          <w:t>5</w:t>
        </w:r>
      </w:hyperlink>
    </w:p>
    <w:p w14:paraId="791CF7A2" w14:textId="77777777" w:rsidR="00451E02" w:rsidRPr="00BC34C2" w:rsidRDefault="00AA7F5C">
      <w:pPr>
        <w:pStyle w:val="Inhaltsverzeichnis2"/>
        <w:tabs>
          <w:tab w:val="right" w:leader="dot" w:pos="9072"/>
        </w:tabs>
        <w:rPr>
          <w:rStyle w:val="Verzeichnissprung"/>
          <w:rFonts w:ascii="Arial" w:hAnsi="Arial" w:cs="Arial"/>
        </w:rPr>
      </w:pPr>
      <w:hyperlink w:anchor="__RefHeading__4857_132721752">
        <w:r w:rsidR="002C5D60" w:rsidRPr="00BC34C2">
          <w:rPr>
            <w:rStyle w:val="Verzeichnissprung"/>
            <w:rFonts w:ascii="Arial" w:hAnsi="Arial" w:cs="Arial"/>
          </w:rPr>
          <w:t>1.1Aufgabenstellung</w:t>
        </w:r>
        <w:r w:rsidR="002C5D60" w:rsidRPr="00BC34C2">
          <w:rPr>
            <w:rStyle w:val="Verzeichnissprung"/>
            <w:rFonts w:ascii="Arial" w:hAnsi="Arial" w:cs="Arial"/>
          </w:rPr>
          <w:tab/>
          <w:t>5</w:t>
        </w:r>
      </w:hyperlink>
    </w:p>
    <w:p w14:paraId="6754FF81" w14:textId="77777777" w:rsidR="00451E02" w:rsidRPr="00BC34C2" w:rsidRDefault="00AA7F5C">
      <w:pPr>
        <w:pStyle w:val="Inhaltsverzeichnis2"/>
        <w:tabs>
          <w:tab w:val="right" w:leader="dot" w:pos="9072"/>
        </w:tabs>
        <w:rPr>
          <w:rStyle w:val="Verzeichnissprung"/>
          <w:rFonts w:ascii="Arial" w:hAnsi="Arial" w:cs="Arial"/>
        </w:rPr>
      </w:pPr>
      <w:hyperlink w:anchor="__RefHeading__4859_132721752">
        <w:r w:rsidR="002C5D60" w:rsidRPr="00BC34C2">
          <w:rPr>
            <w:rStyle w:val="Verzeichnissprung"/>
            <w:rFonts w:ascii="Arial" w:hAnsi="Arial" w:cs="Arial"/>
          </w:rPr>
          <w:t>1.2Qualitätsziele</w:t>
        </w:r>
        <w:r w:rsidR="002C5D60" w:rsidRPr="00BC34C2">
          <w:rPr>
            <w:rStyle w:val="Verzeichnissprung"/>
            <w:rFonts w:ascii="Arial" w:hAnsi="Arial" w:cs="Arial"/>
          </w:rPr>
          <w:tab/>
          <w:t>6</w:t>
        </w:r>
      </w:hyperlink>
    </w:p>
    <w:p w14:paraId="42DAE93B" w14:textId="77777777" w:rsidR="00451E02" w:rsidRPr="00BC34C2" w:rsidRDefault="00AA7F5C">
      <w:pPr>
        <w:pStyle w:val="Inhaltsverzeichnis2"/>
        <w:tabs>
          <w:tab w:val="right" w:leader="dot" w:pos="9072"/>
        </w:tabs>
        <w:rPr>
          <w:rStyle w:val="Verzeichnissprung"/>
          <w:rFonts w:ascii="Arial" w:hAnsi="Arial" w:cs="Arial"/>
        </w:rPr>
      </w:pPr>
      <w:hyperlink w:anchor="__RefHeading__4861_132721752">
        <w:r w:rsidR="002C5D60" w:rsidRPr="00BC34C2">
          <w:rPr>
            <w:rStyle w:val="Verzeichnissprung"/>
            <w:rFonts w:ascii="Arial" w:hAnsi="Arial" w:cs="Arial"/>
          </w:rPr>
          <w:t>1.3Stakeholder</w:t>
        </w:r>
        <w:r w:rsidR="002C5D60" w:rsidRPr="00BC34C2">
          <w:rPr>
            <w:rStyle w:val="Verzeichnissprung"/>
            <w:rFonts w:ascii="Arial" w:hAnsi="Arial" w:cs="Arial"/>
          </w:rPr>
          <w:tab/>
          <w:t>7</w:t>
        </w:r>
      </w:hyperlink>
    </w:p>
    <w:p w14:paraId="63324F74" w14:textId="77777777" w:rsidR="00451E02" w:rsidRPr="00BC34C2" w:rsidRDefault="00AA7F5C">
      <w:pPr>
        <w:pStyle w:val="Inhaltsverzeichnis1"/>
        <w:tabs>
          <w:tab w:val="right" w:leader="dot" w:pos="9072"/>
        </w:tabs>
        <w:rPr>
          <w:rStyle w:val="Verzeichnissprung"/>
          <w:rFonts w:ascii="Arial" w:hAnsi="Arial" w:cs="Arial"/>
        </w:rPr>
      </w:pPr>
      <w:hyperlink w:anchor="__RefHeading__4863_132721752">
        <w:r w:rsidR="002C5D60" w:rsidRPr="00BC34C2">
          <w:rPr>
            <w:rStyle w:val="Verzeichnissprung"/>
            <w:rFonts w:ascii="Arial" w:hAnsi="Arial" w:cs="Arial"/>
          </w:rPr>
          <w:t>2.Randbedingungen</w:t>
        </w:r>
        <w:r w:rsidR="002C5D60" w:rsidRPr="00BC34C2">
          <w:rPr>
            <w:rStyle w:val="Verzeichnissprung"/>
            <w:rFonts w:ascii="Arial" w:hAnsi="Arial" w:cs="Arial"/>
          </w:rPr>
          <w:tab/>
          <w:t>8</w:t>
        </w:r>
      </w:hyperlink>
    </w:p>
    <w:p w14:paraId="1C1EF8DF" w14:textId="77777777" w:rsidR="00451E02" w:rsidRPr="00BC34C2" w:rsidRDefault="00AA7F5C">
      <w:pPr>
        <w:pStyle w:val="Inhaltsverzeichnis2"/>
        <w:tabs>
          <w:tab w:val="right" w:leader="dot" w:pos="9072"/>
        </w:tabs>
        <w:rPr>
          <w:rStyle w:val="Verzeichnissprung"/>
          <w:rFonts w:ascii="Arial" w:hAnsi="Arial" w:cs="Arial"/>
        </w:rPr>
      </w:pPr>
      <w:hyperlink w:anchor="__RefHeading__4865_132721752">
        <w:r w:rsidR="002C5D60" w:rsidRPr="00BC34C2">
          <w:rPr>
            <w:rStyle w:val="Verzeichnissprung"/>
            <w:rFonts w:ascii="Arial" w:hAnsi="Arial" w:cs="Arial"/>
          </w:rPr>
          <w:t>2.1Technische Randbedingungen</w:t>
        </w:r>
        <w:r w:rsidR="002C5D60" w:rsidRPr="00BC34C2">
          <w:rPr>
            <w:rStyle w:val="Verzeichnissprung"/>
            <w:rFonts w:ascii="Arial" w:hAnsi="Arial" w:cs="Arial"/>
          </w:rPr>
          <w:tab/>
          <w:t>9</w:t>
        </w:r>
      </w:hyperlink>
    </w:p>
    <w:p w14:paraId="6B3E53C8" w14:textId="77777777" w:rsidR="00451E02" w:rsidRPr="00BC34C2" w:rsidRDefault="00AA7F5C">
      <w:pPr>
        <w:pStyle w:val="Inhaltsverzeichnis2"/>
        <w:tabs>
          <w:tab w:val="right" w:leader="dot" w:pos="9072"/>
        </w:tabs>
        <w:rPr>
          <w:rStyle w:val="Verzeichnissprung"/>
          <w:rFonts w:ascii="Arial" w:hAnsi="Arial" w:cs="Arial"/>
        </w:rPr>
      </w:pPr>
      <w:hyperlink w:anchor="__RefHeading__4867_132721752">
        <w:r w:rsidR="002C5D60" w:rsidRPr="00BC34C2">
          <w:rPr>
            <w:rStyle w:val="Verzeichnissprung"/>
            <w:rFonts w:ascii="Arial" w:hAnsi="Arial" w:cs="Arial"/>
          </w:rPr>
          <w:t>2.2Organisatorische Randbedingungen</w:t>
        </w:r>
        <w:r w:rsidR="002C5D60" w:rsidRPr="00BC34C2">
          <w:rPr>
            <w:rStyle w:val="Verzeichnissprung"/>
            <w:rFonts w:ascii="Arial" w:hAnsi="Arial" w:cs="Arial"/>
          </w:rPr>
          <w:tab/>
          <w:t>11</w:t>
        </w:r>
      </w:hyperlink>
    </w:p>
    <w:p w14:paraId="51211884" w14:textId="77777777" w:rsidR="00451E02" w:rsidRPr="00BC34C2" w:rsidRDefault="00AA7F5C">
      <w:pPr>
        <w:pStyle w:val="Inhaltsverzeichnis2"/>
        <w:tabs>
          <w:tab w:val="right" w:leader="dot" w:pos="9072"/>
        </w:tabs>
        <w:rPr>
          <w:rStyle w:val="Verzeichnissprung"/>
          <w:rFonts w:ascii="Arial" w:hAnsi="Arial" w:cs="Arial"/>
        </w:rPr>
      </w:pPr>
      <w:hyperlink w:anchor="__RefHeading__4869_132721752">
        <w:r w:rsidR="002C5D60" w:rsidRPr="00BC34C2">
          <w:rPr>
            <w:rStyle w:val="Verzeichnissprung"/>
            <w:rFonts w:ascii="Arial" w:hAnsi="Arial" w:cs="Arial"/>
          </w:rPr>
          <w:t>2.3Konventionen</w:t>
        </w:r>
        <w:r w:rsidR="002C5D60" w:rsidRPr="00BC34C2">
          <w:rPr>
            <w:rStyle w:val="Verzeichnissprung"/>
            <w:rFonts w:ascii="Arial" w:hAnsi="Arial" w:cs="Arial"/>
          </w:rPr>
          <w:tab/>
          <w:t>13</w:t>
        </w:r>
      </w:hyperlink>
    </w:p>
    <w:p w14:paraId="7DB65957" w14:textId="77777777" w:rsidR="00451E02" w:rsidRPr="00BC34C2" w:rsidRDefault="00AA7F5C">
      <w:pPr>
        <w:pStyle w:val="Inhaltsverzeichnis1"/>
        <w:tabs>
          <w:tab w:val="right" w:leader="dot" w:pos="9072"/>
        </w:tabs>
        <w:rPr>
          <w:rStyle w:val="Verzeichnissprung"/>
          <w:rFonts w:ascii="Arial" w:hAnsi="Arial" w:cs="Arial"/>
        </w:rPr>
      </w:pPr>
      <w:hyperlink w:anchor="__RefHeading__4871_132721752">
        <w:r w:rsidR="002C5D60" w:rsidRPr="00BC34C2">
          <w:rPr>
            <w:rStyle w:val="Verzeichnissprung"/>
            <w:rFonts w:ascii="Arial" w:hAnsi="Arial" w:cs="Arial"/>
          </w:rPr>
          <w:t>3.Kontextabgrenzung</w:t>
        </w:r>
        <w:r w:rsidR="002C5D60" w:rsidRPr="00BC34C2">
          <w:rPr>
            <w:rStyle w:val="Verzeichnissprung"/>
            <w:rFonts w:ascii="Arial" w:hAnsi="Arial" w:cs="Arial"/>
          </w:rPr>
          <w:tab/>
          <w:t>13</w:t>
        </w:r>
      </w:hyperlink>
    </w:p>
    <w:p w14:paraId="578E5331" w14:textId="77777777" w:rsidR="00451E02" w:rsidRPr="00BC34C2" w:rsidRDefault="00AA7F5C">
      <w:pPr>
        <w:pStyle w:val="Inhaltsverzeichnis2"/>
        <w:tabs>
          <w:tab w:val="right" w:leader="dot" w:pos="9072"/>
        </w:tabs>
        <w:rPr>
          <w:rStyle w:val="Verzeichnissprung"/>
          <w:rFonts w:ascii="Arial" w:hAnsi="Arial" w:cs="Arial"/>
        </w:rPr>
      </w:pPr>
      <w:hyperlink w:anchor="__RefHeading__4873_132721752">
        <w:r w:rsidR="002C5D60" w:rsidRPr="00BC34C2">
          <w:rPr>
            <w:rStyle w:val="Verzeichnissprung"/>
            <w:rFonts w:ascii="Arial" w:hAnsi="Arial" w:cs="Arial"/>
          </w:rPr>
          <w:t>3.1Fachlicher Kontext</w:t>
        </w:r>
        <w:r w:rsidR="002C5D60" w:rsidRPr="00BC34C2">
          <w:rPr>
            <w:rStyle w:val="Verzeichnissprung"/>
            <w:rFonts w:ascii="Arial" w:hAnsi="Arial" w:cs="Arial"/>
          </w:rPr>
          <w:tab/>
          <w:t>14</w:t>
        </w:r>
      </w:hyperlink>
    </w:p>
    <w:p w14:paraId="0A1A70EC" w14:textId="77777777" w:rsidR="00451E02" w:rsidRPr="00BC34C2" w:rsidRDefault="00AA7F5C">
      <w:pPr>
        <w:pStyle w:val="Inhaltsverzeichnis2"/>
        <w:tabs>
          <w:tab w:val="right" w:leader="dot" w:pos="9072"/>
        </w:tabs>
        <w:rPr>
          <w:rStyle w:val="Verzeichnissprung"/>
          <w:rFonts w:ascii="Arial" w:hAnsi="Arial" w:cs="Arial"/>
        </w:rPr>
      </w:pPr>
      <w:hyperlink w:anchor="__RefHeading__4875_132721752">
        <w:r w:rsidR="002C5D60" w:rsidRPr="00BC34C2">
          <w:rPr>
            <w:rStyle w:val="Verzeichnissprung"/>
            <w:rFonts w:ascii="Arial" w:hAnsi="Arial" w:cs="Arial"/>
          </w:rPr>
          <w:t>3.2Technischer- oder Verteilungskontext</w:t>
        </w:r>
        <w:r w:rsidR="002C5D60" w:rsidRPr="00BC34C2">
          <w:rPr>
            <w:rStyle w:val="Verzeichnissprung"/>
            <w:rFonts w:ascii="Arial" w:hAnsi="Arial" w:cs="Arial"/>
          </w:rPr>
          <w:tab/>
          <w:t>14</w:t>
        </w:r>
      </w:hyperlink>
    </w:p>
    <w:p w14:paraId="336AB359" w14:textId="77777777" w:rsidR="00451E02" w:rsidRPr="00BC34C2" w:rsidRDefault="00AA7F5C">
      <w:pPr>
        <w:pStyle w:val="Inhaltsverzeichnis2"/>
        <w:tabs>
          <w:tab w:val="right" w:leader="dot" w:pos="9072"/>
        </w:tabs>
        <w:rPr>
          <w:rStyle w:val="Verzeichnissprung"/>
          <w:rFonts w:ascii="Arial" w:hAnsi="Arial" w:cs="Arial"/>
        </w:rPr>
      </w:pPr>
      <w:hyperlink w:anchor="__RefHeading__4877_132721752">
        <w:r w:rsidR="002C5D60" w:rsidRPr="00BC34C2">
          <w:rPr>
            <w:rStyle w:val="Verzeichnissprung"/>
            <w:rFonts w:ascii="Arial" w:hAnsi="Arial" w:cs="Arial"/>
          </w:rPr>
          <w:t>3.3Externe Schnittstellen</w:t>
        </w:r>
        <w:r w:rsidR="002C5D60" w:rsidRPr="00BC34C2">
          <w:rPr>
            <w:rStyle w:val="Verzeichnissprung"/>
            <w:rFonts w:ascii="Arial" w:hAnsi="Arial" w:cs="Arial"/>
          </w:rPr>
          <w:tab/>
          <w:t>15</w:t>
        </w:r>
      </w:hyperlink>
    </w:p>
    <w:p w14:paraId="1F6F3E37" w14:textId="77777777" w:rsidR="00451E02" w:rsidRPr="00BC34C2" w:rsidRDefault="00AA7F5C">
      <w:pPr>
        <w:pStyle w:val="Inhaltsverzeichnis3"/>
        <w:tabs>
          <w:tab w:val="right" w:leader="dot" w:pos="9072"/>
        </w:tabs>
        <w:rPr>
          <w:rStyle w:val="Verzeichnissprung"/>
          <w:rFonts w:ascii="Arial" w:hAnsi="Arial" w:cs="Arial"/>
        </w:rPr>
      </w:pPr>
      <w:hyperlink w:anchor="__RefHeading__8519_132721752">
        <w:r w:rsidR="002C5D60" w:rsidRPr="00BC34C2">
          <w:rPr>
            <w:rStyle w:val="Verzeichnissprung"/>
            <w:rFonts w:ascii="Arial" w:hAnsi="Arial" w:cs="Arial"/>
          </w:rPr>
          <w:t>3.3.1Externe Schnittstelle 1</w:t>
        </w:r>
        <w:r w:rsidR="002C5D60" w:rsidRPr="00BC34C2">
          <w:rPr>
            <w:rStyle w:val="Verzeichnissprung"/>
            <w:rFonts w:ascii="Arial" w:hAnsi="Arial" w:cs="Arial"/>
          </w:rPr>
          <w:tab/>
          <w:t>15</w:t>
        </w:r>
      </w:hyperlink>
    </w:p>
    <w:p w14:paraId="09B29881" w14:textId="77777777" w:rsidR="00451E02" w:rsidRPr="00BC34C2" w:rsidRDefault="00AA7F5C">
      <w:pPr>
        <w:pStyle w:val="Inhaltsverzeichnis4"/>
        <w:tabs>
          <w:tab w:val="right" w:leader="dot" w:pos="9072"/>
        </w:tabs>
        <w:rPr>
          <w:rStyle w:val="Verzeichnissprung"/>
          <w:rFonts w:ascii="Arial" w:hAnsi="Arial" w:cs="Arial"/>
        </w:rPr>
      </w:pPr>
      <w:hyperlink w:anchor="__RefHeading__8521_132721752">
        <w:r w:rsidR="002C5D60" w:rsidRPr="00BC34C2">
          <w:rPr>
            <w:rStyle w:val="Verzeichnissprung"/>
            <w:rFonts w:ascii="Arial" w:hAnsi="Arial" w:cs="Arial"/>
          </w:rPr>
          <w:t>Identifikation der Schnittstelle</w:t>
        </w:r>
        <w:r w:rsidR="002C5D60" w:rsidRPr="00BC34C2">
          <w:rPr>
            <w:rStyle w:val="Verzeichnissprung"/>
            <w:rFonts w:ascii="Arial" w:hAnsi="Arial" w:cs="Arial"/>
          </w:rPr>
          <w:tab/>
          <w:t>15</w:t>
        </w:r>
      </w:hyperlink>
    </w:p>
    <w:p w14:paraId="23913C25" w14:textId="77777777" w:rsidR="00451E02" w:rsidRPr="00BC34C2" w:rsidRDefault="00AA7F5C">
      <w:pPr>
        <w:pStyle w:val="Inhaltsverzeichnis4"/>
        <w:tabs>
          <w:tab w:val="right" w:leader="dot" w:pos="9072"/>
        </w:tabs>
        <w:rPr>
          <w:rStyle w:val="Verzeichnissprung"/>
          <w:rFonts w:ascii="Arial" w:hAnsi="Arial" w:cs="Arial"/>
        </w:rPr>
      </w:pPr>
      <w:hyperlink w:anchor="__RefHeading__8523_132721752">
        <w:r w:rsidR="002C5D60" w:rsidRPr="00BC34C2">
          <w:rPr>
            <w:rStyle w:val="Verzeichnissprung"/>
            <w:rFonts w:ascii="Arial" w:hAnsi="Arial" w:cs="Arial"/>
          </w:rPr>
          <w:t>Fachlicher Kontext der Schnittstelle</w:t>
        </w:r>
        <w:r w:rsidR="002C5D60" w:rsidRPr="00BC34C2">
          <w:rPr>
            <w:rStyle w:val="Verzeichnissprung"/>
            <w:rFonts w:ascii="Arial" w:hAnsi="Arial" w:cs="Arial"/>
          </w:rPr>
          <w:tab/>
          <w:t>15</w:t>
        </w:r>
      </w:hyperlink>
    </w:p>
    <w:p w14:paraId="15BD2286" w14:textId="77777777" w:rsidR="00451E02" w:rsidRPr="00BC34C2" w:rsidRDefault="00AA7F5C">
      <w:pPr>
        <w:pStyle w:val="Inhaltsverzeichnis4"/>
        <w:tabs>
          <w:tab w:val="right" w:leader="dot" w:pos="9072"/>
        </w:tabs>
        <w:rPr>
          <w:rStyle w:val="Verzeichnissprung"/>
          <w:rFonts w:ascii="Arial" w:hAnsi="Arial" w:cs="Arial"/>
        </w:rPr>
      </w:pPr>
      <w:hyperlink w:anchor="__RefHeading__8525_132721752">
        <w:r w:rsidR="002C5D60" w:rsidRPr="00BC34C2">
          <w:rPr>
            <w:rStyle w:val="Verzeichnissprung"/>
            <w:rFonts w:ascii="Arial" w:hAnsi="Arial" w:cs="Arial"/>
          </w:rPr>
          <w:t>Fachliche Abläufe</w:t>
        </w:r>
        <w:r w:rsidR="002C5D60" w:rsidRPr="00BC34C2">
          <w:rPr>
            <w:rStyle w:val="Verzeichnissprung"/>
            <w:rFonts w:ascii="Arial" w:hAnsi="Arial" w:cs="Arial"/>
          </w:rPr>
          <w:tab/>
          <w:t>15</w:t>
        </w:r>
      </w:hyperlink>
    </w:p>
    <w:p w14:paraId="13E2224F" w14:textId="77777777" w:rsidR="00451E02" w:rsidRPr="00BC34C2" w:rsidRDefault="00AA7F5C">
      <w:pPr>
        <w:pStyle w:val="Inhaltsverzeichnis4"/>
        <w:tabs>
          <w:tab w:val="right" w:leader="dot" w:pos="9072"/>
        </w:tabs>
        <w:rPr>
          <w:rStyle w:val="Verzeichnissprung"/>
          <w:rFonts w:ascii="Arial" w:hAnsi="Arial" w:cs="Arial"/>
        </w:rPr>
      </w:pPr>
      <w:hyperlink w:anchor="__RefHeading__8527_132721752">
        <w:r w:rsidR="002C5D60" w:rsidRPr="00BC34C2">
          <w:rPr>
            <w:rStyle w:val="Verzeichnissprung"/>
            <w:rFonts w:ascii="Arial" w:hAnsi="Arial" w:cs="Arial"/>
          </w:rPr>
          <w:t>Fachliche Bedeutung der Daten</w:t>
        </w:r>
        <w:r w:rsidR="002C5D60" w:rsidRPr="00BC34C2">
          <w:rPr>
            <w:rStyle w:val="Verzeichnissprung"/>
            <w:rFonts w:ascii="Arial" w:hAnsi="Arial" w:cs="Arial"/>
          </w:rPr>
          <w:tab/>
          <w:t>15</w:t>
        </w:r>
      </w:hyperlink>
    </w:p>
    <w:p w14:paraId="654AE9F1" w14:textId="77777777" w:rsidR="00451E02" w:rsidRPr="00BC34C2" w:rsidRDefault="00AA7F5C">
      <w:pPr>
        <w:pStyle w:val="Inhaltsverzeichnis4"/>
        <w:tabs>
          <w:tab w:val="right" w:leader="dot" w:pos="9072"/>
        </w:tabs>
        <w:rPr>
          <w:rStyle w:val="Verzeichnissprung"/>
          <w:rFonts w:ascii="Arial" w:hAnsi="Arial" w:cs="Arial"/>
        </w:rPr>
      </w:pPr>
      <w:hyperlink w:anchor="__RefHeading__8529_132721752">
        <w:r w:rsidR="002C5D60" w:rsidRPr="00BC34C2">
          <w:rPr>
            <w:rStyle w:val="Verzeichnissprung"/>
            <w:rFonts w:ascii="Arial" w:hAnsi="Arial" w:cs="Arial"/>
          </w:rPr>
          <w:t> Anforderungen an die Schnittstelle</w:t>
        </w:r>
        <w:r w:rsidR="002C5D60" w:rsidRPr="00BC34C2">
          <w:rPr>
            <w:rStyle w:val="Verzeichnissprung"/>
            <w:rFonts w:ascii="Arial" w:hAnsi="Arial" w:cs="Arial"/>
          </w:rPr>
          <w:tab/>
          <w:t>16</w:t>
        </w:r>
      </w:hyperlink>
    </w:p>
    <w:p w14:paraId="05FDBA11" w14:textId="77777777" w:rsidR="00451E02" w:rsidRPr="00BC34C2" w:rsidRDefault="00AA7F5C">
      <w:pPr>
        <w:pStyle w:val="Inhaltsverzeichnis4"/>
        <w:tabs>
          <w:tab w:val="right" w:leader="dot" w:pos="9072"/>
        </w:tabs>
        <w:rPr>
          <w:rStyle w:val="Verzeichnissprung"/>
          <w:rFonts w:ascii="Arial" w:hAnsi="Arial" w:cs="Arial"/>
        </w:rPr>
      </w:pPr>
      <w:hyperlink w:anchor="__RefHeading__8531_132721752">
        <w:r w:rsidR="002C5D60" w:rsidRPr="00BC34C2">
          <w:rPr>
            <w:rStyle w:val="Verzeichnissprung"/>
            <w:rFonts w:ascii="Arial" w:hAnsi="Arial" w:cs="Arial"/>
          </w:rPr>
          <w:t> Sicherheitsanforderungen</w:t>
        </w:r>
        <w:r w:rsidR="002C5D60" w:rsidRPr="00BC34C2">
          <w:rPr>
            <w:rStyle w:val="Verzeichnissprung"/>
            <w:rFonts w:ascii="Arial" w:hAnsi="Arial" w:cs="Arial"/>
          </w:rPr>
          <w:tab/>
          <w:t>16</w:t>
        </w:r>
      </w:hyperlink>
    </w:p>
    <w:p w14:paraId="71D7C6C9" w14:textId="77777777" w:rsidR="00451E02" w:rsidRPr="00BC34C2" w:rsidRDefault="00AA7F5C">
      <w:pPr>
        <w:pStyle w:val="Inhaltsverzeichnis4"/>
        <w:tabs>
          <w:tab w:val="right" w:leader="dot" w:pos="9072"/>
        </w:tabs>
        <w:rPr>
          <w:rStyle w:val="Verzeichnissprung"/>
          <w:rFonts w:ascii="Arial" w:hAnsi="Arial" w:cs="Arial"/>
        </w:rPr>
      </w:pPr>
      <w:hyperlink w:anchor="__RefHeading__8533_132721752">
        <w:r w:rsidR="002C5D60" w:rsidRPr="00BC34C2">
          <w:rPr>
            <w:rStyle w:val="Verzeichnissprung"/>
            <w:rFonts w:ascii="Arial" w:hAnsi="Arial" w:cs="Arial"/>
          </w:rPr>
          <w:t> Mengengerüste</w:t>
        </w:r>
        <w:r w:rsidR="002C5D60" w:rsidRPr="00BC34C2">
          <w:rPr>
            <w:rStyle w:val="Verzeichnissprung"/>
            <w:rFonts w:ascii="Arial" w:hAnsi="Arial" w:cs="Arial"/>
          </w:rPr>
          <w:tab/>
          <w:t>16</w:t>
        </w:r>
      </w:hyperlink>
    </w:p>
    <w:p w14:paraId="7DF1F817" w14:textId="77777777" w:rsidR="00451E02" w:rsidRPr="00BC34C2" w:rsidRDefault="00AA7F5C">
      <w:pPr>
        <w:pStyle w:val="Inhaltsverzeichnis4"/>
        <w:tabs>
          <w:tab w:val="right" w:leader="dot" w:pos="9072"/>
        </w:tabs>
        <w:rPr>
          <w:rStyle w:val="Verzeichnissprung"/>
          <w:rFonts w:ascii="Arial" w:hAnsi="Arial" w:cs="Arial"/>
        </w:rPr>
      </w:pPr>
      <w:hyperlink w:anchor="__RefHeading__8535_132721752">
        <w:r w:rsidR="002C5D60" w:rsidRPr="00BC34C2">
          <w:rPr>
            <w:rStyle w:val="Verzeichnissprung"/>
            <w:rFonts w:ascii="Arial" w:hAnsi="Arial" w:cs="Arial"/>
          </w:rPr>
          <w:t> Beteiligte Resourcen</w:t>
        </w:r>
        <w:r w:rsidR="002C5D60" w:rsidRPr="00BC34C2">
          <w:rPr>
            <w:rStyle w:val="Verzeichnissprung"/>
            <w:rFonts w:ascii="Arial" w:hAnsi="Arial" w:cs="Arial"/>
          </w:rPr>
          <w:tab/>
          <w:t>16</w:t>
        </w:r>
      </w:hyperlink>
    </w:p>
    <w:p w14:paraId="46C779EC" w14:textId="77777777" w:rsidR="00451E02" w:rsidRPr="00BC34C2" w:rsidRDefault="00AA7F5C">
      <w:pPr>
        <w:pStyle w:val="Inhaltsverzeichnis4"/>
        <w:tabs>
          <w:tab w:val="right" w:leader="dot" w:pos="9072"/>
        </w:tabs>
        <w:rPr>
          <w:rStyle w:val="Verzeichnissprung"/>
          <w:rFonts w:ascii="Arial" w:hAnsi="Arial" w:cs="Arial"/>
        </w:rPr>
      </w:pPr>
      <w:hyperlink w:anchor="__RefHeading__8537_132721752">
        <w:r w:rsidR="002C5D60" w:rsidRPr="00BC34C2">
          <w:rPr>
            <w:rStyle w:val="Verzeichnissprung"/>
            <w:rFonts w:ascii="Arial" w:hAnsi="Arial" w:cs="Arial"/>
          </w:rPr>
          <w:t> Syntax: Daten und Formate</w:t>
        </w:r>
        <w:r w:rsidR="002C5D60" w:rsidRPr="00BC34C2">
          <w:rPr>
            <w:rStyle w:val="Verzeichnissprung"/>
            <w:rFonts w:ascii="Arial" w:hAnsi="Arial" w:cs="Arial"/>
          </w:rPr>
          <w:tab/>
          <w:t>16</w:t>
        </w:r>
      </w:hyperlink>
    </w:p>
    <w:p w14:paraId="6D9D3E67" w14:textId="77777777" w:rsidR="00451E02" w:rsidRPr="00BC34C2" w:rsidRDefault="00AA7F5C">
      <w:pPr>
        <w:pStyle w:val="Inhaltsverzeichnis4"/>
        <w:tabs>
          <w:tab w:val="right" w:leader="dot" w:pos="9072"/>
        </w:tabs>
        <w:rPr>
          <w:rStyle w:val="Verzeichnissprung"/>
          <w:rFonts w:ascii="Arial" w:hAnsi="Arial" w:cs="Arial"/>
        </w:rPr>
      </w:pPr>
      <w:hyperlink w:anchor="__RefHeading__8539_132721752">
        <w:r w:rsidR="002C5D60" w:rsidRPr="00BC34C2">
          <w:rPr>
            <w:rStyle w:val="Verzeichnissprung"/>
            <w:rFonts w:ascii="Arial" w:hAnsi="Arial" w:cs="Arial"/>
          </w:rPr>
          <w:t> Syntax: Methoden/Funktionen</w:t>
        </w:r>
        <w:r w:rsidR="002C5D60" w:rsidRPr="00BC34C2">
          <w:rPr>
            <w:rStyle w:val="Verzeichnissprung"/>
            <w:rFonts w:ascii="Arial" w:hAnsi="Arial" w:cs="Arial"/>
          </w:rPr>
          <w:tab/>
          <w:t>16</w:t>
        </w:r>
      </w:hyperlink>
    </w:p>
    <w:p w14:paraId="446FF64B" w14:textId="77777777" w:rsidR="00451E02" w:rsidRPr="00BC34C2" w:rsidRDefault="00AA7F5C">
      <w:pPr>
        <w:pStyle w:val="Inhaltsverzeichnis4"/>
        <w:tabs>
          <w:tab w:val="right" w:leader="dot" w:pos="9072"/>
        </w:tabs>
        <w:rPr>
          <w:rStyle w:val="Verzeichnissprung"/>
          <w:rFonts w:ascii="Arial" w:hAnsi="Arial" w:cs="Arial"/>
        </w:rPr>
      </w:pPr>
      <w:hyperlink w:anchor="__RefHeading__8541_132721752">
        <w:r w:rsidR="002C5D60" w:rsidRPr="00BC34C2">
          <w:rPr>
            <w:rStyle w:val="Verzeichnissprung"/>
            <w:rFonts w:ascii="Arial" w:hAnsi="Arial" w:cs="Arial"/>
          </w:rPr>
          <w:t> Ablauf der Schnittstelle</w:t>
        </w:r>
        <w:r w:rsidR="002C5D60" w:rsidRPr="00BC34C2">
          <w:rPr>
            <w:rStyle w:val="Verzeichnissprung"/>
            <w:rFonts w:ascii="Arial" w:hAnsi="Arial" w:cs="Arial"/>
          </w:rPr>
          <w:tab/>
          <w:t>16</w:t>
        </w:r>
      </w:hyperlink>
    </w:p>
    <w:p w14:paraId="16488546" w14:textId="77777777" w:rsidR="00451E02" w:rsidRPr="00BC34C2" w:rsidRDefault="00AA7F5C">
      <w:pPr>
        <w:pStyle w:val="Inhaltsverzeichnis4"/>
        <w:tabs>
          <w:tab w:val="right" w:leader="dot" w:pos="9072"/>
        </w:tabs>
        <w:rPr>
          <w:rStyle w:val="Verzeichnissprung"/>
          <w:rFonts w:ascii="Arial" w:hAnsi="Arial" w:cs="Arial"/>
        </w:rPr>
      </w:pPr>
      <w:hyperlink w:anchor="__RefHeading__8543_132721752">
        <w:r w:rsidR="002C5D60" w:rsidRPr="00BC34C2">
          <w:rPr>
            <w:rStyle w:val="Verzeichnissprung"/>
            <w:rFonts w:ascii="Arial" w:hAnsi="Arial" w:cs="Arial"/>
          </w:rPr>
          <w:t>Semantik</w:t>
        </w:r>
        <w:r w:rsidR="002C5D60" w:rsidRPr="00BC34C2">
          <w:rPr>
            <w:rStyle w:val="Verzeichnissprung"/>
            <w:rFonts w:ascii="Arial" w:hAnsi="Arial" w:cs="Arial"/>
          </w:rPr>
          <w:tab/>
          <w:t>16</w:t>
        </w:r>
      </w:hyperlink>
    </w:p>
    <w:p w14:paraId="772D82BA" w14:textId="77777777" w:rsidR="00451E02" w:rsidRPr="00BC34C2" w:rsidRDefault="00AA7F5C">
      <w:pPr>
        <w:pStyle w:val="Inhaltsverzeichnis4"/>
        <w:tabs>
          <w:tab w:val="right" w:leader="dot" w:pos="9072"/>
        </w:tabs>
        <w:rPr>
          <w:rStyle w:val="Verzeichnissprung"/>
          <w:rFonts w:ascii="Arial" w:hAnsi="Arial" w:cs="Arial"/>
        </w:rPr>
      </w:pPr>
      <w:hyperlink w:anchor="__RefHeading__8545_132721752">
        <w:r w:rsidR="002C5D60" w:rsidRPr="00BC34C2">
          <w:rPr>
            <w:rStyle w:val="Verzeichnissprung"/>
            <w:rFonts w:ascii="Arial" w:hAnsi="Arial" w:cs="Arial"/>
          </w:rPr>
          <w:t>Technische Infrastruktur</w:t>
        </w:r>
        <w:r w:rsidR="002C5D60" w:rsidRPr="00BC34C2">
          <w:rPr>
            <w:rStyle w:val="Verzeichnissprung"/>
            <w:rFonts w:ascii="Arial" w:hAnsi="Arial" w:cs="Arial"/>
          </w:rPr>
          <w:tab/>
          <w:t>17</w:t>
        </w:r>
      </w:hyperlink>
    </w:p>
    <w:p w14:paraId="27FD1188" w14:textId="77777777" w:rsidR="00451E02" w:rsidRPr="00BC34C2" w:rsidRDefault="00AA7F5C">
      <w:pPr>
        <w:pStyle w:val="Inhaltsverzeichnis4"/>
        <w:tabs>
          <w:tab w:val="right" w:leader="dot" w:pos="9072"/>
        </w:tabs>
        <w:rPr>
          <w:rStyle w:val="Verzeichnissprung"/>
          <w:rFonts w:ascii="Arial" w:hAnsi="Arial" w:cs="Arial"/>
        </w:rPr>
      </w:pPr>
      <w:hyperlink w:anchor="__RefHeading__8547_132721752">
        <w:r w:rsidR="002C5D60" w:rsidRPr="00BC34C2">
          <w:rPr>
            <w:rStyle w:val="Verzeichnissprung"/>
            <w:rFonts w:ascii="Arial" w:hAnsi="Arial" w:cs="Arial"/>
          </w:rPr>
          <w:t>Fehler- und Ausnahmebehandlung</w:t>
        </w:r>
        <w:r w:rsidR="002C5D60" w:rsidRPr="00BC34C2">
          <w:rPr>
            <w:rStyle w:val="Verzeichnissprung"/>
            <w:rFonts w:ascii="Arial" w:hAnsi="Arial" w:cs="Arial"/>
          </w:rPr>
          <w:tab/>
          <w:t>17</w:t>
        </w:r>
      </w:hyperlink>
    </w:p>
    <w:p w14:paraId="329660E7" w14:textId="77777777" w:rsidR="00451E02" w:rsidRPr="00BC34C2" w:rsidRDefault="00AA7F5C">
      <w:pPr>
        <w:pStyle w:val="Inhaltsverzeichnis4"/>
        <w:tabs>
          <w:tab w:val="right" w:leader="dot" w:pos="9072"/>
        </w:tabs>
        <w:rPr>
          <w:rStyle w:val="Verzeichnissprung"/>
          <w:rFonts w:ascii="Arial" w:hAnsi="Arial" w:cs="Arial"/>
        </w:rPr>
      </w:pPr>
      <w:hyperlink w:anchor="__RefHeading__8549_132721752">
        <w:r w:rsidR="002C5D60" w:rsidRPr="00BC34C2">
          <w:rPr>
            <w:rStyle w:val="Verzeichnissprung"/>
            <w:rFonts w:ascii="Arial" w:hAnsi="Arial" w:cs="Arial"/>
          </w:rPr>
          <w:t>Einschränkungen und Voraussetzungen</w:t>
        </w:r>
        <w:r w:rsidR="002C5D60" w:rsidRPr="00BC34C2">
          <w:rPr>
            <w:rStyle w:val="Verzeichnissprung"/>
            <w:rFonts w:ascii="Arial" w:hAnsi="Arial" w:cs="Arial"/>
          </w:rPr>
          <w:tab/>
          <w:t>17</w:t>
        </w:r>
      </w:hyperlink>
    </w:p>
    <w:p w14:paraId="4E10573B" w14:textId="77777777" w:rsidR="00451E02" w:rsidRPr="00BC34C2" w:rsidRDefault="00AA7F5C">
      <w:pPr>
        <w:pStyle w:val="Inhaltsverzeichnis4"/>
        <w:tabs>
          <w:tab w:val="right" w:leader="dot" w:pos="9072"/>
        </w:tabs>
        <w:rPr>
          <w:rStyle w:val="Verzeichnissprung"/>
          <w:rFonts w:ascii="Arial" w:hAnsi="Arial" w:cs="Arial"/>
        </w:rPr>
      </w:pPr>
      <w:hyperlink w:anchor="__RefHeading__8551_132721752">
        <w:r w:rsidR="002C5D60" w:rsidRPr="00BC34C2">
          <w:rPr>
            <w:rStyle w:val="Verzeichnissprung"/>
            <w:rFonts w:ascii="Arial" w:hAnsi="Arial" w:cs="Arial"/>
          </w:rPr>
          <w:t>Betrieb der Schnittstelle</w:t>
        </w:r>
        <w:r w:rsidR="002C5D60" w:rsidRPr="00BC34C2">
          <w:rPr>
            <w:rStyle w:val="Verzeichnissprung"/>
            <w:rFonts w:ascii="Arial" w:hAnsi="Arial" w:cs="Arial"/>
          </w:rPr>
          <w:tab/>
          <w:t>17</w:t>
        </w:r>
      </w:hyperlink>
    </w:p>
    <w:p w14:paraId="63EF600D" w14:textId="77777777" w:rsidR="00451E02" w:rsidRPr="00BC34C2" w:rsidRDefault="00AA7F5C">
      <w:pPr>
        <w:pStyle w:val="Inhaltsverzeichnis4"/>
        <w:tabs>
          <w:tab w:val="right" w:leader="dot" w:pos="9072"/>
        </w:tabs>
        <w:rPr>
          <w:rStyle w:val="Verzeichnissprung"/>
          <w:rFonts w:ascii="Arial" w:hAnsi="Arial" w:cs="Arial"/>
        </w:rPr>
      </w:pPr>
      <w:hyperlink w:anchor="__RefHeading__8553_132721752">
        <w:r w:rsidR="002C5D60" w:rsidRPr="00BC34C2">
          <w:rPr>
            <w:rStyle w:val="Verzeichnissprung"/>
            <w:rFonts w:ascii="Arial" w:hAnsi="Arial" w:cs="Arial"/>
          </w:rPr>
          <w:t>Metainformationen der Schnittstelle</w:t>
        </w:r>
        <w:r w:rsidR="002C5D60" w:rsidRPr="00BC34C2">
          <w:rPr>
            <w:rStyle w:val="Verzeichnissprung"/>
            <w:rFonts w:ascii="Arial" w:hAnsi="Arial" w:cs="Arial"/>
          </w:rPr>
          <w:tab/>
          <w:t>17</w:t>
        </w:r>
      </w:hyperlink>
    </w:p>
    <w:p w14:paraId="7144C8F5" w14:textId="77777777" w:rsidR="00451E02" w:rsidRPr="00BC34C2" w:rsidRDefault="00AA7F5C">
      <w:pPr>
        <w:pStyle w:val="Inhaltsverzeichnis4"/>
        <w:tabs>
          <w:tab w:val="right" w:leader="dot" w:pos="9072"/>
        </w:tabs>
        <w:rPr>
          <w:rStyle w:val="Verzeichnissprung"/>
          <w:rFonts w:ascii="Arial" w:hAnsi="Arial" w:cs="Arial"/>
        </w:rPr>
      </w:pPr>
      <w:hyperlink w:anchor="__RefHeading__8555_132721752">
        <w:r w:rsidR="002C5D60" w:rsidRPr="00BC34C2">
          <w:rPr>
            <w:rStyle w:val="Verzeichnissprung"/>
            <w:rFonts w:ascii="Arial" w:hAnsi="Arial" w:cs="Arial"/>
          </w:rPr>
          <w:t>Beispiele für Nutzung und Daten</w:t>
        </w:r>
        <w:r w:rsidR="002C5D60" w:rsidRPr="00BC34C2">
          <w:rPr>
            <w:rStyle w:val="Verzeichnissprung"/>
            <w:rFonts w:ascii="Arial" w:hAnsi="Arial" w:cs="Arial"/>
          </w:rPr>
          <w:tab/>
          <w:t>17</w:t>
        </w:r>
      </w:hyperlink>
    </w:p>
    <w:p w14:paraId="76DE50F8" w14:textId="77777777" w:rsidR="00451E02" w:rsidRPr="00BC34C2" w:rsidRDefault="00AA7F5C">
      <w:pPr>
        <w:pStyle w:val="Inhaltsverzeichnis1"/>
        <w:tabs>
          <w:tab w:val="right" w:leader="dot" w:pos="9072"/>
        </w:tabs>
        <w:rPr>
          <w:rStyle w:val="Verzeichnissprung"/>
          <w:rFonts w:ascii="Arial" w:hAnsi="Arial" w:cs="Arial"/>
        </w:rPr>
      </w:pPr>
      <w:hyperlink w:anchor="__RefHeading__4879_132721752">
        <w:r w:rsidR="002C5D60" w:rsidRPr="00BC34C2">
          <w:rPr>
            <w:rStyle w:val="Verzeichnissprung"/>
            <w:rFonts w:ascii="Arial" w:hAnsi="Arial" w:cs="Arial"/>
          </w:rPr>
          <w:t>4.Lösungsstrategie</w:t>
        </w:r>
        <w:r w:rsidR="002C5D60" w:rsidRPr="00BC34C2">
          <w:rPr>
            <w:rStyle w:val="Verzeichnissprung"/>
            <w:rFonts w:ascii="Arial" w:hAnsi="Arial" w:cs="Arial"/>
          </w:rPr>
          <w:tab/>
          <w:t>18</w:t>
        </w:r>
      </w:hyperlink>
    </w:p>
    <w:p w14:paraId="49D51E93" w14:textId="77777777" w:rsidR="00451E02" w:rsidRPr="00BC34C2" w:rsidRDefault="00AA7F5C">
      <w:pPr>
        <w:pStyle w:val="Inhaltsverzeichnis1"/>
        <w:tabs>
          <w:tab w:val="right" w:leader="dot" w:pos="9072"/>
        </w:tabs>
        <w:rPr>
          <w:rStyle w:val="Verzeichnissprung"/>
          <w:rFonts w:ascii="Arial" w:hAnsi="Arial" w:cs="Arial"/>
        </w:rPr>
      </w:pPr>
      <w:hyperlink w:anchor="__RefHeading__4881_132721752">
        <w:r w:rsidR="002C5D60" w:rsidRPr="00BC34C2">
          <w:rPr>
            <w:rStyle w:val="Verzeichnissprung"/>
            <w:rFonts w:ascii="Arial" w:hAnsi="Arial" w:cs="Arial"/>
          </w:rPr>
          <w:t>5.Bausteinsicht</w:t>
        </w:r>
        <w:r w:rsidR="002C5D60" w:rsidRPr="00BC34C2">
          <w:rPr>
            <w:rStyle w:val="Verzeichnissprung"/>
            <w:rFonts w:ascii="Arial" w:hAnsi="Arial" w:cs="Arial"/>
          </w:rPr>
          <w:tab/>
          <w:t>18</w:t>
        </w:r>
      </w:hyperlink>
    </w:p>
    <w:p w14:paraId="1002B736" w14:textId="77777777" w:rsidR="00451E02" w:rsidRPr="00BC34C2" w:rsidRDefault="00AA7F5C">
      <w:pPr>
        <w:pStyle w:val="Inhaltsverzeichnis3"/>
        <w:tabs>
          <w:tab w:val="right" w:leader="dot" w:pos="9072"/>
        </w:tabs>
        <w:rPr>
          <w:rStyle w:val="Verzeichnissprung"/>
          <w:rFonts w:ascii="Arial" w:hAnsi="Arial" w:cs="Arial"/>
        </w:rPr>
      </w:pPr>
      <w:hyperlink w:anchor="__RefHeading__8557_132721752">
        <w:r w:rsidR="002C5D60" w:rsidRPr="00BC34C2">
          <w:rPr>
            <w:rStyle w:val="Verzeichnissprung"/>
            <w:rFonts w:ascii="Arial" w:hAnsi="Arial" w:cs="Arial"/>
          </w:rPr>
          <w:t>5.1DB-Layer</w:t>
        </w:r>
        <w:r w:rsidR="002C5D60" w:rsidRPr="00BC34C2">
          <w:rPr>
            <w:rStyle w:val="Verzeichnissprung"/>
            <w:rFonts w:ascii="Arial" w:hAnsi="Arial" w:cs="Arial"/>
          </w:rPr>
          <w:tab/>
          <w:t>19</w:t>
        </w:r>
      </w:hyperlink>
    </w:p>
    <w:p w14:paraId="533B42DF" w14:textId="77777777" w:rsidR="00451E02" w:rsidRPr="00BC34C2" w:rsidRDefault="00AA7F5C">
      <w:pPr>
        <w:pStyle w:val="Inhaltsverzeichnis3"/>
        <w:tabs>
          <w:tab w:val="right" w:leader="dot" w:pos="9072"/>
        </w:tabs>
        <w:rPr>
          <w:rStyle w:val="Verzeichnissprung"/>
          <w:rFonts w:ascii="Arial" w:hAnsi="Arial" w:cs="Arial"/>
        </w:rPr>
      </w:pPr>
      <w:hyperlink w:anchor="__RefHeading__8565_132721752">
        <w:r w:rsidR="002C5D60" w:rsidRPr="00BC34C2">
          <w:rPr>
            <w:rStyle w:val="Verzeichnissprung"/>
            <w:rFonts w:ascii="Arial" w:hAnsi="Arial" w:cs="Arial"/>
          </w:rPr>
          <w:t>5.1.1Offene Punkte</w:t>
        </w:r>
        <w:r w:rsidR="002C5D60" w:rsidRPr="00BC34C2">
          <w:rPr>
            <w:rStyle w:val="Verzeichnissprung"/>
            <w:rFonts w:ascii="Arial" w:hAnsi="Arial" w:cs="Arial"/>
          </w:rPr>
          <w:tab/>
          <w:t>20</w:t>
        </w:r>
      </w:hyperlink>
    </w:p>
    <w:p w14:paraId="23813DF4" w14:textId="77777777" w:rsidR="00451E02" w:rsidRPr="00BC34C2" w:rsidRDefault="00AA7F5C">
      <w:pPr>
        <w:pStyle w:val="Inhaltsverzeichnis2"/>
        <w:tabs>
          <w:tab w:val="right" w:leader="dot" w:pos="9072"/>
        </w:tabs>
        <w:rPr>
          <w:rStyle w:val="Verzeichnissprung"/>
          <w:rFonts w:ascii="Arial" w:hAnsi="Arial" w:cs="Arial"/>
        </w:rPr>
      </w:pPr>
      <w:hyperlink w:anchor="__RefHeading__4885_132721752">
        <w:r w:rsidR="002C5D60" w:rsidRPr="00BC34C2">
          <w:rPr>
            <w:rStyle w:val="Verzeichnissprung"/>
            <w:rFonts w:ascii="Arial" w:hAnsi="Arial" w:cs="Arial"/>
          </w:rPr>
          <w:t>5.2Business Logik</w:t>
        </w:r>
        <w:r w:rsidR="002C5D60" w:rsidRPr="00BC34C2">
          <w:rPr>
            <w:rStyle w:val="Verzeichnissprung"/>
            <w:rFonts w:ascii="Arial" w:hAnsi="Arial" w:cs="Arial"/>
          </w:rPr>
          <w:tab/>
          <w:t>20</w:t>
        </w:r>
      </w:hyperlink>
    </w:p>
    <w:p w14:paraId="3032846C" w14:textId="77777777" w:rsidR="00451E02" w:rsidRPr="00BC34C2" w:rsidRDefault="00AA7F5C">
      <w:pPr>
        <w:pStyle w:val="Inhaltsverzeichnis3"/>
        <w:tabs>
          <w:tab w:val="right" w:leader="dot" w:pos="9072"/>
        </w:tabs>
        <w:rPr>
          <w:rStyle w:val="Verzeichnissprung"/>
          <w:rFonts w:ascii="Arial" w:hAnsi="Arial" w:cs="Arial"/>
        </w:rPr>
      </w:pPr>
      <w:hyperlink w:anchor="__RefHeading__8567_132721752">
        <w:r w:rsidR="002C5D60" w:rsidRPr="00BC34C2">
          <w:rPr>
            <w:rStyle w:val="Verzeichnissprung"/>
            <w:rFonts w:ascii="Arial" w:hAnsi="Arial" w:cs="Arial"/>
          </w:rPr>
          <w:t>5.2.1Editor</w:t>
        </w:r>
        <w:r w:rsidR="002C5D60" w:rsidRPr="00BC34C2">
          <w:rPr>
            <w:rStyle w:val="Verzeichnissprung"/>
            <w:rFonts w:ascii="Arial" w:hAnsi="Arial" w:cs="Arial"/>
          </w:rPr>
          <w:tab/>
          <w:t>20</w:t>
        </w:r>
      </w:hyperlink>
    </w:p>
    <w:p w14:paraId="1D0EE15A" w14:textId="77777777" w:rsidR="00451E02" w:rsidRPr="00BC34C2" w:rsidRDefault="00AA7F5C">
      <w:pPr>
        <w:pStyle w:val="Inhaltsverzeichnis3"/>
        <w:tabs>
          <w:tab w:val="right" w:leader="dot" w:pos="9072"/>
        </w:tabs>
        <w:rPr>
          <w:rStyle w:val="Verzeichnissprung"/>
          <w:rFonts w:ascii="Arial" w:hAnsi="Arial" w:cs="Arial"/>
        </w:rPr>
      </w:pPr>
      <w:hyperlink w:anchor="__RefHeading__8581_132721752">
        <w:r w:rsidR="002C5D60" w:rsidRPr="00BC34C2">
          <w:rPr>
            <w:rStyle w:val="Verzeichnissprung"/>
            <w:rFonts w:ascii="Arial" w:hAnsi="Arial" w:cs="Arial"/>
          </w:rPr>
          <w:t>5.2.2Viewer</w:t>
        </w:r>
        <w:r w:rsidR="002C5D60" w:rsidRPr="00BC34C2">
          <w:rPr>
            <w:rStyle w:val="Verzeichnissprung"/>
            <w:rFonts w:ascii="Arial" w:hAnsi="Arial" w:cs="Arial"/>
          </w:rPr>
          <w:tab/>
          <w:t>20</w:t>
        </w:r>
      </w:hyperlink>
    </w:p>
    <w:p w14:paraId="5EE8036C" w14:textId="77777777" w:rsidR="00451E02" w:rsidRPr="00BC34C2" w:rsidRDefault="00AA7F5C">
      <w:pPr>
        <w:pStyle w:val="Inhaltsverzeichnis3"/>
        <w:tabs>
          <w:tab w:val="right" w:leader="dot" w:pos="9072"/>
        </w:tabs>
        <w:rPr>
          <w:rStyle w:val="Verzeichnissprung"/>
          <w:rFonts w:ascii="Arial" w:hAnsi="Arial" w:cs="Arial"/>
        </w:rPr>
      </w:pPr>
      <w:hyperlink w:anchor="__RefHeading__8597_132721752">
        <w:r w:rsidR="002C5D60" w:rsidRPr="00BC34C2">
          <w:rPr>
            <w:rStyle w:val="Verzeichnissprung"/>
            <w:rFonts w:ascii="Arial" w:hAnsi="Arial" w:cs="Arial"/>
          </w:rPr>
          <w:t>5.2.3Reporting</w:t>
        </w:r>
        <w:r w:rsidR="002C5D60" w:rsidRPr="00BC34C2">
          <w:rPr>
            <w:rStyle w:val="Verzeichnissprung"/>
            <w:rFonts w:ascii="Arial" w:hAnsi="Arial" w:cs="Arial"/>
          </w:rPr>
          <w:tab/>
          <w:t>20</w:t>
        </w:r>
      </w:hyperlink>
    </w:p>
    <w:p w14:paraId="05D83C40" w14:textId="77777777" w:rsidR="00451E02" w:rsidRPr="00BC34C2" w:rsidRDefault="00AA7F5C">
      <w:pPr>
        <w:pStyle w:val="Inhaltsverzeichnis4"/>
        <w:tabs>
          <w:tab w:val="right" w:leader="dot" w:pos="9072"/>
        </w:tabs>
        <w:rPr>
          <w:rStyle w:val="Verzeichnissprung"/>
          <w:rFonts w:ascii="Arial" w:hAnsi="Arial" w:cs="Arial"/>
        </w:rPr>
      </w:pPr>
      <w:hyperlink w:anchor="__RefHeading__3250_410849113">
        <w:r w:rsidR="002C5D60" w:rsidRPr="00BC34C2">
          <w:rPr>
            <w:rStyle w:val="Verzeichnissprung"/>
            <w:rFonts w:ascii="Arial" w:hAnsi="Arial" w:cs="Arial"/>
          </w:rPr>
          <w:t>Für Statistiken und Auswertungen wird diese Komponente benötigt.</w:t>
        </w:r>
        <w:r w:rsidR="002C5D60" w:rsidRPr="00BC34C2">
          <w:rPr>
            <w:rStyle w:val="Verzeichnissprung"/>
            <w:rFonts w:ascii="Arial" w:hAnsi="Arial" w:cs="Arial"/>
          </w:rPr>
          <w:tab/>
          <w:t>20</w:t>
        </w:r>
      </w:hyperlink>
    </w:p>
    <w:p w14:paraId="538C19F2" w14:textId="77777777" w:rsidR="00451E02" w:rsidRPr="00BC34C2" w:rsidRDefault="00AA7F5C">
      <w:pPr>
        <w:pStyle w:val="Inhaltsverzeichnis2"/>
        <w:tabs>
          <w:tab w:val="right" w:leader="dot" w:pos="9072"/>
        </w:tabs>
        <w:rPr>
          <w:rStyle w:val="Verzeichnissprung"/>
          <w:rFonts w:ascii="Arial" w:hAnsi="Arial" w:cs="Arial"/>
        </w:rPr>
      </w:pPr>
      <w:hyperlink w:anchor="__RefHeading__4887_132721752">
        <w:r w:rsidR="002C5D60" w:rsidRPr="00BC34C2">
          <w:rPr>
            <w:rStyle w:val="Verzeichnissprung"/>
            <w:rFonts w:ascii="Arial" w:hAnsi="Arial" w:cs="Arial"/>
          </w:rPr>
          <w:t>5.3Login Service</w:t>
        </w:r>
        <w:r w:rsidR="002C5D60" w:rsidRPr="00BC34C2">
          <w:rPr>
            <w:rStyle w:val="Verzeichnissprung"/>
            <w:rFonts w:ascii="Arial" w:hAnsi="Arial" w:cs="Arial"/>
          </w:rPr>
          <w:tab/>
          <w:t>20</w:t>
        </w:r>
      </w:hyperlink>
    </w:p>
    <w:p w14:paraId="40CC49AE" w14:textId="77777777" w:rsidR="00451E02" w:rsidRPr="00BC34C2" w:rsidRDefault="00AA7F5C">
      <w:pPr>
        <w:pStyle w:val="Inhaltsverzeichnis1"/>
        <w:tabs>
          <w:tab w:val="right" w:leader="dot" w:pos="9072"/>
        </w:tabs>
        <w:rPr>
          <w:rStyle w:val="Verzeichnissprung"/>
          <w:rFonts w:ascii="Arial" w:hAnsi="Arial" w:cs="Arial"/>
        </w:rPr>
      </w:pPr>
      <w:hyperlink w:anchor="__RefHeading__4889_132721752">
        <w:r w:rsidR="002C5D60" w:rsidRPr="00BC34C2">
          <w:rPr>
            <w:rStyle w:val="Verzeichnissprung"/>
            <w:rFonts w:ascii="Arial" w:hAnsi="Arial" w:cs="Arial"/>
          </w:rPr>
          <w:t>6.Laufzeitsicht</w:t>
        </w:r>
        <w:r w:rsidR="002C5D60" w:rsidRPr="00BC34C2">
          <w:rPr>
            <w:rStyle w:val="Verzeichnissprung"/>
            <w:rFonts w:ascii="Arial" w:hAnsi="Arial" w:cs="Arial"/>
          </w:rPr>
          <w:tab/>
          <w:t>21</w:t>
        </w:r>
      </w:hyperlink>
    </w:p>
    <w:p w14:paraId="78338035" w14:textId="77777777" w:rsidR="00451E02" w:rsidRPr="00BC34C2" w:rsidRDefault="00AA7F5C">
      <w:pPr>
        <w:pStyle w:val="Inhaltsverzeichnis2"/>
        <w:tabs>
          <w:tab w:val="right" w:leader="dot" w:pos="9072"/>
        </w:tabs>
        <w:rPr>
          <w:rStyle w:val="Verzeichnissprung"/>
          <w:rFonts w:ascii="Arial" w:hAnsi="Arial" w:cs="Arial"/>
        </w:rPr>
      </w:pPr>
      <w:hyperlink w:anchor="__RefHeading__4891_132721752">
        <w:r w:rsidR="002C5D60" w:rsidRPr="00BC34C2">
          <w:rPr>
            <w:rStyle w:val="Verzeichnissprung"/>
            <w:rFonts w:ascii="Arial" w:hAnsi="Arial" w:cs="Arial"/>
          </w:rPr>
          <w:t>6.1Laufzeitszenario 1</w:t>
        </w:r>
        <w:r w:rsidR="002C5D60" w:rsidRPr="00BC34C2">
          <w:rPr>
            <w:rStyle w:val="Verzeichnissprung"/>
            <w:rFonts w:ascii="Arial" w:hAnsi="Arial" w:cs="Arial"/>
          </w:rPr>
          <w:tab/>
          <w:t>22</w:t>
        </w:r>
      </w:hyperlink>
    </w:p>
    <w:p w14:paraId="6ACA75F3" w14:textId="77777777" w:rsidR="00451E02" w:rsidRPr="00BC34C2" w:rsidRDefault="00AA7F5C">
      <w:pPr>
        <w:pStyle w:val="Inhaltsverzeichnis2"/>
        <w:tabs>
          <w:tab w:val="right" w:leader="dot" w:pos="9072"/>
        </w:tabs>
        <w:rPr>
          <w:rStyle w:val="Verzeichnissprung"/>
          <w:rFonts w:ascii="Arial" w:hAnsi="Arial" w:cs="Arial"/>
        </w:rPr>
      </w:pPr>
      <w:hyperlink w:anchor="__RefHeading__4893_132721752">
        <w:r w:rsidR="002C5D60" w:rsidRPr="00BC34C2">
          <w:rPr>
            <w:rStyle w:val="Verzeichnissprung"/>
            <w:rFonts w:ascii="Arial" w:hAnsi="Arial" w:cs="Arial"/>
          </w:rPr>
          <w:t>6.2Laufzeitszenario 2</w:t>
        </w:r>
        <w:r w:rsidR="002C5D60" w:rsidRPr="00BC34C2">
          <w:rPr>
            <w:rStyle w:val="Verzeichnissprung"/>
            <w:rFonts w:ascii="Arial" w:hAnsi="Arial" w:cs="Arial"/>
          </w:rPr>
          <w:tab/>
          <w:t>22</w:t>
        </w:r>
      </w:hyperlink>
    </w:p>
    <w:p w14:paraId="741BDF7D" w14:textId="77777777" w:rsidR="00451E02" w:rsidRPr="00BC34C2" w:rsidRDefault="00AA7F5C">
      <w:pPr>
        <w:pStyle w:val="Inhaltsverzeichnis2"/>
        <w:tabs>
          <w:tab w:val="right" w:leader="dot" w:pos="9072"/>
        </w:tabs>
        <w:rPr>
          <w:rStyle w:val="Verzeichnissprung"/>
          <w:rFonts w:ascii="Arial" w:hAnsi="Arial" w:cs="Arial"/>
        </w:rPr>
      </w:pPr>
      <w:hyperlink w:anchor="__RefHeading__4895_132721752">
        <w:r w:rsidR="002C5D60" w:rsidRPr="00BC34C2">
          <w:rPr>
            <w:rStyle w:val="Verzeichnissprung"/>
            <w:rFonts w:ascii="Arial" w:hAnsi="Arial" w:cs="Arial"/>
          </w:rPr>
          <w:t>6.3...</w:t>
        </w:r>
        <w:r w:rsidR="002C5D60" w:rsidRPr="00BC34C2">
          <w:rPr>
            <w:rStyle w:val="Verzeichnissprung"/>
            <w:rFonts w:ascii="Arial" w:hAnsi="Arial" w:cs="Arial"/>
          </w:rPr>
          <w:tab/>
          <w:t>22</w:t>
        </w:r>
      </w:hyperlink>
    </w:p>
    <w:p w14:paraId="6C59B41F" w14:textId="77777777" w:rsidR="00451E02" w:rsidRPr="00BC34C2" w:rsidRDefault="00AA7F5C">
      <w:pPr>
        <w:pStyle w:val="Inhaltsverzeichnis2"/>
        <w:tabs>
          <w:tab w:val="right" w:leader="dot" w:pos="9072"/>
        </w:tabs>
        <w:rPr>
          <w:rStyle w:val="Verzeichnissprung"/>
          <w:rFonts w:ascii="Arial" w:hAnsi="Arial" w:cs="Arial"/>
        </w:rPr>
      </w:pPr>
      <w:hyperlink w:anchor="__RefHeading__4897_132721752">
        <w:r w:rsidR="002C5D60" w:rsidRPr="00BC34C2">
          <w:rPr>
            <w:rStyle w:val="Verzeichnissprung"/>
            <w:rFonts w:ascii="Arial" w:hAnsi="Arial" w:cs="Arial"/>
          </w:rPr>
          <w:t>6.4Laufzeitszenario n</w:t>
        </w:r>
        <w:r w:rsidR="002C5D60" w:rsidRPr="00BC34C2">
          <w:rPr>
            <w:rStyle w:val="Verzeichnissprung"/>
            <w:rFonts w:ascii="Arial" w:hAnsi="Arial" w:cs="Arial"/>
          </w:rPr>
          <w:tab/>
          <w:t>22</w:t>
        </w:r>
      </w:hyperlink>
    </w:p>
    <w:p w14:paraId="485FF0E3" w14:textId="77777777" w:rsidR="00451E02" w:rsidRPr="00BC34C2" w:rsidRDefault="00AA7F5C">
      <w:pPr>
        <w:pStyle w:val="Inhaltsverzeichnis1"/>
        <w:tabs>
          <w:tab w:val="right" w:leader="dot" w:pos="9072"/>
        </w:tabs>
        <w:rPr>
          <w:rStyle w:val="Verzeichnissprung"/>
          <w:rFonts w:ascii="Arial" w:hAnsi="Arial" w:cs="Arial"/>
        </w:rPr>
      </w:pPr>
      <w:hyperlink w:anchor="__RefHeading__4899_132721752">
        <w:r w:rsidR="002C5D60" w:rsidRPr="00BC34C2">
          <w:rPr>
            <w:rStyle w:val="Verzeichnissprung"/>
            <w:rFonts w:ascii="Arial" w:hAnsi="Arial" w:cs="Arial"/>
          </w:rPr>
          <w:t>7.Verteilungssicht</w:t>
        </w:r>
        <w:r w:rsidR="002C5D60" w:rsidRPr="00BC34C2">
          <w:rPr>
            <w:rStyle w:val="Verzeichnissprung"/>
            <w:rFonts w:ascii="Arial" w:hAnsi="Arial" w:cs="Arial"/>
          </w:rPr>
          <w:tab/>
          <w:t>23</w:t>
        </w:r>
      </w:hyperlink>
    </w:p>
    <w:p w14:paraId="23A91666" w14:textId="77777777" w:rsidR="00451E02" w:rsidRPr="00BC34C2" w:rsidRDefault="00AA7F5C">
      <w:pPr>
        <w:pStyle w:val="Inhaltsverzeichnis2"/>
        <w:tabs>
          <w:tab w:val="right" w:leader="dot" w:pos="9072"/>
        </w:tabs>
        <w:rPr>
          <w:rStyle w:val="Verzeichnissprung"/>
          <w:rFonts w:ascii="Arial" w:hAnsi="Arial" w:cs="Arial"/>
        </w:rPr>
      </w:pPr>
      <w:hyperlink w:anchor="__RefHeading__4901_132721752">
        <w:r w:rsidR="002C5D60" w:rsidRPr="00BC34C2">
          <w:rPr>
            <w:rStyle w:val="Verzeichnissprung"/>
            <w:rFonts w:ascii="Arial" w:hAnsi="Arial" w:cs="Arial"/>
          </w:rPr>
          <w:t>7.1Infrastruktur Ebene 1</w:t>
        </w:r>
        <w:r w:rsidR="002C5D60" w:rsidRPr="00BC34C2">
          <w:rPr>
            <w:rStyle w:val="Verzeichnissprung"/>
            <w:rFonts w:ascii="Arial" w:hAnsi="Arial" w:cs="Arial"/>
          </w:rPr>
          <w:tab/>
          <w:t>23</w:t>
        </w:r>
      </w:hyperlink>
    </w:p>
    <w:p w14:paraId="28CD0A0B" w14:textId="77777777" w:rsidR="00451E02" w:rsidRPr="00BC34C2" w:rsidRDefault="00AA7F5C">
      <w:pPr>
        <w:pStyle w:val="Inhaltsverzeichnis3"/>
        <w:tabs>
          <w:tab w:val="right" w:leader="dot" w:pos="9072"/>
        </w:tabs>
        <w:rPr>
          <w:rStyle w:val="Verzeichnissprung"/>
          <w:rFonts w:ascii="Arial" w:hAnsi="Arial" w:cs="Arial"/>
        </w:rPr>
      </w:pPr>
      <w:hyperlink w:anchor="__RefHeading__8613_132721752">
        <w:r w:rsidR="002C5D60" w:rsidRPr="00BC34C2">
          <w:rPr>
            <w:rStyle w:val="Verzeichnissprung"/>
            <w:rFonts w:ascii="Arial" w:hAnsi="Arial" w:cs="Arial"/>
          </w:rPr>
          <w:t>7.1.1Verteilungsdiagramm Ebene 1</w:t>
        </w:r>
        <w:r w:rsidR="002C5D60" w:rsidRPr="00BC34C2">
          <w:rPr>
            <w:rStyle w:val="Verzeichnissprung"/>
            <w:rFonts w:ascii="Arial" w:hAnsi="Arial" w:cs="Arial"/>
          </w:rPr>
          <w:tab/>
          <w:t>23</w:t>
        </w:r>
      </w:hyperlink>
    </w:p>
    <w:p w14:paraId="5D070A4E" w14:textId="77777777" w:rsidR="00451E02" w:rsidRPr="00BC34C2" w:rsidRDefault="00AA7F5C">
      <w:pPr>
        <w:pStyle w:val="Inhaltsverzeichnis3"/>
        <w:tabs>
          <w:tab w:val="right" w:leader="dot" w:pos="9072"/>
        </w:tabs>
        <w:rPr>
          <w:rStyle w:val="Verzeichnissprung"/>
          <w:rFonts w:ascii="Arial" w:hAnsi="Arial" w:cs="Arial"/>
        </w:rPr>
      </w:pPr>
      <w:hyperlink w:anchor="__RefHeading__8615_132721752">
        <w:r w:rsidR="002C5D60" w:rsidRPr="00BC34C2">
          <w:rPr>
            <w:rStyle w:val="Verzeichnissprung"/>
            <w:rFonts w:ascii="Arial" w:hAnsi="Arial" w:cs="Arial"/>
          </w:rPr>
          <w:t>7.1.2Prozessor 1</w:t>
        </w:r>
        <w:r w:rsidR="002C5D60" w:rsidRPr="00BC34C2">
          <w:rPr>
            <w:rStyle w:val="Verzeichnissprung"/>
            <w:rFonts w:ascii="Arial" w:hAnsi="Arial" w:cs="Arial"/>
          </w:rPr>
          <w:tab/>
          <w:t>23</w:t>
        </w:r>
      </w:hyperlink>
    </w:p>
    <w:p w14:paraId="72234905" w14:textId="77777777" w:rsidR="00451E02" w:rsidRPr="00BC34C2" w:rsidRDefault="00AA7F5C">
      <w:pPr>
        <w:pStyle w:val="Inhaltsverzeichnis3"/>
        <w:tabs>
          <w:tab w:val="right" w:leader="dot" w:pos="9072"/>
        </w:tabs>
        <w:rPr>
          <w:rStyle w:val="Verzeichnissprung"/>
          <w:rFonts w:ascii="Arial" w:hAnsi="Arial" w:cs="Arial"/>
        </w:rPr>
      </w:pPr>
      <w:hyperlink w:anchor="__RefHeading__8617_132721752">
        <w:r w:rsidR="002C5D60" w:rsidRPr="00BC34C2">
          <w:rPr>
            <w:rStyle w:val="Verzeichnissprung"/>
            <w:rFonts w:ascii="Arial" w:hAnsi="Arial" w:cs="Arial"/>
          </w:rPr>
          <w:t>7.1.3Prozessor 2</w:t>
        </w:r>
        <w:r w:rsidR="002C5D60" w:rsidRPr="00BC34C2">
          <w:rPr>
            <w:rStyle w:val="Verzeichnissprung"/>
            <w:rFonts w:ascii="Arial" w:hAnsi="Arial" w:cs="Arial"/>
          </w:rPr>
          <w:tab/>
          <w:t>24</w:t>
        </w:r>
      </w:hyperlink>
    </w:p>
    <w:p w14:paraId="4EB53A3A" w14:textId="77777777" w:rsidR="00451E02" w:rsidRPr="00BC34C2" w:rsidRDefault="00AA7F5C">
      <w:pPr>
        <w:pStyle w:val="Inhaltsverzeichnis3"/>
        <w:tabs>
          <w:tab w:val="right" w:leader="dot" w:pos="9072"/>
        </w:tabs>
        <w:rPr>
          <w:rStyle w:val="Verzeichnissprung"/>
          <w:rFonts w:ascii="Arial" w:hAnsi="Arial" w:cs="Arial"/>
        </w:rPr>
      </w:pPr>
      <w:hyperlink w:anchor="__RefHeading__8619_132721752">
        <w:r w:rsidR="002C5D60" w:rsidRPr="00BC34C2">
          <w:rPr>
            <w:rStyle w:val="Verzeichnissprung"/>
            <w:rFonts w:ascii="Arial" w:hAnsi="Arial" w:cs="Arial"/>
          </w:rPr>
          <w:t>7.1.4...</w:t>
        </w:r>
        <w:r w:rsidR="002C5D60" w:rsidRPr="00BC34C2">
          <w:rPr>
            <w:rStyle w:val="Verzeichnissprung"/>
            <w:rFonts w:ascii="Arial" w:hAnsi="Arial" w:cs="Arial"/>
          </w:rPr>
          <w:tab/>
          <w:t>24</w:t>
        </w:r>
      </w:hyperlink>
    </w:p>
    <w:p w14:paraId="1987B530" w14:textId="77777777" w:rsidR="00451E02" w:rsidRPr="00BC34C2" w:rsidRDefault="00AA7F5C">
      <w:pPr>
        <w:pStyle w:val="Inhaltsverzeichnis3"/>
        <w:tabs>
          <w:tab w:val="right" w:leader="dot" w:pos="9072"/>
        </w:tabs>
        <w:rPr>
          <w:rStyle w:val="Verzeichnissprung"/>
          <w:rFonts w:ascii="Arial" w:hAnsi="Arial" w:cs="Arial"/>
        </w:rPr>
      </w:pPr>
      <w:hyperlink w:anchor="__RefHeading__8621_132721752">
        <w:r w:rsidR="002C5D60" w:rsidRPr="00BC34C2">
          <w:rPr>
            <w:rStyle w:val="Verzeichnissprung"/>
            <w:rFonts w:ascii="Arial" w:hAnsi="Arial" w:cs="Arial"/>
          </w:rPr>
          <w:t>7.1.5Prozessor n</w:t>
        </w:r>
        <w:r w:rsidR="002C5D60" w:rsidRPr="00BC34C2">
          <w:rPr>
            <w:rStyle w:val="Verzeichnissprung"/>
            <w:rFonts w:ascii="Arial" w:hAnsi="Arial" w:cs="Arial"/>
          </w:rPr>
          <w:tab/>
          <w:t>24</w:t>
        </w:r>
      </w:hyperlink>
    </w:p>
    <w:p w14:paraId="063EBE6B" w14:textId="77777777" w:rsidR="00451E02" w:rsidRPr="00BC34C2" w:rsidRDefault="00AA7F5C">
      <w:pPr>
        <w:pStyle w:val="Inhaltsverzeichnis3"/>
        <w:tabs>
          <w:tab w:val="right" w:leader="dot" w:pos="9072"/>
        </w:tabs>
        <w:rPr>
          <w:rStyle w:val="Verzeichnissprung"/>
          <w:rFonts w:ascii="Arial" w:hAnsi="Arial" w:cs="Arial"/>
        </w:rPr>
      </w:pPr>
      <w:hyperlink w:anchor="__RefHeading__8623_132721752">
        <w:r w:rsidR="002C5D60" w:rsidRPr="00BC34C2">
          <w:rPr>
            <w:rStyle w:val="Verzeichnissprung"/>
            <w:rFonts w:ascii="Arial" w:hAnsi="Arial" w:cs="Arial"/>
          </w:rPr>
          <w:t>7.1.6Kanal 1</w:t>
        </w:r>
        <w:r w:rsidR="002C5D60" w:rsidRPr="00BC34C2">
          <w:rPr>
            <w:rStyle w:val="Verzeichnissprung"/>
            <w:rFonts w:ascii="Arial" w:hAnsi="Arial" w:cs="Arial"/>
          </w:rPr>
          <w:tab/>
          <w:t>24</w:t>
        </w:r>
      </w:hyperlink>
    </w:p>
    <w:p w14:paraId="301BC964" w14:textId="77777777" w:rsidR="00451E02" w:rsidRPr="00BC34C2" w:rsidRDefault="00AA7F5C">
      <w:pPr>
        <w:pStyle w:val="Inhaltsverzeichnis3"/>
        <w:tabs>
          <w:tab w:val="right" w:leader="dot" w:pos="9072"/>
        </w:tabs>
        <w:rPr>
          <w:rStyle w:val="Verzeichnissprung"/>
          <w:rFonts w:ascii="Arial" w:hAnsi="Arial" w:cs="Arial"/>
        </w:rPr>
      </w:pPr>
      <w:hyperlink w:anchor="__RefHeading__8625_132721752">
        <w:r w:rsidR="002C5D60" w:rsidRPr="00BC34C2">
          <w:rPr>
            <w:rStyle w:val="Verzeichnissprung"/>
            <w:rFonts w:ascii="Arial" w:hAnsi="Arial" w:cs="Arial"/>
          </w:rPr>
          <w:t>7.1.7Kanal 2</w:t>
        </w:r>
        <w:r w:rsidR="002C5D60" w:rsidRPr="00BC34C2">
          <w:rPr>
            <w:rStyle w:val="Verzeichnissprung"/>
            <w:rFonts w:ascii="Arial" w:hAnsi="Arial" w:cs="Arial"/>
          </w:rPr>
          <w:tab/>
          <w:t>25</w:t>
        </w:r>
      </w:hyperlink>
    </w:p>
    <w:p w14:paraId="3509D5D9" w14:textId="77777777" w:rsidR="00451E02" w:rsidRPr="00BC34C2" w:rsidRDefault="00AA7F5C">
      <w:pPr>
        <w:pStyle w:val="Inhaltsverzeichnis3"/>
        <w:tabs>
          <w:tab w:val="right" w:leader="dot" w:pos="9072"/>
        </w:tabs>
        <w:rPr>
          <w:rStyle w:val="Verzeichnissprung"/>
          <w:rFonts w:ascii="Arial" w:hAnsi="Arial" w:cs="Arial"/>
        </w:rPr>
      </w:pPr>
      <w:hyperlink w:anchor="__RefHeading__8627_132721752">
        <w:r w:rsidR="002C5D60" w:rsidRPr="00BC34C2">
          <w:rPr>
            <w:rStyle w:val="Verzeichnissprung"/>
            <w:rFonts w:ascii="Arial" w:hAnsi="Arial" w:cs="Arial"/>
          </w:rPr>
          <w:t>7.1.8...</w:t>
        </w:r>
        <w:r w:rsidR="002C5D60" w:rsidRPr="00BC34C2">
          <w:rPr>
            <w:rStyle w:val="Verzeichnissprung"/>
            <w:rFonts w:ascii="Arial" w:hAnsi="Arial" w:cs="Arial"/>
          </w:rPr>
          <w:tab/>
          <w:t>25</w:t>
        </w:r>
      </w:hyperlink>
    </w:p>
    <w:p w14:paraId="555DBB79" w14:textId="77777777" w:rsidR="00451E02" w:rsidRPr="00BC34C2" w:rsidRDefault="00AA7F5C">
      <w:pPr>
        <w:pStyle w:val="Inhaltsverzeichnis3"/>
        <w:tabs>
          <w:tab w:val="right" w:leader="dot" w:pos="9072"/>
        </w:tabs>
        <w:rPr>
          <w:rStyle w:val="Verzeichnissprung"/>
          <w:rFonts w:ascii="Arial" w:hAnsi="Arial" w:cs="Arial"/>
        </w:rPr>
      </w:pPr>
      <w:hyperlink w:anchor="__RefHeading__8629_132721752">
        <w:r w:rsidR="002C5D60" w:rsidRPr="00BC34C2">
          <w:rPr>
            <w:rStyle w:val="Verzeichnissprung"/>
            <w:rFonts w:ascii="Arial" w:hAnsi="Arial" w:cs="Arial"/>
          </w:rPr>
          <w:t>7.1.9Kanal m</w:t>
        </w:r>
        <w:r w:rsidR="002C5D60" w:rsidRPr="00BC34C2">
          <w:rPr>
            <w:rStyle w:val="Verzeichnissprung"/>
            <w:rFonts w:ascii="Arial" w:hAnsi="Arial" w:cs="Arial"/>
          </w:rPr>
          <w:tab/>
          <w:t>25</w:t>
        </w:r>
      </w:hyperlink>
    </w:p>
    <w:p w14:paraId="07EE0267" w14:textId="77777777" w:rsidR="00451E02" w:rsidRPr="00BC34C2" w:rsidRDefault="00AA7F5C">
      <w:pPr>
        <w:pStyle w:val="Inhaltsverzeichnis3"/>
        <w:tabs>
          <w:tab w:val="right" w:leader="dot" w:pos="9072"/>
        </w:tabs>
        <w:rPr>
          <w:rStyle w:val="Verzeichnissprung"/>
          <w:rFonts w:ascii="Arial" w:hAnsi="Arial" w:cs="Arial"/>
        </w:rPr>
      </w:pPr>
      <w:hyperlink w:anchor="__RefHeading__8631_132721752">
        <w:r w:rsidR="002C5D60" w:rsidRPr="00BC34C2">
          <w:rPr>
            <w:rStyle w:val="Verzeichnissprung"/>
            <w:rFonts w:ascii="Arial" w:hAnsi="Arial" w:cs="Arial"/>
          </w:rPr>
          <w:t>7.1.10Offene Punkte</w:t>
        </w:r>
        <w:r w:rsidR="002C5D60" w:rsidRPr="00BC34C2">
          <w:rPr>
            <w:rStyle w:val="Verzeichnissprung"/>
            <w:rFonts w:ascii="Arial" w:hAnsi="Arial" w:cs="Arial"/>
          </w:rPr>
          <w:tab/>
          <w:t>25</w:t>
        </w:r>
      </w:hyperlink>
    </w:p>
    <w:p w14:paraId="50DEDD0B" w14:textId="77777777" w:rsidR="00451E02" w:rsidRPr="00BC34C2" w:rsidRDefault="00AA7F5C">
      <w:pPr>
        <w:pStyle w:val="Inhaltsverzeichnis2"/>
        <w:tabs>
          <w:tab w:val="right" w:leader="dot" w:pos="9072"/>
        </w:tabs>
        <w:rPr>
          <w:rStyle w:val="Verzeichnissprung"/>
          <w:rFonts w:ascii="Arial" w:hAnsi="Arial" w:cs="Arial"/>
        </w:rPr>
      </w:pPr>
      <w:hyperlink w:anchor="__RefHeading__4903_132721752">
        <w:r w:rsidR="002C5D60" w:rsidRPr="00BC34C2">
          <w:rPr>
            <w:rStyle w:val="Verzeichnissprung"/>
            <w:rFonts w:ascii="Arial" w:hAnsi="Arial" w:cs="Arial"/>
          </w:rPr>
          <w:t>7.2Infrastruktur Ebene 2</w:t>
        </w:r>
        <w:r w:rsidR="002C5D60" w:rsidRPr="00BC34C2">
          <w:rPr>
            <w:rStyle w:val="Verzeichnissprung"/>
            <w:rFonts w:ascii="Arial" w:hAnsi="Arial" w:cs="Arial"/>
          </w:rPr>
          <w:tab/>
          <w:t>25</w:t>
        </w:r>
      </w:hyperlink>
    </w:p>
    <w:p w14:paraId="10D2CE9C" w14:textId="77777777" w:rsidR="00451E02" w:rsidRPr="00BC34C2" w:rsidRDefault="00AA7F5C">
      <w:pPr>
        <w:pStyle w:val="Inhaltsverzeichnis1"/>
        <w:tabs>
          <w:tab w:val="right" w:leader="dot" w:pos="9072"/>
        </w:tabs>
        <w:rPr>
          <w:rStyle w:val="Verzeichnissprung"/>
          <w:rFonts w:ascii="Arial" w:hAnsi="Arial" w:cs="Arial"/>
        </w:rPr>
      </w:pPr>
      <w:hyperlink w:anchor="__RefHeading__4911_132721752">
        <w:r w:rsidR="002C5D60" w:rsidRPr="00BC34C2">
          <w:rPr>
            <w:rStyle w:val="Verzeichnissprung"/>
            <w:rFonts w:ascii="Arial" w:hAnsi="Arial" w:cs="Arial"/>
          </w:rPr>
          <w:t>8.Konzepte</w:t>
        </w:r>
        <w:r w:rsidR="002C5D60" w:rsidRPr="00BC34C2">
          <w:rPr>
            <w:rStyle w:val="Verzeichnissprung"/>
            <w:rFonts w:ascii="Arial" w:hAnsi="Arial" w:cs="Arial"/>
          </w:rPr>
          <w:tab/>
          <w:t>25</w:t>
        </w:r>
      </w:hyperlink>
    </w:p>
    <w:p w14:paraId="024CE176" w14:textId="77777777" w:rsidR="00451E02" w:rsidRPr="00BC34C2" w:rsidRDefault="00AA7F5C">
      <w:pPr>
        <w:pStyle w:val="Inhaltsverzeichnis2"/>
        <w:tabs>
          <w:tab w:val="right" w:leader="dot" w:pos="9072"/>
        </w:tabs>
        <w:rPr>
          <w:rStyle w:val="Verzeichnissprung"/>
          <w:rFonts w:ascii="Arial" w:hAnsi="Arial" w:cs="Arial"/>
        </w:rPr>
      </w:pPr>
      <w:hyperlink w:anchor="__RefHeading__3126_1801653760">
        <w:r w:rsidR="002C5D60" w:rsidRPr="00BC34C2">
          <w:rPr>
            <w:rStyle w:val="Verzeichnissprung"/>
            <w:rFonts w:ascii="Arial" w:hAnsi="Arial" w:cs="Arial"/>
          </w:rPr>
          <w:t>8.1Fachliche Strukturen und Modelle</w:t>
        </w:r>
        <w:r w:rsidR="002C5D60" w:rsidRPr="00BC34C2">
          <w:rPr>
            <w:rStyle w:val="Verzeichnissprung"/>
            <w:rFonts w:ascii="Arial" w:hAnsi="Arial" w:cs="Arial"/>
          </w:rPr>
          <w:tab/>
          <w:t>26</w:t>
        </w:r>
      </w:hyperlink>
    </w:p>
    <w:p w14:paraId="5A72147A" w14:textId="77777777" w:rsidR="00451E02" w:rsidRPr="00BC34C2" w:rsidRDefault="00AA7F5C">
      <w:pPr>
        <w:pStyle w:val="Inhaltsverzeichnis2"/>
        <w:tabs>
          <w:tab w:val="right" w:leader="dot" w:pos="9072"/>
        </w:tabs>
        <w:rPr>
          <w:rStyle w:val="Verzeichnissprung"/>
          <w:rFonts w:ascii="Arial" w:hAnsi="Arial" w:cs="Arial"/>
        </w:rPr>
      </w:pPr>
      <w:hyperlink w:anchor="__RefHeading__4917_132721752">
        <w:r w:rsidR="002C5D60" w:rsidRPr="00BC34C2">
          <w:rPr>
            <w:rStyle w:val="Verzeichnissprung"/>
            <w:rFonts w:ascii="Arial" w:hAnsi="Arial" w:cs="Arial"/>
          </w:rPr>
          <w:t>8.3Persistenz</w:t>
        </w:r>
        <w:r w:rsidR="002C5D60" w:rsidRPr="00BC34C2">
          <w:rPr>
            <w:rStyle w:val="Verzeichnissprung"/>
            <w:rFonts w:ascii="Arial" w:hAnsi="Arial" w:cs="Arial"/>
          </w:rPr>
          <w:tab/>
          <w:t>26</w:t>
        </w:r>
      </w:hyperlink>
    </w:p>
    <w:p w14:paraId="65887765" w14:textId="77777777" w:rsidR="00451E02" w:rsidRPr="00BC34C2" w:rsidRDefault="00AA7F5C">
      <w:pPr>
        <w:pStyle w:val="Inhaltsverzeichnis2"/>
        <w:tabs>
          <w:tab w:val="right" w:leader="dot" w:pos="9072"/>
        </w:tabs>
        <w:rPr>
          <w:rStyle w:val="Verzeichnissprung"/>
          <w:rFonts w:ascii="Arial" w:hAnsi="Arial" w:cs="Arial"/>
        </w:rPr>
      </w:pPr>
      <w:hyperlink w:anchor="__RefHeading__4919_132721752">
        <w:r w:rsidR="002C5D60" w:rsidRPr="00BC34C2">
          <w:rPr>
            <w:rStyle w:val="Verzeichnissprung"/>
            <w:rFonts w:ascii="Arial" w:hAnsi="Arial" w:cs="Arial"/>
          </w:rPr>
          <w:t>8.4Benutzungsoberfläche</w:t>
        </w:r>
        <w:r w:rsidR="002C5D60" w:rsidRPr="00BC34C2">
          <w:rPr>
            <w:rStyle w:val="Verzeichnissprung"/>
            <w:rFonts w:ascii="Arial" w:hAnsi="Arial" w:cs="Arial"/>
          </w:rPr>
          <w:tab/>
          <w:t>27</w:t>
        </w:r>
      </w:hyperlink>
    </w:p>
    <w:p w14:paraId="3F593DD3" w14:textId="77777777" w:rsidR="00451E02" w:rsidRPr="00BC34C2" w:rsidRDefault="00AA7F5C">
      <w:pPr>
        <w:pStyle w:val="Inhaltsverzeichnis2"/>
        <w:tabs>
          <w:tab w:val="right" w:leader="dot" w:pos="9072"/>
        </w:tabs>
        <w:rPr>
          <w:rStyle w:val="Verzeichnissprung"/>
          <w:rFonts w:ascii="Arial" w:hAnsi="Arial" w:cs="Arial"/>
        </w:rPr>
      </w:pPr>
      <w:hyperlink w:anchor="__RefHeading__4921_132721752">
        <w:r w:rsidR="002C5D60" w:rsidRPr="00BC34C2">
          <w:rPr>
            <w:rStyle w:val="Verzeichnissprung"/>
            <w:rFonts w:ascii="Arial" w:hAnsi="Arial" w:cs="Arial"/>
          </w:rPr>
          <w:t>8.5Ergonomie</w:t>
        </w:r>
        <w:r w:rsidR="002C5D60" w:rsidRPr="00BC34C2">
          <w:rPr>
            <w:rStyle w:val="Verzeichnissprung"/>
            <w:rFonts w:ascii="Arial" w:hAnsi="Arial" w:cs="Arial"/>
          </w:rPr>
          <w:tab/>
          <w:t>27</w:t>
        </w:r>
      </w:hyperlink>
    </w:p>
    <w:p w14:paraId="5DA5A337" w14:textId="77777777" w:rsidR="00451E02" w:rsidRPr="00BC34C2" w:rsidRDefault="00AA7F5C">
      <w:pPr>
        <w:pStyle w:val="Inhaltsverzeichnis2"/>
        <w:tabs>
          <w:tab w:val="right" w:leader="dot" w:pos="9072"/>
        </w:tabs>
        <w:rPr>
          <w:rStyle w:val="Verzeichnissprung"/>
          <w:rFonts w:ascii="Arial" w:hAnsi="Arial" w:cs="Arial"/>
        </w:rPr>
      </w:pPr>
      <w:hyperlink w:anchor="__RefHeading__4923_132721752">
        <w:r w:rsidR="002C5D60" w:rsidRPr="00BC34C2">
          <w:rPr>
            <w:rStyle w:val="Verzeichnissprung"/>
            <w:rFonts w:ascii="Arial" w:hAnsi="Arial" w:cs="Arial"/>
          </w:rPr>
          <w:t>8.6Ablaufsteuerung</w:t>
        </w:r>
        <w:r w:rsidR="002C5D60" w:rsidRPr="00BC34C2">
          <w:rPr>
            <w:rStyle w:val="Verzeichnissprung"/>
            <w:rFonts w:ascii="Arial" w:hAnsi="Arial" w:cs="Arial"/>
          </w:rPr>
          <w:tab/>
          <w:t>27</w:t>
        </w:r>
      </w:hyperlink>
    </w:p>
    <w:p w14:paraId="36734D79" w14:textId="77777777" w:rsidR="00451E02" w:rsidRPr="00BC34C2" w:rsidRDefault="00AA7F5C">
      <w:pPr>
        <w:pStyle w:val="Inhaltsverzeichnis2"/>
        <w:tabs>
          <w:tab w:val="right" w:leader="dot" w:pos="9072"/>
        </w:tabs>
        <w:rPr>
          <w:rStyle w:val="Verzeichnissprung"/>
          <w:rFonts w:ascii="Arial" w:hAnsi="Arial" w:cs="Arial"/>
        </w:rPr>
      </w:pPr>
      <w:hyperlink w:anchor="__RefHeading__4925_132721752">
        <w:r w:rsidR="002C5D60" w:rsidRPr="00BC34C2">
          <w:rPr>
            <w:rStyle w:val="Verzeichnissprung"/>
            <w:rFonts w:ascii="Arial" w:hAnsi="Arial" w:cs="Arial"/>
          </w:rPr>
          <w:t>8.7Transaktionsbehandlung</w:t>
        </w:r>
        <w:r w:rsidR="002C5D60" w:rsidRPr="00BC34C2">
          <w:rPr>
            <w:rStyle w:val="Verzeichnissprung"/>
            <w:rFonts w:ascii="Arial" w:hAnsi="Arial" w:cs="Arial"/>
          </w:rPr>
          <w:tab/>
          <w:t>27</w:t>
        </w:r>
      </w:hyperlink>
    </w:p>
    <w:p w14:paraId="006FE24B" w14:textId="77777777" w:rsidR="00451E02" w:rsidRPr="00BC34C2" w:rsidRDefault="00AA7F5C">
      <w:pPr>
        <w:pStyle w:val="Inhaltsverzeichnis2"/>
        <w:tabs>
          <w:tab w:val="right" w:leader="dot" w:pos="9072"/>
        </w:tabs>
        <w:rPr>
          <w:rStyle w:val="Verzeichnissprung"/>
          <w:rFonts w:ascii="Arial" w:hAnsi="Arial" w:cs="Arial"/>
        </w:rPr>
      </w:pPr>
      <w:hyperlink w:anchor="__RefHeading__4927_132721752">
        <w:r w:rsidR="002C5D60" w:rsidRPr="00BC34C2">
          <w:rPr>
            <w:rStyle w:val="Verzeichnissprung"/>
            <w:rFonts w:ascii="Arial" w:hAnsi="Arial" w:cs="Arial"/>
          </w:rPr>
          <w:t>8.8Sessionbehandlung</w:t>
        </w:r>
        <w:r w:rsidR="002C5D60" w:rsidRPr="00BC34C2">
          <w:rPr>
            <w:rStyle w:val="Verzeichnissprung"/>
            <w:rFonts w:ascii="Arial" w:hAnsi="Arial" w:cs="Arial"/>
          </w:rPr>
          <w:tab/>
          <w:t>28</w:t>
        </w:r>
      </w:hyperlink>
    </w:p>
    <w:p w14:paraId="5F4907B9" w14:textId="77777777" w:rsidR="00451E02" w:rsidRPr="00BC34C2" w:rsidRDefault="00AA7F5C">
      <w:pPr>
        <w:pStyle w:val="Inhaltsverzeichnis2"/>
        <w:tabs>
          <w:tab w:val="right" w:leader="dot" w:pos="9072"/>
        </w:tabs>
        <w:rPr>
          <w:rStyle w:val="Verzeichnissprung"/>
          <w:rFonts w:ascii="Arial" w:hAnsi="Arial" w:cs="Arial"/>
        </w:rPr>
      </w:pPr>
      <w:hyperlink w:anchor="__RefHeading__4929_132721752">
        <w:r w:rsidR="002C5D60" w:rsidRPr="00BC34C2">
          <w:rPr>
            <w:rStyle w:val="Verzeichnissprung"/>
            <w:rFonts w:ascii="Arial" w:hAnsi="Arial" w:cs="Arial"/>
          </w:rPr>
          <w:t>8.9Sicherheit</w:t>
        </w:r>
        <w:r w:rsidR="002C5D60" w:rsidRPr="00BC34C2">
          <w:rPr>
            <w:rStyle w:val="Verzeichnissprung"/>
            <w:rFonts w:ascii="Arial" w:hAnsi="Arial" w:cs="Arial"/>
          </w:rPr>
          <w:tab/>
          <w:t>28</w:t>
        </w:r>
      </w:hyperlink>
    </w:p>
    <w:p w14:paraId="0FBA320E" w14:textId="77777777" w:rsidR="00451E02" w:rsidRPr="00BC34C2" w:rsidRDefault="00AA7F5C">
      <w:pPr>
        <w:pStyle w:val="Inhaltsverzeichnis2"/>
        <w:tabs>
          <w:tab w:val="right" w:leader="dot" w:pos="9072"/>
        </w:tabs>
        <w:rPr>
          <w:rStyle w:val="Verzeichnissprung"/>
          <w:rFonts w:ascii="Arial" w:hAnsi="Arial" w:cs="Arial"/>
        </w:rPr>
      </w:pPr>
      <w:hyperlink w:anchor="__RefHeading__4931_132721752">
        <w:r w:rsidR="002C5D60" w:rsidRPr="00BC34C2">
          <w:rPr>
            <w:rStyle w:val="Verzeichnissprung"/>
            <w:rFonts w:ascii="Arial" w:hAnsi="Arial" w:cs="Arial"/>
          </w:rPr>
          <w:t>8.10Kommunikation und Integration mit anderen IT-Systemen</w:t>
        </w:r>
        <w:r w:rsidR="002C5D60" w:rsidRPr="00BC34C2">
          <w:rPr>
            <w:rStyle w:val="Verzeichnissprung"/>
            <w:rFonts w:ascii="Arial" w:hAnsi="Arial" w:cs="Arial"/>
          </w:rPr>
          <w:tab/>
          <w:t>28</w:t>
        </w:r>
      </w:hyperlink>
    </w:p>
    <w:p w14:paraId="751F0CF6" w14:textId="77777777" w:rsidR="00451E02" w:rsidRPr="00BC34C2" w:rsidRDefault="00AA7F5C">
      <w:pPr>
        <w:pStyle w:val="Inhaltsverzeichnis2"/>
        <w:tabs>
          <w:tab w:val="right" w:leader="dot" w:pos="9072"/>
        </w:tabs>
        <w:rPr>
          <w:rStyle w:val="Verzeichnissprung"/>
          <w:rFonts w:ascii="Arial" w:hAnsi="Arial" w:cs="Arial"/>
        </w:rPr>
      </w:pPr>
      <w:hyperlink w:anchor="__RefHeading__4933_132721752">
        <w:r w:rsidR="002C5D60" w:rsidRPr="00BC34C2">
          <w:rPr>
            <w:rStyle w:val="Verzeichnissprung"/>
            <w:rFonts w:ascii="Arial" w:hAnsi="Arial" w:cs="Arial"/>
          </w:rPr>
          <w:t>8.11Verteilung</w:t>
        </w:r>
        <w:r w:rsidR="002C5D60" w:rsidRPr="00BC34C2">
          <w:rPr>
            <w:rStyle w:val="Verzeichnissprung"/>
            <w:rFonts w:ascii="Arial" w:hAnsi="Arial" w:cs="Arial"/>
          </w:rPr>
          <w:tab/>
          <w:t>28</w:t>
        </w:r>
      </w:hyperlink>
    </w:p>
    <w:p w14:paraId="43413D51" w14:textId="77777777" w:rsidR="00451E02" w:rsidRPr="00BC34C2" w:rsidRDefault="00AA7F5C">
      <w:pPr>
        <w:pStyle w:val="Inhaltsverzeichnis2"/>
        <w:tabs>
          <w:tab w:val="right" w:leader="dot" w:pos="9072"/>
        </w:tabs>
        <w:rPr>
          <w:rStyle w:val="Verzeichnissprung"/>
          <w:rFonts w:ascii="Arial" w:hAnsi="Arial" w:cs="Arial"/>
        </w:rPr>
      </w:pPr>
      <w:hyperlink w:anchor="__RefHeading__4935_132721752">
        <w:r w:rsidR="002C5D60" w:rsidRPr="00BC34C2">
          <w:rPr>
            <w:rStyle w:val="Verzeichnissprung"/>
            <w:rFonts w:ascii="Arial" w:hAnsi="Arial" w:cs="Arial"/>
          </w:rPr>
          <w:t>8.12Plausibilisierung und Validierung</w:t>
        </w:r>
        <w:r w:rsidR="002C5D60" w:rsidRPr="00BC34C2">
          <w:rPr>
            <w:rStyle w:val="Verzeichnissprung"/>
            <w:rFonts w:ascii="Arial" w:hAnsi="Arial" w:cs="Arial"/>
          </w:rPr>
          <w:tab/>
          <w:t>29</w:t>
        </w:r>
      </w:hyperlink>
    </w:p>
    <w:p w14:paraId="38DA2152" w14:textId="77777777" w:rsidR="00451E02" w:rsidRPr="00BC34C2" w:rsidRDefault="00AA7F5C">
      <w:pPr>
        <w:pStyle w:val="Inhaltsverzeichnis2"/>
        <w:tabs>
          <w:tab w:val="right" w:leader="dot" w:pos="9072"/>
        </w:tabs>
        <w:rPr>
          <w:rStyle w:val="Verzeichnissprung"/>
          <w:rFonts w:ascii="Arial" w:hAnsi="Arial" w:cs="Arial"/>
        </w:rPr>
      </w:pPr>
      <w:hyperlink w:anchor="__RefHeading__4937_132721752">
        <w:r w:rsidR="002C5D60" w:rsidRPr="00BC34C2">
          <w:rPr>
            <w:rStyle w:val="Verzeichnissprung"/>
            <w:rFonts w:ascii="Arial" w:hAnsi="Arial" w:cs="Arial"/>
          </w:rPr>
          <w:t>8.13Ausnahme-/Fehlerbehandlung</w:t>
        </w:r>
        <w:r w:rsidR="002C5D60" w:rsidRPr="00BC34C2">
          <w:rPr>
            <w:rStyle w:val="Verzeichnissprung"/>
            <w:rFonts w:ascii="Arial" w:hAnsi="Arial" w:cs="Arial"/>
          </w:rPr>
          <w:tab/>
          <w:t>29</w:t>
        </w:r>
      </w:hyperlink>
    </w:p>
    <w:p w14:paraId="233D18EA" w14:textId="77777777" w:rsidR="00451E02" w:rsidRPr="00BC34C2" w:rsidRDefault="00AA7F5C">
      <w:pPr>
        <w:pStyle w:val="Inhaltsverzeichnis2"/>
        <w:tabs>
          <w:tab w:val="right" w:leader="dot" w:pos="9072"/>
        </w:tabs>
        <w:rPr>
          <w:rStyle w:val="Verzeichnissprung"/>
          <w:rFonts w:ascii="Arial" w:hAnsi="Arial" w:cs="Arial"/>
        </w:rPr>
      </w:pPr>
      <w:hyperlink w:anchor="__RefHeading__4939_132721752">
        <w:r w:rsidR="002C5D60" w:rsidRPr="00BC34C2">
          <w:rPr>
            <w:rStyle w:val="Verzeichnissprung"/>
            <w:rFonts w:ascii="Arial" w:hAnsi="Arial" w:cs="Arial"/>
          </w:rPr>
          <w:t>8.14Management des Systems &amp; Administrierbarkeit</w:t>
        </w:r>
        <w:r w:rsidR="002C5D60" w:rsidRPr="00BC34C2">
          <w:rPr>
            <w:rStyle w:val="Verzeichnissprung"/>
            <w:rFonts w:ascii="Arial" w:hAnsi="Arial" w:cs="Arial"/>
          </w:rPr>
          <w:tab/>
          <w:t>29</w:t>
        </w:r>
      </w:hyperlink>
    </w:p>
    <w:p w14:paraId="79F17F7A" w14:textId="77777777" w:rsidR="00451E02" w:rsidRPr="00BC34C2" w:rsidRDefault="00AA7F5C">
      <w:pPr>
        <w:pStyle w:val="Inhaltsverzeichnis2"/>
        <w:tabs>
          <w:tab w:val="right" w:leader="dot" w:pos="9072"/>
        </w:tabs>
        <w:rPr>
          <w:rStyle w:val="Verzeichnissprung"/>
          <w:rFonts w:ascii="Arial" w:hAnsi="Arial" w:cs="Arial"/>
        </w:rPr>
      </w:pPr>
      <w:hyperlink w:anchor="__RefHeading__4941_132721752">
        <w:r w:rsidR="002C5D60" w:rsidRPr="00BC34C2">
          <w:rPr>
            <w:rStyle w:val="Verzeichnissprung"/>
            <w:rFonts w:ascii="Arial" w:hAnsi="Arial" w:cs="Arial"/>
          </w:rPr>
          <w:t>8.15Logging, Protokollierung, Tracing</w:t>
        </w:r>
        <w:r w:rsidR="002C5D60" w:rsidRPr="00BC34C2">
          <w:rPr>
            <w:rStyle w:val="Verzeichnissprung"/>
            <w:rFonts w:ascii="Arial" w:hAnsi="Arial" w:cs="Arial"/>
          </w:rPr>
          <w:tab/>
          <w:t>29</w:t>
        </w:r>
      </w:hyperlink>
    </w:p>
    <w:p w14:paraId="40B46D8C" w14:textId="77777777" w:rsidR="00451E02" w:rsidRPr="00BC34C2" w:rsidRDefault="00AA7F5C">
      <w:pPr>
        <w:pStyle w:val="Inhaltsverzeichnis2"/>
        <w:tabs>
          <w:tab w:val="right" w:leader="dot" w:pos="9072"/>
        </w:tabs>
        <w:rPr>
          <w:rStyle w:val="Verzeichnissprung"/>
          <w:rFonts w:ascii="Arial" w:hAnsi="Arial" w:cs="Arial"/>
        </w:rPr>
      </w:pPr>
      <w:hyperlink w:anchor="__RefHeading__4943_132721752">
        <w:r w:rsidR="002C5D60" w:rsidRPr="00BC34C2">
          <w:rPr>
            <w:rStyle w:val="Verzeichnissprung"/>
            <w:rFonts w:ascii="Arial" w:hAnsi="Arial" w:cs="Arial"/>
          </w:rPr>
          <w:t>8.16Geschäftsregeln</w:t>
        </w:r>
        <w:r w:rsidR="002C5D60" w:rsidRPr="00BC34C2">
          <w:rPr>
            <w:rStyle w:val="Verzeichnissprung"/>
            <w:rFonts w:ascii="Arial" w:hAnsi="Arial" w:cs="Arial"/>
          </w:rPr>
          <w:tab/>
          <w:t>30</w:t>
        </w:r>
      </w:hyperlink>
    </w:p>
    <w:p w14:paraId="64DB6202" w14:textId="77777777" w:rsidR="00451E02" w:rsidRPr="00BC34C2" w:rsidRDefault="00AA7F5C">
      <w:pPr>
        <w:pStyle w:val="Inhaltsverzeichnis2"/>
        <w:tabs>
          <w:tab w:val="right" w:leader="dot" w:pos="9072"/>
        </w:tabs>
        <w:rPr>
          <w:rStyle w:val="Verzeichnissprung"/>
          <w:rFonts w:ascii="Arial" w:hAnsi="Arial" w:cs="Arial"/>
        </w:rPr>
      </w:pPr>
      <w:hyperlink w:anchor="__RefHeading__4945_132721752">
        <w:r w:rsidR="002C5D60" w:rsidRPr="00BC34C2">
          <w:rPr>
            <w:rStyle w:val="Verzeichnissprung"/>
            <w:rFonts w:ascii="Arial" w:hAnsi="Arial" w:cs="Arial"/>
          </w:rPr>
          <w:t>8.17Konfigurierbarkeit</w:t>
        </w:r>
        <w:r w:rsidR="002C5D60" w:rsidRPr="00BC34C2">
          <w:rPr>
            <w:rStyle w:val="Verzeichnissprung"/>
            <w:rFonts w:ascii="Arial" w:hAnsi="Arial" w:cs="Arial"/>
          </w:rPr>
          <w:tab/>
          <w:t>30</w:t>
        </w:r>
      </w:hyperlink>
    </w:p>
    <w:p w14:paraId="4F4BD1E0" w14:textId="77777777" w:rsidR="00451E02" w:rsidRPr="00BC34C2" w:rsidRDefault="00AA7F5C">
      <w:pPr>
        <w:pStyle w:val="Inhaltsverzeichnis2"/>
        <w:tabs>
          <w:tab w:val="right" w:leader="dot" w:pos="9072"/>
        </w:tabs>
        <w:rPr>
          <w:rStyle w:val="Verzeichnissprung"/>
          <w:rFonts w:ascii="Arial" w:hAnsi="Arial" w:cs="Arial"/>
        </w:rPr>
      </w:pPr>
      <w:hyperlink w:anchor="__RefHeading__4947_132721752">
        <w:r w:rsidR="002C5D60" w:rsidRPr="00BC34C2">
          <w:rPr>
            <w:rStyle w:val="Verzeichnissprung"/>
            <w:rFonts w:ascii="Arial" w:hAnsi="Arial" w:cs="Arial"/>
          </w:rPr>
          <w:t>8.18Parallelisierung und Threading</w:t>
        </w:r>
        <w:r w:rsidR="002C5D60" w:rsidRPr="00BC34C2">
          <w:rPr>
            <w:rStyle w:val="Verzeichnissprung"/>
            <w:rFonts w:ascii="Arial" w:hAnsi="Arial" w:cs="Arial"/>
          </w:rPr>
          <w:tab/>
          <w:t>30</w:t>
        </w:r>
      </w:hyperlink>
    </w:p>
    <w:p w14:paraId="2ABF4E7A" w14:textId="77777777" w:rsidR="00451E02" w:rsidRPr="00BC34C2" w:rsidRDefault="00AA7F5C">
      <w:pPr>
        <w:pStyle w:val="Inhaltsverzeichnis2"/>
        <w:tabs>
          <w:tab w:val="right" w:leader="dot" w:pos="9072"/>
        </w:tabs>
        <w:rPr>
          <w:rStyle w:val="Verzeichnissprung"/>
          <w:rFonts w:ascii="Arial" w:hAnsi="Arial" w:cs="Arial"/>
        </w:rPr>
      </w:pPr>
      <w:hyperlink w:anchor="__RefHeading__4949_132721752">
        <w:r w:rsidR="002C5D60" w:rsidRPr="00BC34C2">
          <w:rPr>
            <w:rStyle w:val="Verzeichnissprung"/>
            <w:rFonts w:ascii="Arial" w:hAnsi="Arial" w:cs="Arial"/>
          </w:rPr>
          <w:t>8.19Internationalisierung</w:t>
        </w:r>
        <w:r w:rsidR="002C5D60" w:rsidRPr="00BC34C2">
          <w:rPr>
            <w:rStyle w:val="Verzeichnissprung"/>
            <w:rFonts w:ascii="Arial" w:hAnsi="Arial" w:cs="Arial"/>
          </w:rPr>
          <w:tab/>
          <w:t>30</w:t>
        </w:r>
      </w:hyperlink>
    </w:p>
    <w:p w14:paraId="08325878" w14:textId="77777777" w:rsidR="00451E02" w:rsidRPr="00BC34C2" w:rsidRDefault="00AA7F5C">
      <w:pPr>
        <w:pStyle w:val="Inhaltsverzeichnis2"/>
        <w:tabs>
          <w:tab w:val="right" w:leader="dot" w:pos="9072"/>
        </w:tabs>
        <w:rPr>
          <w:rStyle w:val="Verzeichnissprung"/>
          <w:rFonts w:ascii="Arial" w:hAnsi="Arial" w:cs="Arial"/>
        </w:rPr>
      </w:pPr>
      <w:hyperlink w:anchor="__RefHeading__4951_132721752">
        <w:r w:rsidR="002C5D60" w:rsidRPr="00BC34C2">
          <w:rPr>
            <w:rStyle w:val="Verzeichnissprung"/>
            <w:rFonts w:ascii="Arial" w:hAnsi="Arial" w:cs="Arial"/>
          </w:rPr>
          <w:t>8.20Migration</w:t>
        </w:r>
        <w:r w:rsidR="002C5D60" w:rsidRPr="00BC34C2">
          <w:rPr>
            <w:rStyle w:val="Verzeichnissprung"/>
            <w:rFonts w:ascii="Arial" w:hAnsi="Arial" w:cs="Arial"/>
          </w:rPr>
          <w:tab/>
          <w:t>30</w:t>
        </w:r>
      </w:hyperlink>
    </w:p>
    <w:p w14:paraId="0E78A546" w14:textId="77777777" w:rsidR="00451E02" w:rsidRPr="00BC34C2" w:rsidRDefault="00AA7F5C">
      <w:pPr>
        <w:pStyle w:val="Inhaltsverzeichnis2"/>
        <w:tabs>
          <w:tab w:val="right" w:leader="dot" w:pos="9072"/>
        </w:tabs>
        <w:rPr>
          <w:rStyle w:val="Verzeichnissprung"/>
          <w:rFonts w:ascii="Arial" w:hAnsi="Arial" w:cs="Arial"/>
        </w:rPr>
      </w:pPr>
      <w:hyperlink w:anchor="__RefHeading__4953_132721752">
        <w:r w:rsidR="002C5D60" w:rsidRPr="00BC34C2">
          <w:rPr>
            <w:rStyle w:val="Verzeichnissprung"/>
            <w:rFonts w:ascii="Arial" w:hAnsi="Arial" w:cs="Arial"/>
          </w:rPr>
          <w:t>8.21Testbarkeit</w:t>
        </w:r>
        <w:r w:rsidR="002C5D60" w:rsidRPr="00BC34C2">
          <w:rPr>
            <w:rStyle w:val="Verzeichnissprung"/>
            <w:rFonts w:ascii="Arial" w:hAnsi="Arial" w:cs="Arial"/>
          </w:rPr>
          <w:tab/>
          <w:t>31</w:t>
        </w:r>
      </w:hyperlink>
    </w:p>
    <w:p w14:paraId="45693251" w14:textId="77777777" w:rsidR="00451E02" w:rsidRPr="00BC34C2" w:rsidRDefault="00AA7F5C">
      <w:pPr>
        <w:pStyle w:val="Inhaltsverzeichnis2"/>
        <w:tabs>
          <w:tab w:val="right" w:leader="dot" w:pos="9072"/>
        </w:tabs>
        <w:rPr>
          <w:rStyle w:val="Verzeichnissprung"/>
          <w:rFonts w:ascii="Arial" w:hAnsi="Arial" w:cs="Arial"/>
        </w:rPr>
      </w:pPr>
      <w:hyperlink w:anchor="__RefHeading__4955_132721752">
        <w:r w:rsidR="002C5D60" w:rsidRPr="00BC34C2">
          <w:rPr>
            <w:rStyle w:val="Verzeichnissprung"/>
            <w:rFonts w:ascii="Arial" w:hAnsi="Arial" w:cs="Arial"/>
          </w:rPr>
          <w:t>8.22Skalierung, Clustering</w:t>
        </w:r>
        <w:r w:rsidR="002C5D60" w:rsidRPr="00BC34C2">
          <w:rPr>
            <w:rStyle w:val="Verzeichnissprung"/>
            <w:rFonts w:ascii="Arial" w:hAnsi="Arial" w:cs="Arial"/>
          </w:rPr>
          <w:tab/>
          <w:t>31</w:t>
        </w:r>
      </w:hyperlink>
    </w:p>
    <w:p w14:paraId="6FBC16A1" w14:textId="77777777" w:rsidR="00451E02" w:rsidRPr="00BC34C2" w:rsidRDefault="00AA7F5C">
      <w:pPr>
        <w:pStyle w:val="Inhaltsverzeichnis2"/>
        <w:tabs>
          <w:tab w:val="right" w:leader="dot" w:pos="9072"/>
        </w:tabs>
        <w:rPr>
          <w:rStyle w:val="Verzeichnissprung"/>
          <w:rFonts w:ascii="Arial" w:hAnsi="Arial" w:cs="Arial"/>
        </w:rPr>
      </w:pPr>
      <w:hyperlink w:anchor="__RefHeading__4957_132721752">
        <w:r w:rsidR="002C5D60" w:rsidRPr="00BC34C2">
          <w:rPr>
            <w:rStyle w:val="Verzeichnissprung"/>
            <w:rFonts w:ascii="Arial" w:hAnsi="Arial" w:cs="Arial"/>
          </w:rPr>
          <w:t>8.23Hochverfügbarkeit</w:t>
        </w:r>
        <w:r w:rsidR="002C5D60" w:rsidRPr="00BC34C2">
          <w:rPr>
            <w:rStyle w:val="Verzeichnissprung"/>
            <w:rFonts w:ascii="Arial" w:hAnsi="Arial" w:cs="Arial"/>
          </w:rPr>
          <w:tab/>
          <w:t>31</w:t>
        </w:r>
      </w:hyperlink>
    </w:p>
    <w:p w14:paraId="1DBD0A16" w14:textId="77777777" w:rsidR="00451E02" w:rsidRPr="00BC34C2" w:rsidRDefault="00AA7F5C">
      <w:pPr>
        <w:pStyle w:val="Inhaltsverzeichnis2"/>
        <w:tabs>
          <w:tab w:val="right" w:leader="dot" w:pos="9072"/>
        </w:tabs>
        <w:rPr>
          <w:rStyle w:val="Verzeichnissprung"/>
          <w:rFonts w:ascii="Arial" w:hAnsi="Arial" w:cs="Arial"/>
        </w:rPr>
      </w:pPr>
      <w:hyperlink w:anchor="__RefHeading__4959_132721752">
        <w:r w:rsidR="002C5D60" w:rsidRPr="00BC34C2">
          <w:rPr>
            <w:rStyle w:val="Verzeichnissprung"/>
            <w:rFonts w:ascii="Arial" w:hAnsi="Arial" w:cs="Arial"/>
          </w:rPr>
          <w:t>8.24Codegenerierung</w:t>
        </w:r>
        <w:r w:rsidR="002C5D60" w:rsidRPr="00BC34C2">
          <w:rPr>
            <w:rStyle w:val="Verzeichnissprung"/>
            <w:rFonts w:ascii="Arial" w:hAnsi="Arial" w:cs="Arial"/>
          </w:rPr>
          <w:tab/>
          <w:t>31</w:t>
        </w:r>
      </w:hyperlink>
    </w:p>
    <w:p w14:paraId="7838C189" w14:textId="77777777" w:rsidR="00451E02" w:rsidRPr="00BC34C2" w:rsidRDefault="00AA7F5C">
      <w:pPr>
        <w:pStyle w:val="Inhaltsverzeichnis2"/>
        <w:tabs>
          <w:tab w:val="right" w:leader="dot" w:pos="9072"/>
        </w:tabs>
        <w:rPr>
          <w:rStyle w:val="Verzeichnissprung"/>
          <w:rFonts w:ascii="Arial" w:hAnsi="Arial" w:cs="Arial"/>
        </w:rPr>
      </w:pPr>
      <w:hyperlink w:anchor="__RefHeading__4961_132721752">
        <w:r w:rsidR="002C5D60" w:rsidRPr="00BC34C2">
          <w:rPr>
            <w:rStyle w:val="Verzeichnissprung"/>
            <w:rFonts w:ascii="Arial" w:hAnsi="Arial" w:cs="Arial"/>
          </w:rPr>
          <w:t>8.25Buildmanagement</w:t>
        </w:r>
        <w:r w:rsidR="002C5D60" w:rsidRPr="00BC34C2">
          <w:rPr>
            <w:rStyle w:val="Verzeichnissprung"/>
            <w:rFonts w:ascii="Arial" w:hAnsi="Arial" w:cs="Arial"/>
          </w:rPr>
          <w:tab/>
          <w:t>31</w:t>
        </w:r>
      </w:hyperlink>
    </w:p>
    <w:p w14:paraId="346592EA" w14:textId="77777777" w:rsidR="00451E02" w:rsidRPr="00BC34C2" w:rsidRDefault="00AA7F5C">
      <w:pPr>
        <w:pStyle w:val="Inhaltsverzeichnis1"/>
        <w:tabs>
          <w:tab w:val="right" w:leader="dot" w:pos="9072"/>
        </w:tabs>
        <w:rPr>
          <w:rStyle w:val="Verzeichnissprung"/>
          <w:rFonts w:ascii="Arial" w:hAnsi="Arial" w:cs="Arial"/>
        </w:rPr>
      </w:pPr>
      <w:hyperlink w:anchor="__RefHeading__4963_132721752">
        <w:r w:rsidR="002C5D60" w:rsidRPr="00BC34C2">
          <w:rPr>
            <w:rStyle w:val="Verzeichnissprung"/>
            <w:rFonts w:ascii="Arial" w:hAnsi="Arial" w:cs="Arial"/>
          </w:rPr>
          <w:t>9.Entwurfsentscheidungen</w:t>
        </w:r>
        <w:r w:rsidR="002C5D60" w:rsidRPr="00BC34C2">
          <w:rPr>
            <w:rStyle w:val="Verzeichnissprung"/>
            <w:rFonts w:ascii="Arial" w:hAnsi="Arial" w:cs="Arial"/>
          </w:rPr>
          <w:tab/>
          <w:t>31</w:t>
        </w:r>
      </w:hyperlink>
    </w:p>
    <w:p w14:paraId="37C1F572" w14:textId="77777777" w:rsidR="00451E02" w:rsidRPr="00BC34C2" w:rsidRDefault="00AA7F5C">
      <w:pPr>
        <w:pStyle w:val="Inhaltsverzeichnis2"/>
        <w:tabs>
          <w:tab w:val="right" w:leader="dot" w:pos="9072"/>
        </w:tabs>
        <w:rPr>
          <w:rStyle w:val="Verzeichnissprung"/>
          <w:rFonts w:ascii="Arial" w:hAnsi="Arial" w:cs="Arial"/>
        </w:rPr>
      </w:pPr>
      <w:hyperlink w:anchor="__RefHeading__4965_132721752">
        <w:r w:rsidR="002C5D60" w:rsidRPr="00BC34C2">
          <w:rPr>
            <w:rStyle w:val="Verzeichnissprung"/>
            <w:rFonts w:ascii="Arial" w:hAnsi="Arial" w:cs="Arial"/>
          </w:rPr>
          <w:t>9.1Entscheidung: Windows Server 2008</w:t>
        </w:r>
        <w:r w:rsidR="002C5D60" w:rsidRPr="00BC34C2">
          <w:rPr>
            <w:rStyle w:val="Verzeichnissprung"/>
            <w:rFonts w:ascii="Arial" w:hAnsi="Arial" w:cs="Arial"/>
          </w:rPr>
          <w:tab/>
          <w:t>32</w:t>
        </w:r>
      </w:hyperlink>
    </w:p>
    <w:p w14:paraId="26F1F979" w14:textId="77777777" w:rsidR="00451E02" w:rsidRPr="00BC34C2" w:rsidRDefault="00AA7F5C">
      <w:pPr>
        <w:pStyle w:val="Inhaltsverzeichnis3"/>
        <w:tabs>
          <w:tab w:val="right" w:leader="dot" w:pos="9072"/>
        </w:tabs>
        <w:rPr>
          <w:rStyle w:val="Verzeichnissprung"/>
          <w:rFonts w:ascii="Arial" w:hAnsi="Arial" w:cs="Arial"/>
        </w:rPr>
      </w:pPr>
      <w:hyperlink w:anchor="__RefHeading__8637_132721752">
        <w:r w:rsidR="002C5D60" w:rsidRPr="00BC34C2">
          <w:rPr>
            <w:rStyle w:val="Verzeichnissprung"/>
            <w:rFonts w:ascii="Arial" w:hAnsi="Arial" w:cs="Arial"/>
          </w:rPr>
          <w:t>9.1.1Fragestellung</w:t>
        </w:r>
        <w:r w:rsidR="002C5D60" w:rsidRPr="00BC34C2">
          <w:rPr>
            <w:rStyle w:val="Verzeichnissprung"/>
            <w:rFonts w:ascii="Arial" w:hAnsi="Arial" w:cs="Arial"/>
          </w:rPr>
          <w:tab/>
          <w:t>32</w:t>
        </w:r>
      </w:hyperlink>
    </w:p>
    <w:p w14:paraId="2BFC4F61" w14:textId="77777777" w:rsidR="00451E02" w:rsidRPr="00BC34C2" w:rsidRDefault="00AA7F5C">
      <w:pPr>
        <w:pStyle w:val="Inhaltsverzeichnis3"/>
        <w:tabs>
          <w:tab w:val="right" w:leader="dot" w:pos="9072"/>
        </w:tabs>
        <w:rPr>
          <w:rStyle w:val="Verzeichnissprung"/>
          <w:rFonts w:ascii="Arial" w:hAnsi="Arial" w:cs="Arial"/>
        </w:rPr>
      </w:pPr>
      <w:hyperlink w:anchor="__RefHeading__8639_132721752">
        <w:r w:rsidR="002C5D60" w:rsidRPr="00BC34C2">
          <w:rPr>
            <w:rStyle w:val="Verzeichnissprung"/>
            <w:rFonts w:ascii="Arial" w:hAnsi="Arial" w:cs="Arial"/>
          </w:rPr>
          <w:t>9.1.2Rahmenbedingungen</w:t>
        </w:r>
        <w:r w:rsidR="002C5D60" w:rsidRPr="00BC34C2">
          <w:rPr>
            <w:rStyle w:val="Verzeichnissprung"/>
            <w:rFonts w:ascii="Arial" w:hAnsi="Arial" w:cs="Arial"/>
          </w:rPr>
          <w:tab/>
          <w:t>32</w:t>
        </w:r>
      </w:hyperlink>
    </w:p>
    <w:p w14:paraId="097E0D77" w14:textId="77777777" w:rsidR="00451E02" w:rsidRPr="00BC34C2" w:rsidRDefault="00AA7F5C">
      <w:pPr>
        <w:pStyle w:val="Inhaltsverzeichnis3"/>
        <w:tabs>
          <w:tab w:val="right" w:leader="dot" w:pos="9072"/>
        </w:tabs>
        <w:rPr>
          <w:rStyle w:val="Verzeichnissprung"/>
          <w:rFonts w:ascii="Arial" w:hAnsi="Arial" w:cs="Arial"/>
        </w:rPr>
      </w:pPr>
      <w:hyperlink w:anchor="__RefHeading__8641_132721752">
        <w:r w:rsidR="002C5D60" w:rsidRPr="00BC34C2">
          <w:rPr>
            <w:rStyle w:val="Verzeichnissprung"/>
            <w:rFonts w:ascii="Arial" w:hAnsi="Arial" w:cs="Arial"/>
          </w:rPr>
          <w:t>9.1.3Annahmen</w:t>
        </w:r>
        <w:r w:rsidR="002C5D60" w:rsidRPr="00BC34C2">
          <w:rPr>
            <w:rStyle w:val="Verzeichnissprung"/>
            <w:rFonts w:ascii="Arial" w:hAnsi="Arial" w:cs="Arial"/>
          </w:rPr>
          <w:tab/>
          <w:t>32</w:t>
        </w:r>
      </w:hyperlink>
    </w:p>
    <w:p w14:paraId="43D73DCF" w14:textId="77777777" w:rsidR="00451E02" w:rsidRPr="00BC34C2" w:rsidRDefault="00AA7F5C">
      <w:pPr>
        <w:pStyle w:val="Inhaltsverzeichnis3"/>
        <w:tabs>
          <w:tab w:val="right" w:leader="dot" w:pos="9072"/>
        </w:tabs>
        <w:rPr>
          <w:rStyle w:val="Verzeichnissprung"/>
          <w:rFonts w:ascii="Arial" w:hAnsi="Arial" w:cs="Arial"/>
        </w:rPr>
      </w:pPr>
      <w:hyperlink w:anchor="__RefHeading__8643_132721752">
        <w:r w:rsidR="002C5D60" w:rsidRPr="00BC34C2">
          <w:rPr>
            <w:rStyle w:val="Verzeichnissprung"/>
            <w:rFonts w:ascii="Arial" w:hAnsi="Arial" w:cs="Arial"/>
          </w:rPr>
          <w:t>9.1.4Betrachtete Alternativen</w:t>
        </w:r>
        <w:r w:rsidR="002C5D60" w:rsidRPr="00BC34C2">
          <w:rPr>
            <w:rStyle w:val="Verzeichnissprung"/>
            <w:rFonts w:ascii="Arial" w:hAnsi="Arial" w:cs="Arial"/>
          </w:rPr>
          <w:tab/>
          <w:t>33</w:t>
        </w:r>
      </w:hyperlink>
    </w:p>
    <w:p w14:paraId="336B1527" w14:textId="77777777" w:rsidR="00451E02" w:rsidRPr="00BC34C2" w:rsidRDefault="00AA7F5C">
      <w:pPr>
        <w:pStyle w:val="Inhaltsverzeichnis3"/>
        <w:tabs>
          <w:tab w:val="right" w:leader="dot" w:pos="9072"/>
        </w:tabs>
        <w:rPr>
          <w:rStyle w:val="Verzeichnissprung"/>
          <w:rFonts w:ascii="Arial" w:hAnsi="Arial" w:cs="Arial"/>
        </w:rPr>
      </w:pPr>
      <w:hyperlink w:anchor="__RefHeading__8645_132721752">
        <w:r w:rsidR="002C5D60" w:rsidRPr="00BC34C2">
          <w:rPr>
            <w:rStyle w:val="Verzeichnissprung"/>
            <w:rFonts w:ascii="Arial" w:hAnsi="Arial" w:cs="Arial"/>
          </w:rPr>
          <w:t>9.1.5Entscheidung</w:t>
        </w:r>
        <w:r w:rsidR="002C5D60" w:rsidRPr="00BC34C2">
          <w:rPr>
            <w:rStyle w:val="Verzeichnissprung"/>
            <w:rFonts w:ascii="Arial" w:hAnsi="Arial" w:cs="Arial"/>
          </w:rPr>
          <w:tab/>
          <w:t>33</w:t>
        </w:r>
      </w:hyperlink>
    </w:p>
    <w:p w14:paraId="2E1742AD" w14:textId="77777777" w:rsidR="00451E02" w:rsidRPr="00BC34C2" w:rsidRDefault="00AA7F5C">
      <w:pPr>
        <w:pStyle w:val="Inhaltsverzeichnis2"/>
        <w:tabs>
          <w:tab w:val="right" w:leader="dot" w:pos="9072"/>
        </w:tabs>
        <w:rPr>
          <w:rStyle w:val="Verzeichnissprung"/>
          <w:rFonts w:ascii="Arial" w:hAnsi="Arial" w:cs="Arial"/>
        </w:rPr>
      </w:pPr>
      <w:hyperlink w:anchor="__RefHeading__4967_132721752">
        <w:r w:rsidR="002C5D60" w:rsidRPr="00BC34C2">
          <w:rPr>
            <w:rStyle w:val="Verzeichnissprung"/>
            <w:rFonts w:ascii="Arial" w:hAnsi="Arial" w:cs="Arial"/>
          </w:rPr>
          <w:t>9.2Entscheidung: IIS/ASP.NET</w:t>
        </w:r>
        <w:r w:rsidR="002C5D60" w:rsidRPr="00BC34C2">
          <w:rPr>
            <w:rStyle w:val="Verzeichnissprung"/>
            <w:rFonts w:ascii="Arial" w:hAnsi="Arial" w:cs="Arial"/>
          </w:rPr>
          <w:tab/>
          <w:t>33</w:t>
        </w:r>
      </w:hyperlink>
    </w:p>
    <w:p w14:paraId="4D65A197" w14:textId="77777777" w:rsidR="00451E02" w:rsidRPr="00BC34C2" w:rsidRDefault="00AA7F5C">
      <w:pPr>
        <w:pStyle w:val="Inhaltsverzeichnis1"/>
        <w:tabs>
          <w:tab w:val="right" w:leader="dot" w:pos="9072"/>
        </w:tabs>
        <w:rPr>
          <w:rStyle w:val="Verzeichnissprung"/>
          <w:rFonts w:ascii="Arial" w:hAnsi="Arial" w:cs="Arial"/>
        </w:rPr>
      </w:pPr>
      <w:hyperlink w:anchor="__RefHeading__4969_132721752">
        <w:r w:rsidR="002C5D60" w:rsidRPr="00BC34C2">
          <w:rPr>
            <w:rStyle w:val="Verzeichnissprung"/>
            <w:rFonts w:ascii="Arial" w:hAnsi="Arial" w:cs="Arial"/>
          </w:rPr>
          <w:t>10.Qualitätsszenarien</w:t>
        </w:r>
        <w:r w:rsidR="002C5D60" w:rsidRPr="00BC34C2">
          <w:rPr>
            <w:rStyle w:val="Verzeichnissprung"/>
            <w:rFonts w:ascii="Arial" w:hAnsi="Arial" w:cs="Arial"/>
          </w:rPr>
          <w:tab/>
          <w:t>33</w:t>
        </w:r>
      </w:hyperlink>
    </w:p>
    <w:p w14:paraId="4EF50747" w14:textId="77777777" w:rsidR="00451E02" w:rsidRPr="00BC34C2" w:rsidRDefault="00AA7F5C">
      <w:pPr>
        <w:pStyle w:val="Inhaltsverzeichnis2"/>
        <w:tabs>
          <w:tab w:val="right" w:leader="dot" w:pos="9072"/>
        </w:tabs>
        <w:rPr>
          <w:rStyle w:val="Verzeichnissprung"/>
          <w:rFonts w:ascii="Arial" w:hAnsi="Arial" w:cs="Arial"/>
        </w:rPr>
      </w:pPr>
      <w:hyperlink w:anchor="__RefHeading__4971_132721752">
        <w:r w:rsidR="002C5D60" w:rsidRPr="00BC34C2">
          <w:rPr>
            <w:rStyle w:val="Verzeichnissprung"/>
            <w:rFonts w:ascii="Arial" w:hAnsi="Arial" w:cs="Arial"/>
          </w:rPr>
          <w:t>10.1Qualitätsbaum</w:t>
        </w:r>
        <w:r w:rsidR="002C5D60" w:rsidRPr="00BC34C2">
          <w:rPr>
            <w:rStyle w:val="Verzeichnissprung"/>
            <w:rFonts w:ascii="Arial" w:hAnsi="Arial" w:cs="Arial"/>
          </w:rPr>
          <w:tab/>
          <w:t>33</w:t>
        </w:r>
      </w:hyperlink>
    </w:p>
    <w:p w14:paraId="29251E70" w14:textId="77777777" w:rsidR="00451E02" w:rsidRPr="00BC34C2" w:rsidRDefault="00AA7F5C">
      <w:pPr>
        <w:pStyle w:val="Inhaltsverzeichnis2"/>
        <w:tabs>
          <w:tab w:val="right" w:leader="dot" w:pos="9072"/>
        </w:tabs>
        <w:rPr>
          <w:rStyle w:val="Verzeichnissprung"/>
          <w:rFonts w:ascii="Arial" w:hAnsi="Arial" w:cs="Arial"/>
        </w:rPr>
      </w:pPr>
      <w:hyperlink w:anchor="__RefHeading__4973_132721752">
        <w:r w:rsidR="002C5D60" w:rsidRPr="00BC34C2">
          <w:rPr>
            <w:rStyle w:val="Verzeichnissprung"/>
            <w:rFonts w:ascii="Arial" w:hAnsi="Arial" w:cs="Arial"/>
          </w:rPr>
          <w:t>10.2Bewertungsszenarien</w:t>
        </w:r>
        <w:r w:rsidR="002C5D60" w:rsidRPr="00BC34C2">
          <w:rPr>
            <w:rStyle w:val="Verzeichnissprung"/>
            <w:rFonts w:ascii="Arial" w:hAnsi="Arial" w:cs="Arial"/>
          </w:rPr>
          <w:tab/>
          <w:t>34</w:t>
        </w:r>
      </w:hyperlink>
    </w:p>
    <w:p w14:paraId="100D7AE5" w14:textId="77777777" w:rsidR="00451E02" w:rsidRPr="00BC34C2" w:rsidRDefault="00AA7F5C">
      <w:pPr>
        <w:pStyle w:val="Inhaltsverzeichnis1"/>
        <w:tabs>
          <w:tab w:val="right" w:leader="dot" w:pos="9072"/>
        </w:tabs>
        <w:rPr>
          <w:rStyle w:val="Verzeichnissprung"/>
          <w:rFonts w:ascii="Arial" w:hAnsi="Arial" w:cs="Arial"/>
        </w:rPr>
      </w:pPr>
      <w:hyperlink w:anchor="__RefHeading__4975_132721752">
        <w:r w:rsidR="002C5D60" w:rsidRPr="00BC34C2">
          <w:rPr>
            <w:rStyle w:val="Verzeichnissprung"/>
            <w:rFonts w:ascii="Arial" w:hAnsi="Arial" w:cs="Arial"/>
          </w:rPr>
          <w:t>11. Risiken</w:t>
        </w:r>
        <w:r w:rsidR="002C5D60" w:rsidRPr="00BC34C2">
          <w:rPr>
            <w:rStyle w:val="Verzeichnissprung"/>
            <w:rFonts w:ascii="Arial" w:hAnsi="Arial" w:cs="Arial"/>
          </w:rPr>
          <w:tab/>
          <w:t>35</w:t>
        </w:r>
      </w:hyperlink>
    </w:p>
    <w:p w14:paraId="70304C40" w14:textId="77777777" w:rsidR="00451E02" w:rsidRPr="00BC34C2" w:rsidRDefault="00AA7F5C">
      <w:pPr>
        <w:pStyle w:val="Inhaltsverzeichnis1"/>
        <w:tabs>
          <w:tab w:val="right" w:leader="dot" w:pos="9072"/>
        </w:tabs>
        <w:rPr>
          <w:rStyle w:val="Verzeichnissprung"/>
          <w:rFonts w:ascii="Arial" w:hAnsi="Arial" w:cs="Arial"/>
        </w:rPr>
      </w:pPr>
      <w:hyperlink w:anchor="__RefHeading__4977_132721752">
        <w:r w:rsidR="002C5D60" w:rsidRPr="00BC34C2">
          <w:rPr>
            <w:rStyle w:val="Verzeichnissprung"/>
            <w:rFonts w:ascii="Arial" w:hAnsi="Arial" w:cs="Arial"/>
          </w:rPr>
          <w:t>12.Glossar</w:t>
        </w:r>
        <w:r w:rsidR="002C5D60" w:rsidRPr="00BC34C2">
          <w:rPr>
            <w:rStyle w:val="Verzeichnissprung"/>
            <w:rFonts w:ascii="Arial" w:hAnsi="Arial" w:cs="Arial"/>
          </w:rPr>
          <w:tab/>
          <w:t>35</w:t>
        </w:r>
      </w:hyperlink>
      <w:r w:rsidR="002C5D60" w:rsidRPr="00BC34C2">
        <w:rPr>
          <w:rFonts w:ascii="Arial" w:hAnsi="Arial" w:cs="Arial"/>
        </w:rPr>
        <w:fldChar w:fldCharType="end"/>
      </w:r>
    </w:p>
    <w:p w14:paraId="07EA21C6" w14:textId="77777777" w:rsidR="00451E02" w:rsidRPr="00BC34C2" w:rsidRDefault="00AA7F5C">
      <w:pPr>
        <w:pStyle w:val="Inhaltsverzeichnis1"/>
        <w:tabs>
          <w:tab w:val="right" w:leader="dot" w:pos="9072"/>
        </w:tabs>
        <w:rPr>
          <w:rFonts w:ascii="Arial" w:hAnsi="Arial" w:cs="Arial"/>
        </w:rPr>
      </w:pPr>
      <w:hyperlink w:anchor="__RefHeading__4977_132721752"/>
    </w:p>
    <w:p w14:paraId="3C1E5969" w14:textId="77777777" w:rsidR="00451E02" w:rsidRPr="00BC34C2" w:rsidRDefault="00AA7F5C">
      <w:pPr>
        <w:pStyle w:val="Inhaltsverzeichnis1"/>
        <w:tabs>
          <w:tab w:val="right" w:leader="dot" w:pos="9072"/>
        </w:tabs>
        <w:rPr>
          <w:rFonts w:ascii="Arial" w:hAnsi="Arial" w:cs="Arial"/>
        </w:rPr>
      </w:pPr>
      <w:hyperlink w:anchor="__RefHeading__4977_132721752"/>
    </w:p>
    <w:p w14:paraId="7358D8A0" w14:textId="77777777" w:rsidR="00451E02" w:rsidRPr="00BC34C2" w:rsidRDefault="00AA7F5C">
      <w:pPr>
        <w:pStyle w:val="Inhaltsverzeichnis1"/>
        <w:tabs>
          <w:tab w:val="right" w:leader="dot" w:pos="9072"/>
        </w:tabs>
        <w:rPr>
          <w:rFonts w:ascii="Arial" w:hAnsi="Arial" w:cs="Arial"/>
        </w:rPr>
      </w:pPr>
      <w:hyperlink w:anchor="__RefHeading__4977_132721752"/>
    </w:p>
    <w:p w14:paraId="327B56E8" w14:textId="77777777" w:rsidR="00451E02" w:rsidRPr="00BC34C2" w:rsidRDefault="00AA7F5C">
      <w:pPr>
        <w:pStyle w:val="Inhaltsverzeichnis1"/>
        <w:tabs>
          <w:tab w:val="right" w:leader="dot" w:pos="9072"/>
        </w:tabs>
        <w:rPr>
          <w:rFonts w:ascii="Arial" w:hAnsi="Arial" w:cs="Arial"/>
        </w:rPr>
      </w:pPr>
      <w:hyperlink w:anchor="__RefHeading__4977_132721752"/>
    </w:p>
    <w:p w14:paraId="40C1C199" w14:textId="77777777" w:rsidR="00451E02" w:rsidRPr="00BC34C2" w:rsidRDefault="00451E02">
      <w:pPr>
        <w:rPr>
          <w:rFonts w:cs="Arial"/>
        </w:rPr>
      </w:pPr>
      <w:bookmarkStart w:id="3" w:name="OLE_LINK18"/>
      <w:bookmarkStart w:id="4" w:name="OLE_LINK17"/>
      <w:bookmarkEnd w:id="3"/>
      <w:bookmarkEnd w:id="4"/>
    </w:p>
    <w:p w14:paraId="642CD0B7" w14:textId="77777777" w:rsidR="00451E02" w:rsidRPr="00BC34C2" w:rsidRDefault="002C5D60">
      <w:pPr>
        <w:pBdr>
          <w:top w:val="single" w:sz="4" w:space="1" w:color="00000A"/>
          <w:left w:val="single" w:sz="4" w:space="4" w:color="00000A"/>
          <w:bottom w:val="single" w:sz="4" w:space="1" w:color="00000A"/>
          <w:right w:val="single" w:sz="4" w:space="4" w:color="00000A"/>
        </w:pBdr>
        <w:rPr>
          <w:rFonts w:cs="Arial"/>
        </w:rPr>
        <w:sectPr w:rsidR="00451E02" w:rsidRPr="00BC34C2">
          <w:pgSz w:w="11906" w:h="16838"/>
          <w:pgMar w:top="1417" w:right="1417" w:bottom="1134" w:left="1417" w:header="0" w:footer="0" w:gutter="0"/>
          <w:cols w:space="720"/>
          <w:formProt w:val="0"/>
          <w:docGrid w:linePitch="240" w:charSpace="-2049"/>
        </w:sectPr>
      </w:pPr>
      <w:bookmarkStart w:id="5" w:name="OLE_LINK8"/>
      <w:bookmarkEnd w:id="5"/>
      <w:r w:rsidRPr="00BC34C2">
        <w:rPr>
          <w:rFonts w:cs="Arial"/>
        </w:rPr>
        <w:t>Anmerkung: In der Microsoft-Word-Variante enthält dieses Template Anleitungen und Ausfüllhinweise als „ausgeblendeten Text“. Durch den Befehl „Formate ein-/ausblenden“ können Sie die Anzeige dieser Texte bestimmen.</w:t>
      </w:r>
    </w:p>
    <w:p w14:paraId="264FD6EC" w14:textId="77777777" w:rsidR="00451E02" w:rsidRPr="00BC34C2" w:rsidRDefault="002C5D60">
      <w:pPr>
        <w:pStyle w:val="berschrift11"/>
        <w:numPr>
          <w:ilvl w:val="0"/>
          <w:numId w:val="1"/>
        </w:numPr>
      </w:pPr>
      <w:bookmarkStart w:id="6" w:name="__RefHeading__4855_132721752"/>
      <w:bookmarkStart w:id="7" w:name="_Toc22396690"/>
      <w:bookmarkStart w:id="8" w:name="_Toc188159219"/>
      <w:bookmarkStart w:id="9" w:name="_Toc161293423"/>
      <w:bookmarkEnd w:id="6"/>
      <w:bookmarkEnd w:id="7"/>
      <w:bookmarkEnd w:id="8"/>
      <w:bookmarkEnd w:id="9"/>
      <w:r w:rsidRPr="00BC34C2">
        <w:lastRenderedPageBreak/>
        <w:t>Einführung und Ziele</w:t>
      </w:r>
    </w:p>
    <w:p w14:paraId="5FF4D86D" w14:textId="77777777" w:rsidR="00451E02" w:rsidRPr="00BC34C2" w:rsidRDefault="002C5D60">
      <w:pPr>
        <w:pStyle w:val="Erluterungstext"/>
      </w:pPr>
      <w:bookmarkStart w:id="10" w:name="OLE_LINK41"/>
      <w:bookmarkStart w:id="11" w:name="OLE_LINK40"/>
      <w:bookmarkEnd w:id="10"/>
      <w:bookmarkEnd w:id="11"/>
      <w:r w:rsidRPr="00BC34C2">
        <w:t xml:space="preserve">(engl.: </w:t>
      </w:r>
      <w:r w:rsidRPr="00BC34C2">
        <w:rPr>
          <w:iCs/>
        </w:rPr>
        <w:t>Introduction and Goals</w:t>
      </w:r>
      <w:r w:rsidRPr="00BC34C2">
        <w:t>)</w:t>
      </w:r>
    </w:p>
    <w:p w14:paraId="4F1FAC62" w14:textId="77777777" w:rsidR="00451E02" w:rsidRPr="00BC34C2" w:rsidRDefault="002C5D60">
      <w:pPr>
        <w:pStyle w:val="Erluterungstext"/>
      </w:pPr>
      <w:r w:rsidRPr="00BC34C2">
        <w:t xml:space="preserve">Als Einführung in das Architekturdokument gehören hierher die treibenden Kräfte, die Software-Architekten bei Ihren Entscheidungen berücksichtigen müssen: </w:t>
      </w:r>
    </w:p>
    <w:p w14:paraId="0D24FCD4" w14:textId="77777777" w:rsidR="00451E02" w:rsidRPr="00BC34C2" w:rsidRDefault="002C5D60">
      <w:pPr>
        <w:pStyle w:val="Erluterungstext"/>
      </w:pPr>
      <w:r w:rsidRPr="00BC34C2">
        <w:t>Einerseits die Erfüllung bestimmter fachlicher Aufgabenstellungen der Stakeholder, darüber hinaus aber die Erfüllung oder Einhaltung der vorgegebenen Randbedingungen (</w:t>
      </w:r>
      <w:r w:rsidRPr="00BC34C2">
        <w:rPr>
          <w:iCs/>
        </w:rPr>
        <w:t>required constraints</w:t>
      </w:r>
      <w:r w:rsidRPr="00BC34C2">
        <w:t>) unter Berücksichtigung der Architekturziele.</w:t>
      </w:r>
    </w:p>
    <w:p w14:paraId="5F040098" w14:textId="77777777" w:rsidR="00451E02" w:rsidRPr="00BC34C2" w:rsidRDefault="00451E02">
      <w:pPr>
        <w:spacing w:before="56" w:after="113"/>
        <w:rPr>
          <w:rFonts w:cs="Arial"/>
          <w:sz w:val="20"/>
        </w:rPr>
      </w:pPr>
      <w:bookmarkStart w:id="12" w:name="OLE_LINK411"/>
      <w:bookmarkStart w:id="13" w:name="OLE_LINK401"/>
      <w:bookmarkEnd w:id="12"/>
      <w:bookmarkEnd w:id="13"/>
    </w:p>
    <w:p w14:paraId="3797AE2C" w14:textId="77777777" w:rsidR="00451E02" w:rsidRPr="00BC34C2" w:rsidRDefault="00451E02">
      <w:pPr>
        <w:spacing w:before="56" w:after="113"/>
        <w:rPr>
          <w:rFonts w:cs="Arial"/>
          <w:sz w:val="20"/>
        </w:rPr>
      </w:pPr>
    </w:p>
    <w:p w14:paraId="5101977D" w14:textId="77777777" w:rsidR="00451E02" w:rsidRPr="00BC34C2" w:rsidRDefault="002C5D60">
      <w:pPr>
        <w:pStyle w:val="berschrift21"/>
        <w:numPr>
          <w:ilvl w:val="1"/>
          <w:numId w:val="1"/>
        </w:numPr>
        <w:rPr>
          <w:rFonts w:cs="Arial"/>
        </w:rPr>
      </w:pPr>
      <w:bookmarkStart w:id="14" w:name="__RefHeading__4857_132721752"/>
      <w:bookmarkStart w:id="15" w:name="_Toc188159220"/>
      <w:bookmarkStart w:id="16" w:name="_Toc161293424"/>
      <w:bookmarkStart w:id="17" w:name="_Toc22396692"/>
      <w:bookmarkEnd w:id="14"/>
      <w:bookmarkEnd w:id="15"/>
      <w:bookmarkEnd w:id="16"/>
      <w:bookmarkEnd w:id="17"/>
      <w:r w:rsidRPr="00BC34C2">
        <w:rPr>
          <w:rFonts w:cs="Arial"/>
        </w:rPr>
        <w:t>Aufgabenstellung</w:t>
      </w:r>
    </w:p>
    <w:p w14:paraId="7A9BEF1A" w14:textId="089DEE1D" w:rsidR="002C5D60" w:rsidRPr="00BC34C2" w:rsidRDefault="002C5D60" w:rsidP="002C5D60">
      <w:pPr>
        <w:rPr>
          <w:rFonts w:cs="Arial"/>
        </w:rPr>
      </w:pPr>
      <w:r w:rsidRPr="00BC34C2">
        <w:rPr>
          <w:rFonts w:cs="Arial"/>
        </w:rPr>
        <w:t>An der Fachhochschule ist die Einführung eines Onlinesystems zur Durchführung von Lehrevaluationen geplant. Ziel ist eine hochschulische Vereinheitlichung des Evaluationsverfahrens und damit eine nachhaltige Verbesserung der Lehre.</w:t>
      </w:r>
    </w:p>
    <w:p w14:paraId="451D7784" w14:textId="77777777" w:rsidR="00451E02" w:rsidRPr="00BC34C2" w:rsidRDefault="002C5D60">
      <w:pPr>
        <w:pStyle w:val="Erluterungstext"/>
      </w:pPr>
      <w:bookmarkStart w:id="18" w:name="OLE_LINK43"/>
      <w:bookmarkStart w:id="19" w:name="OLE_LINK42"/>
      <w:bookmarkEnd w:id="18"/>
      <w:bookmarkEnd w:id="19"/>
      <w:r w:rsidRPr="00BC34C2">
        <w:t>(engl.: Requirements Overview)</w:t>
      </w:r>
    </w:p>
    <w:p w14:paraId="167EEC61" w14:textId="77777777" w:rsidR="00451E02" w:rsidRPr="00BC34C2" w:rsidRDefault="002C5D60">
      <w:pPr>
        <w:pStyle w:val="Erluterungstext"/>
      </w:pPr>
      <w:r w:rsidRPr="00BC34C2">
        <w:t>Kurzbeschreibung der fachlichen Aufgabenstellung, Extrakt (oder Abstract) der Anforderungsdokumente.</w:t>
      </w:r>
    </w:p>
    <w:p w14:paraId="1E3F0E85" w14:textId="77777777" w:rsidR="00451E02" w:rsidRPr="00BC34C2" w:rsidRDefault="002C5D60">
      <w:pPr>
        <w:pStyle w:val="Erluterungstext"/>
      </w:pPr>
      <w:r w:rsidRPr="00BC34C2">
        <w:t>Verweis auf ausführliche Anforderungsdokumente (mit Versionsbezeichnungen und Ablageorten).</w:t>
      </w:r>
    </w:p>
    <w:p w14:paraId="741CD084" w14:textId="77777777" w:rsidR="00451E02" w:rsidRPr="00BC34C2" w:rsidRDefault="002C5D60">
      <w:pPr>
        <w:pStyle w:val="Erluterungberschrift"/>
        <w:rPr>
          <w:rFonts w:cs="Arial"/>
        </w:rPr>
      </w:pPr>
      <w:r w:rsidRPr="00BC34C2">
        <w:rPr>
          <w:rFonts w:cs="Arial"/>
        </w:rPr>
        <w:t>Inhalt</w:t>
      </w:r>
    </w:p>
    <w:p w14:paraId="10784DBE" w14:textId="77777777" w:rsidR="00451E02" w:rsidRPr="00BC34C2" w:rsidRDefault="002C5D60">
      <w:pPr>
        <w:pStyle w:val="Erluterungstext"/>
      </w:pPr>
      <w:r w:rsidRPr="00BC34C2">
        <w:t>Eine kompakte Zusammenfassung des fachlichen Umfelds des Systems. Beantwortet (etwa) folgende Fragen:</w:t>
      </w:r>
    </w:p>
    <w:p w14:paraId="724B3A2D" w14:textId="77777777" w:rsidR="00451E02" w:rsidRPr="00BC34C2" w:rsidRDefault="002C5D60">
      <w:pPr>
        <w:pStyle w:val="ErluterungstextBullets"/>
        <w:numPr>
          <w:ilvl w:val="0"/>
          <w:numId w:val="2"/>
        </w:numPr>
      </w:pPr>
      <w:r w:rsidRPr="00BC34C2">
        <w:t>Was geschieht im Umfeld des Systems?</w:t>
      </w:r>
    </w:p>
    <w:p w14:paraId="4B03CD7A" w14:textId="77777777" w:rsidR="00451E02" w:rsidRPr="00BC34C2" w:rsidRDefault="002C5D60">
      <w:pPr>
        <w:pStyle w:val="ErluterungstextBullets"/>
        <w:numPr>
          <w:ilvl w:val="0"/>
          <w:numId w:val="2"/>
        </w:numPr>
      </w:pPr>
      <w:r w:rsidRPr="00BC34C2">
        <w:t>Warum soll es das System geben? Was macht das System wertvoll oder wichtig? Welche Probleme löst das System?</w:t>
      </w:r>
    </w:p>
    <w:p w14:paraId="6BEEA858" w14:textId="77777777" w:rsidR="00451E02" w:rsidRPr="00BC34C2" w:rsidRDefault="00451E02">
      <w:pPr>
        <w:pStyle w:val="Erluterungstext"/>
      </w:pPr>
    </w:p>
    <w:p w14:paraId="3DBD2ECE" w14:textId="77777777" w:rsidR="00451E02" w:rsidRPr="00BC34C2" w:rsidRDefault="002C5D60">
      <w:pPr>
        <w:pStyle w:val="Erluterungberschrift"/>
        <w:rPr>
          <w:rFonts w:cs="Arial"/>
        </w:rPr>
      </w:pPr>
      <w:r w:rsidRPr="00BC34C2">
        <w:rPr>
          <w:rFonts w:cs="Arial"/>
        </w:rPr>
        <w:t>Motivation</w:t>
      </w:r>
    </w:p>
    <w:p w14:paraId="1DB971F9" w14:textId="77777777" w:rsidR="00451E02" w:rsidRPr="00BC34C2" w:rsidRDefault="002C5D60">
      <w:pPr>
        <w:pStyle w:val="Erluterungstext"/>
      </w:pPr>
      <w:r w:rsidRPr="00BC34C2">
        <w:t>Aus Sicht der späteren Nutzer ist die Unterstützung einer fachlichen Aufgaben der eigentliche Beweggrund, ein neues (oder modifiziertes) System zu schaffen.</w:t>
      </w:r>
    </w:p>
    <w:p w14:paraId="6E562ED4" w14:textId="77777777" w:rsidR="00451E02" w:rsidRPr="00BC34C2" w:rsidRDefault="002C5D60">
      <w:pPr>
        <w:pStyle w:val="Erluterungstext"/>
      </w:pPr>
      <w:r w:rsidRPr="00BC34C2">
        <w:t>Obwohl die Qualität der Architektur oft eher an der Erfüllung von nicht-funktionalen Anforderungen hängt, darf diese wesentliche Architekturtreiber nicht vernachlässigt werden.</w:t>
      </w:r>
    </w:p>
    <w:p w14:paraId="7B4F5EE4" w14:textId="77777777" w:rsidR="00451E02" w:rsidRPr="00BC34C2" w:rsidRDefault="002C5D60">
      <w:pPr>
        <w:pStyle w:val="Erluterungberschrift"/>
        <w:rPr>
          <w:rFonts w:cs="Arial"/>
        </w:rPr>
      </w:pPr>
      <w:r w:rsidRPr="00BC34C2">
        <w:rPr>
          <w:rFonts w:cs="Arial"/>
        </w:rPr>
        <w:t>Form</w:t>
      </w:r>
    </w:p>
    <w:p w14:paraId="2EF855FA" w14:textId="77777777" w:rsidR="00451E02" w:rsidRPr="00BC34C2" w:rsidRDefault="002C5D60">
      <w:pPr>
        <w:pStyle w:val="Erluterungstext"/>
      </w:pPr>
      <w:r w:rsidRPr="00BC34C2">
        <w:t xml:space="preserve">Kurze textuelle Beschreibung, eventuell in tabellarischer Use-Case Form. </w:t>
      </w:r>
    </w:p>
    <w:p w14:paraId="0807291F" w14:textId="77777777" w:rsidR="00451E02" w:rsidRPr="00BC34C2" w:rsidRDefault="002C5D60">
      <w:pPr>
        <w:pStyle w:val="Erluterungstext"/>
      </w:pPr>
      <w:r w:rsidRPr="00BC34C2">
        <w:t>In jedem Fall sollte der fachliche Kontext Verweise auf die entsprechenden Anforderungsdokumente enthalten.</w:t>
      </w:r>
    </w:p>
    <w:p w14:paraId="15C140D0" w14:textId="77777777" w:rsidR="00451E02" w:rsidRPr="00BC34C2" w:rsidRDefault="002C5D60">
      <w:pPr>
        <w:pStyle w:val="Erluterungberschrift"/>
        <w:rPr>
          <w:rFonts w:cs="Arial"/>
        </w:rPr>
      </w:pPr>
      <w:r w:rsidRPr="00BC34C2">
        <w:rPr>
          <w:rFonts w:cs="Arial"/>
        </w:rPr>
        <w:t>Beispiele</w:t>
      </w:r>
    </w:p>
    <w:p w14:paraId="31E02808" w14:textId="77777777" w:rsidR="00451E02" w:rsidRPr="00BC34C2" w:rsidRDefault="002C5D60">
      <w:pPr>
        <w:pStyle w:val="Erluterungstext"/>
      </w:pPr>
      <w:r w:rsidRPr="00BC34C2">
        <w:t>Kurzbeschreibung der wichtigsten:</w:t>
      </w:r>
    </w:p>
    <w:p w14:paraId="7F6C84C8" w14:textId="77777777" w:rsidR="00451E02" w:rsidRPr="00BC34C2" w:rsidRDefault="002C5D60">
      <w:pPr>
        <w:pStyle w:val="ErluterungstextBullets"/>
        <w:numPr>
          <w:ilvl w:val="0"/>
          <w:numId w:val="2"/>
        </w:numPr>
      </w:pPr>
      <w:r w:rsidRPr="00BC34C2">
        <w:t>Geschäftsprozessen,</w:t>
      </w:r>
    </w:p>
    <w:p w14:paraId="012EF09C" w14:textId="77777777" w:rsidR="00451E02" w:rsidRPr="00BC34C2" w:rsidRDefault="002C5D60">
      <w:pPr>
        <w:pStyle w:val="ErluterungstextBullets"/>
        <w:numPr>
          <w:ilvl w:val="0"/>
          <w:numId w:val="2"/>
        </w:numPr>
      </w:pPr>
      <w:r w:rsidRPr="00BC34C2">
        <w:t>funktionalen Anforderungen,</w:t>
      </w:r>
    </w:p>
    <w:p w14:paraId="00D13F35" w14:textId="77777777" w:rsidR="00451E02" w:rsidRPr="00BC34C2" w:rsidRDefault="002C5D60">
      <w:pPr>
        <w:pStyle w:val="ErluterungstextBullets"/>
        <w:numPr>
          <w:ilvl w:val="0"/>
          <w:numId w:val="2"/>
        </w:numPr>
      </w:pPr>
      <w:r w:rsidRPr="00BC34C2">
        <w:t xml:space="preserve">nichtfunktionalen Anforderungen und andere Randbedingungen (die wesentlichen müssen bereits als </w:t>
      </w:r>
      <w:hyperlink w:anchor="xpointer(/descendant-or-self::ap:Topic[@OId='UqOtqMbG6UanMkVohgRaNQ=='])">
        <w:r w:rsidRPr="00BC34C2">
          <w:rPr>
            <w:rStyle w:val="Internetlink"/>
          </w:rPr>
          <w:t>Architekturziele</w:t>
        </w:r>
      </w:hyperlink>
      <w:r w:rsidRPr="00BC34C2">
        <w:t xml:space="preserve"> formuliert sein oder tauchen als </w:t>
      </w:r>
      <w:hyperlink w:anchor="xpointer(/descendant-or-self::ap:Topic[@OId='XHXfmljU/U+rsiRTMnQgRQ=='])">
        <w:r w:rsidRPr="00BC34C2">
          <w:rPr>
            <w:rStyle w:val="Internetlink"/>
          </w:rPr>
          <w:t>Randbedingungen</w:t>
        </w:r>
      </w:hyperlink>
      <w:r w:rsidRPr="00BC34C2">
        <w:t xml:space="preserve"> auf) oder</w:t>
      </w:r>
    </w:p>
    <w:p w14:paraId="76728003" w14:textId="77777777" w:rsidR="00451E02" w:rsidRPr="00BC34C2" w:rsidRDefault="002C5D60">
      <w:pPr>
        <w:pStyle w:val="ErluterungstextBullets"/>
        <w:numPr>
          <w:ilvl w:val="0"/>
          <w:numId w:val="2"/>
        </w:numPr>
      </w:pPr>
      <w:r w:rsidRPr="00BC34C2">
        <w:t>Mengengerüste.</w:t>
      </w:r>
    </w:p>
    <w:p w14:paraId="21A5DB6D" w14:textId="77777777" w:rsidR="00451E02" w:rsidRPr="00BC34C2" w:rsidRDefault="002C5D60">
      <w:pPr>
        <w:pStyle w:val="ErluterungstextBullets"/>
        <w:numPr>
          <w:ilvl w:val="0"/>
          <w:numId w:val="2"/>
        </w:numPr>
      </w:pPr>
      <w:r w:rsidRPr="00BC34C2">
        <w:t>Hintergründe</w:t>
      </w:r>
    </w:p>
    <w:p w14:paraId="72DFB824" w14:textId="77777777" w:rsidR="00451E02" w:rsidRPr="00BC34C2" w:rsidRDefault="002C5D60">
      <w:pPr>
        <w:pStyle w:val="Erluterungstext"/>
      </w:pPr>
      <w:r w:rsidRPr="00BC34C2">
        <w:t xml:space="preserve">Hier können Sie aus den Anforderungsdokumenten wiederverwenden - halten Sie diese Auszüge so knapp wie möglich und wägen Sie Lesbarkeit und Redundanzfreiheit gegeneinander ab. </w:t>
      </w:r>
    </w:p>
    <w:p w14:paraId="0BA82B3A" w14:textId="77777777" w:rsidR="00451E02" w:rsidRPr="00BC34C2" w:rsidRDefault="00451E02">
      <w:pPr>
        <w:spacing w:before="56" w:after="113"/>
        <w:rPr>
          <w:rFonts w:cs="Arial"/>
          <w:sz w:val="20"/>
        </w:rPr>
      </w:pPr>
    </w:p>
    <w:p w14:paraId="4D8F0425" w14:textId="77777777" w:rsidR="00451E02" w:rsidRPr="00BC34C2" w:rsidRDefault="002C5D60">
      <w:pPr>
        <w:pStyle w:val="berschrift21"/>
        <w:numPr>
          <w:ilvl w:val="1"/>
          <w:numId w:val="1"/>
        </w:numPr>
        <w:rPr>
          <w:rFonts w:cs="Arial"/>
        </w:rPr>
      </w:pPr>
      <w:bookmarkStart w:id="20" w:name="OLE_LINK431"/>
      <w:bookmarkStart w:id="21" w:name="OLE_LINK421"/>
      <w:bookmarkStart w:id="22" w:name="__RefHeading__4859_132721752"/>
      <w:bookmarkStart w:id="23" w:name="_Toc188159221"/>
      <w:bookmarkStart w:id="24" w:name="_Toc161293425"/>
      <w:bookmarkStart w:id="25" w:name="_Toc22396691"/>
      <w:bookmarkEnd w:id="20"/>
      <w:bookmarkEnd w:id="21"/>
      <w:bookmarkEnd w:id="22"/>
      <w:bookmarkEnd w:id="23"/>
      <w:bookmarkEnd w:id="24"/>
      <w:bookmarkEnd w:id="25"/>
      <w:r w:rsidRPr="00BC34C2">
        <w:rPr>
          <w:rFonts w:cs="Arial"/>
        </w:rPr>
        <w:t>Qualitätsziele</w:t>
      </w:r>
    </w:p>
    <w:p w14:paraId="1A74019C" w14:textId="77777777" w:rsidR="0058233E" w:rsidRPr="00BC34C2" w:rsidRDefault="0058233E" w:rsidP="0058233E">
      <w:pPr>
        <w:rPr>
          <w:rFonts w:cs="Arial"/>
        </w:rPr>
      </w:pPr>
    </w:p>
    <w:tbl>
      <w:tblPr>
        <w:tblStyle w:val="Tabellenraster"/>
        <w:tblW w:w="0" w:type="auto"/>
        <w:tblLook w:val="04A0" w:firstRow="1" w:lastRow="0" w:firstColumn="1" w:lastColumn="0" w:noHBand="0" w:noVBand="1"/>
      </w:tblPr>
      <w:tblGrid>
        <w:gridCol w:w="4606"/>
        <w:gridCol w:w="4606"/>
      </w:tblGrid>
      <w:tr w:rsidR="002C5D60" w:rsidRPr="00BC34C2" w14:paraId="2B3A1746" w14:textId="77777777" w:rsidTr="002C5D60">
        <w:tc>
          <w:tcPr>
            <w:tcW w:w="4606" w:type="dxa"/>
            <w:shd w:val="clear" w:color="auto" w:fill="95B3D7" w:themeFill="accent1" w:themeFillTint="99"/>
          </w:tcPr>
          <w:p w14:paraId="398C84F2" w14:textId="6A6B38DD" w:rsidR="002C5D60" w:rsidRPr="00BC34C2" w:rsidRDefault="002C5D60" w:rsidP="002C5D60">
            <w:pPr>
              <w:rPr>
                <w:rFonts w:cs="Arial"/>
              </w:rPr>
            </w:pPr>
            <w:r w:rsidRPr="00BC34C2">
              <w:rPr>
                <w:rFonts w:cs="Arial"/>
              </w:rPr>
              <w:t>Qualitätsmerkmal</w:t>
            </w:r>
          </w:p>
        </w:tc>
        <w:tc>
          <w:tcPr>
            <w:tcW w:w="4606" w:type="dxa"/>
            <w:shd w:val="clear" w:color="auto" w:fill="95B3D7" w:themeFill="accent1" w:themeFillTint="99"/>
          </w:tcPr>
          <w:p w14:paraId="5ED4F7FA" w14:textId="2E715EF6" w:rsidR="002C5D60" w:rsidRPr="00BC34C2" w:rsidRDefault="002C5D60" w:rsidP="002C5D60">
            <w:pPr>
              <w:rPr>
                <w:rFonts w:cs="Arial"/>
              </w:rPr>
            </w:pPr>
            <w:r w:rsidRPr="00BC34C2">
              <w:rPr>
                <w:rFonts w:cs="Arial"/>
              </w:rPr>
              <w:t>Ziel</w:t>
            </w:r>
          </w:p>
        </w:tc>
      </w:tr>
      <w:tr w:rsidR="002C5D60" w:rsidRPr="00BC34C2" w14:paraId="0EEB0D55" w14:textId="77777777" w:rsidTr="002C5D60">
        <w:tc>
          <w:tcPr>
            <w:tcW w:w="4606" w:type="dxa"/>
          </w:tcPr>
          <w:p w14:paraId="6E9BB005" w14:textId="423A8D7D" w:rsidR="002C5D60" w:rsidRPr="00BC34C2" w:rsidRDefault="00F21632" w:rsidP="002C5D60">
            <w:pPr>
              <w:rPr>
                <w:rFonts w:cs="Arial"/>
              </w:rPr>
            </w:pPr>
            <w:r w:rsidRPr="00BC34C2">
              <w:rPr>
                <w:rFonts w:cs="Arial"/>
              </w:rPr>
              <w:t>Bedienbarkeit</w:t>
            </w:r>
          </w:p>
        </w:tc>
        <w:tc>
          <w:tcPr>
            <w:tcW w:w="4606" w:type="dxa"/>
          </w:tcPr>
          <w:p w14:paraId="65BC969E" w14:textId="38550D25" w:rsidR="00F21632" w:rsidRPr="00BC34C2" w:rsidRDefault="00F21632" w:rsidP="002C5D60">
            <w:pPr>
              <w:rPr>
                <w:rFonts w:cs="Arial"/>
              </w:rPr>
            </w:pPr>
            <w:r w:rsidRPr="00BC34C2">
              <w:rPr>
                <w:rFonts w:cs="Arial"/>
              </w:rPr>
              <w:t>Die Software soll intuitiv bedienbar sein. Bedienelemente werden entsprechend der Benutzerrechte ein- oder ausgeblendet.</w:t>
            </w:r>
          </w:p>
        </w:tc>
      </w:tr>
      <w:tr w:rsidR="00F21632" w:rsidRPr="00BC34C2" w14:paraId="42B4A183" w14:textId="77777777" w:rsidTr="002C5D60">
        <w:tc>
          <w:tcPr>
            <w:tcW w:w="4606" w:type="dxa"/>
          </w:tcPr>
          <w:p w14:paraId="67D3B59E" w14:textId="26A4E3D3" w:rsidR="00F21632" w:rsidRPr="00BC34C2" w:rsidRDefault="00F21632" w:rsidP="002C5D60">
            <w:pPr>
              <w:rPr>
                <w:rFonts w:cs="Arial"/>
              </w:rPr>
            </w:pPr>
            <w:r w:rsidRPr="00BC34C2">
              <w:rPr>
                <w:rFonts w:cs="Arial"/>
              </w:rPr>
              <w:t>Auswertung</w:t>
            </w:r>
          </w:p>
        </w:tc>
        <w:tc>
          <w:tcPr>
            <w:tcW w:w="4606" w:type="dxa"/>
          </w:tcPr>
          <w:p w14:paraId="3FEB58A6" w14:textId="0116B8D1" w:rsidR="00F21632" w:rsidRPr="00BC34C2" w:rsidRDefault="00F21632" w:rsidP="002C5D60">
            <w:pPr>
              <w:rPr>
                <w:rFonts w:cs="Arial"/>
              </w:rPr>
            </w:pPr>
            <w:r w:rsidRPr="00BC34C2">
              <w:rPr>
                <w:rFonts w:cs="Arial"/>
              </w:rPr>
              <w:t>Eine rasche und aussagekräftige Auswertung wird durchgeführt.</w:t>
            </w:r>
          </w:p>
        </w:tc>
      </w:tr>
      <w:tr w:rsidR="00F21632" w:rsidRPr="00BC34C2" w14:paraId="4D70F292" w14:textId="77777777" w:rsidTr="002C5D60">
        <w:tc>
          <w:tcPr>
            <w:tcW w:w="4606" w:type="dxa"/>
          </w:tcPr>
          <w:p w14:paraId="592BDDFD" w14:textId="5FBCD203" w:rsidR="00F21632" w:rsidRPr="00BC34C2" w:rsidRDefault="00F21632" w:rsidP="002C5D60">
            <w:pPr>
              <w:rPr>
                <w:rFonts w:cs="Arial"/>
              </w:rPr>
            </w:pPr>
            <w:r w:rsidRPr="00BC34C2">
              <w:rPr>
                <w:rFonts w:cs="Arial"/>
              </w:rPr>
              <w:t>Vereinheitlichung</w:t>
            </w:r>
          </w:p>
        </w:tc>
        <w:tc>
          <w:tcPr>
            <w:tcW w:w="4606" w:type="dxa"/>
          </w:tcPr>
          <w:p w14:paraId="02F00809" w14:textId="4A5AB009" w:rsidR="00F21632" w:rsidRPr="00BC34C2" w:rsidRDefault="00F21632" w:rsidP="002C5D60">
            <w:pPr>
              <w:rPr>
                <w:rFonts w:cs="Arial"/>
              </w:rPr>
            </w:pPr>
            <w:r w:rsidRPr="00BC34C2">
              <w:rPr>
                <w:rFonts w:cs="Arial"/>
              </w:rPr>
              <w:t xml:space="preserve">Ein einheitliches System für mehrere Fakultäten soll dadurch </w:t>
            </w:r>
            <w:r w:rsidR="00EB3F86" w:rsidRPr="00BC34C2">
              <w:rPr>
                <w:rFonts w:cs="Arial"/>
              </w:rPr>
              <w:t>erstellt werden.</w:t>
            </w:r>
          </w:p>
        </w:tc>
      </w:tr>
    </w:tbl>
    <w:p w14:paraId="4B79D027" w14:textId="5980AC0B" w:rsidR="002C5D60" w:rsidRPr="00BC34C2" w:rsidRDefault="002C5D60" w:rsidP="002C5D60">
      <w:pPr>
        <w:rPr>
          <w:rFonts w:cs="Arial"/>
        </w:rPr>
      </w:pPr>
    </w:p>
    <w:p w14:paraId="029EE280" w14:textId="77777777" w:rsidR="00451E02" w:rsidRPr="00BC34C2" w:rsidRDefault="002C5D60">
      <w:pPr>
        <w:pStyle w:val="Erluterungstext"/>
      </w:pPr>
      <w:bookmarkStart w:id="26" w:name="OLE_LINK45"/>
      <w:bookmarkStart w:id="27" w:name="OLE_LINK44"/>
      <w:bookmarkEnd w:id="26"/>
      <w:bookmarkEnd w:id="27"/>
      <w:r w:rsidRPr="00BC34C2">
        <w:t>(engl.: Quality Goals)</w:t>
      </w:r>
    </w:p>
    <w:p w14:paraId="246400EC" w14:textId="77777777" w:rsidR="00451E02" w:rsidRPr="00BC34C2" w:rsidRDefault="002C5D60">
      <w:pPr>
        <w:pStyle w:val="Erluterungberschrift"/>
        <w:rPr>
          <w:rFonts w:cs="Arial"/>
        </w:rPr>
      </w:pPr>
      <w:r w:rsidRPr="00BC34C2">
        <w:rPr>
          <w:rFonts w:cs="Arial"/>
        </w:rPr>
        <w:t>Inhalt:</w:t>
      </w:r>
    </w:p>
    <w:p w14:paraId="2B842EF6" w14:textId="77777777" w:rsidR="00451E02" w:rsidRPr="00BC34C2" w:rsidRDefault="002C5D60">
      <w:pPr>
        <w:pStyle w:val="Erluterungstext"/>
      </w:pPr>
      <w:r w:rsidRPr="00BC34C2">
        <w:t xml:space="preserve">Die Hitparade (Top-3 bis Top-5) der Qualitätsziele für die Architektur und/oder Randbedingungen, deren Erfüllung oder Einhaltung den maßgeblichen Stakeholdern besonders wichtig sind. </w:t>
      </w:r>
    </w:p>
    <w:p w14:paraId="090A59F4" w14:textId="77777777" w:rsidR="00451E02" w:rsidRPr="00BC34C2" w:rsidRDefault="002C5D60">
      <w:pPr>
        <w:pStyle w:val="Erluterungstext"/>
      </w:pPr>
      <w:r w:rsidRPr="00BC34C2">
        <w:t>Gemeint sind hier wirklich Qualitätsziele, die nicht unbedingt mit den Zielen des Projekts übereinstimmen. Beachten Sie den Unterschied.</w:t>
      </w:r>
    </w:p>
    <w:p w14:paraId="6D299D29" w14:textId="77777777" w:rsidR="00451E02" w:rsidRPr="00BC34C2" w:rsidRDefault="002C5D60">
      <w:pPr>
        <w:pStyle w:val="Erluterungstext"/>
      </w:pPr>
      <w:r w:rsidRPr="00BC34C2">
        <w:t>Als Qualitätsziele findet man in der Praxis oft:</w:t>
      </w:r>
    </w:p>
    <w:p w14:paraId="707F1E96" w14:textId="77777777" w:rsidR="00451E02" w:rsidRPr="00BC34C2" w:rsidRDefault="002C5D60">
      <w:pPr>
        <w:pStyle w:val="ErluterungstextBullets"/>
        <w:numPr>
          <w:ilvl w:val="0"/>
          <w:numId w:val="2"/>
        </w:numPr>
      </w:pPr>
      <w:r w:rsidRPr="00BC34C2">
        <w:t>Verfügbarkeit (availability)</w:t>
      </w:r>
    </w:p>
    <w:p w14:paraId="57C54186" w14:textId="77777777" w:rsidR="00451E02" w:rsidRPr="00BC34C2" w:rsidRDefault="002C5D60">
      <w:pPr>
        <w:pStyle w:val="ErluterungstextBullets"/>
        <w:numPr>
          <w:ilvl w:val="0"/>
          <w:numId w:val="2"/>
        </w:numPr>
      </w:pPr>
      <w:r w:rsidRPr="00BC34C2">
        <w:t>Änderbarkeit (modifiability)</w:t>
      </w:r>
    </w:p>
    <w:p w14:paraId="456F9436" w14:textId="77777777" w:rsidR="00451E02" w:rsidRPr="00BC34C2" w:rsidRDefault="002C5D60">
      <w:pPr>
        <w:pStyle w:val="ErluterungstextBullets"/>
        <w:numPr>
          <w:ilvl w:val="0"/>
          <w:numId w:val="2"/>
        </w:numPr>
      </w:pPr>
      <w:r w:rsidRPr="00BC34C2">
        <w:t>Performanz (performance)</w:t>
      </w:r>
    </w:p>
    <w:p w14:paraId="6495AFFC" w14:textId="77777777" w:rsidR="00451E02" w:rsidRPr="00BC34C2" w:rsidRDefault="002C5D60">
      <w:pPr>
        <w:pStyle w:val="ErluterungstextBullets"/>
        <w:numPr>
          <w:ilvl w:val="0"/>
          <w:numId w:val="2"/>
        </w:numPr>
      </w:pPr>
      <w:r w:rsidRPr="00BC34C2">
        <w:t>Sicherheit (security)</w:t>
      </w:r>
    </w:p>
    <w:p w14:paraId="5D8D449D" w14:textId="77777777" w:rsidR="00451E02" w:rsidRPr="00BC34C2" w:rsidRDefault="002C5D60">
      <w:pPr>
        <w:pStyle w:val="ErluterungstextBullets"/>
        <w:numPr>
          <w:ilvl w:val="0"/>
          <w:numId w:val="2"/>
        </w:numPr>
      </w:pPr>
      <w:r w:rsidRPr="00BC34C2">
        <w:t>Testbarkeit (testability)</w:t>
      </w:r>
    </w:p>
    <w:p w14:paraId="0F8E34B9" w14:textId="77777777" w:rsidR="00451E02" w:rsidRPr="00BC34C2" w:rsidRDefault="002C5D60">
      <w:pPr>
        <w:pStyle w:val="ErluterungstextBullets"/>
        <w:numPr>
          <w:ilvl w:val="0"/>
          <w:numId w:val="2"/>
        </w:numPr>
      </w:pPr>
      <w:r w:rsidRPr="00BC34C2">
        <w:t>Bedienbarkeit (usability)</w:t>
      </w:r>
    </w:p>
    <w:p w14:paraId="5D895015" w14:textId="77777777" w:rsidR="00451E02" w:rsidRPr="00BC34C2" w:rsidRDefault="002C5D60">
      <w:pPr>
        <w:pStyle w:val="Erluterungberschrift"/>
        <w:rPr>
          <w:rFonts w:cs="Arial"/>
        </w:rPr>
      </w:pPr>
      <w:r w:rsidRPr="00BC34C2">
        <w:rPr>
          <w:rFonts w:cs="Arial"/>
        </w:rPr>
        <w:t>Motivation:</w:t>
      </w:r>
    </w:p>
    <w:p w14:paraId="77D21C47" w14:textId="77777777" w:rsidR="00451E02" w:rsidRPr="00BC34C2" w:rsidRDefault="002C5D60">
      <w:pPr>
        <w:pStyle w:val="Erluterungstext"/>
      </w:pPr>
      <w:r w:rsidRPr="00BC34C2">
        <w:t>Wenn Sie als Architekt nicht wissen, woran Ihre Arbeit gemessen wird, ....</w:t>
      </w:r>
    </w:p>
    <w:p w14:paraId="5293CA26" w14:textId="77777777" w:rsidR="00451E02" w:rsidRPr="00BC34C2" w:rsidRDefault="002C5D60">
      <w:pPr>
        <w:pStyle w:val="Erluterungberschrift"/>
        <w:rPr>
          <w:rFonts w:cs="Arial"/>
        </w:rPr>
      </w:pPr>
      <w:r w:rsidRPr="00BC34C2">
        <w:rPr>
          <w:rFonts w:cs="Arial"/>
        </w:rPr>
        <w:t>Form:</w:t>
      </w:r>
    </w:p>
    <w:p w14:paraId="0ABF0579" w14:textId="77777777" w:rsidR="00451E02" w:rsidRPr="00BC34C2" w:rsidRDefault="002C5D60">
      <w:pPr>
        <w:pStyle w:val="Erluterungstext"/>
      </w:pPr>
      <w:r w:rsidRPr="00BC34C2">
        <w:t>Einfache tabellarische Darstellung, geordnet nach Prioritäten</w:t>
      </w:r>
    </w:p>
    <w:p w14:paraId="5D41BB7C" w14:textId="77777777" w:rsidR="00451E02" w:rsidRPr="00BC34C2" w:rsidRDefault="002C5D60">
      <w:pPr>
        <w:pStyle w:val="Erluterungberschrift"/>
        <w:rPr>
          <w:rFonts w:cs="Arial"/>
        </w:rPr>
      </w:pPr>
      <w:r w:rsidRPr="00BC34C2">
        <w:rPr>
          <w:rFonts w:cs="Arial"/>
        </w:rPr>
        <w:t>Hintergrund:</w:t>
      </w:r>
    </w:p>
    <w:p w14:paraId="3DC27DA8" w14:textId="77777777" w:rsidR="00451E02" w:rsidRPr="00BC34C2" w:rsidRDefault="002C5D60">
      <w:pPr>
        <w:pStyle w:val="Erluterungstext"/>
      </w:pPr>
      <w:r w:rsidRPr="00BC34C2">
        <w:t>Beginnen Sie NIEMALS mit einer Architekturentwicklung, wenn diese Ziele nicht schriftlich festgelegt und von den maßgeblichen Stakeholdern akzeptiert sind.</w:t>
      </w:r>
    </w:p>
    <w:p w14:paraId="60D03F01" w14:textId="77777777" w:rsidR="00451E02" w:rsidRPr="00BC34C2" w:rsidRDefault="00451E02">
      <w:pPr>
        <w:pStyle w:val="Erluterungstext"/>
      </w:pPr>
      <w:bookmarkStart w:id="28" w:name="OLE_LINK451"/>
      <w:bookmarkStart w:id="29" w:name="OLE_LINK441"/>
      <w:bookmarkEnd w:id="28"/>
      <w:bookmarkEnd w:id="29"/>
    </w:p>
    <w:p w14:paraId="300DFE7A" w14:textId="77777777" w:rsidR="00451E02" w:rsidRPr="00BC34C2" w:rsidRDefault="002C5D60">
      <w:pPr>
        <w:pStyle w:val="Erluterungberschrift"/>
        <w:rPr>
          <w:rFonts w:cs="Arial"/>
        </w:rPr>
      </w:pPr>
      <w:bookmarkStart w:id="30" w:name="OLE_LINK47"/>
      <w:bookmarkStart w:id="31" w:name="OLE_LINK46"/>
      <w:bookmarkStart w:id="32" w:name="OLE_LINK50"/>
      <w:bookmarkStart w:id="33" w:name="OLE_LINK49"/>
      <w:bookmarkStart w:id="34" w:name="OLE_LINK48"/>
      <w:bookmarkEnd w:id="30"/>
      <w:bookmarkEnd w:id="31"/>
      <w:bookmarkEnd w:id="32"/>
      <w:bookmarkEnd w:id="33"/>
      <w:bookmarkEnd w:id="34"/>
      <w:r w:rsidRPr="00BC34C2">
        <w:rPr>
          <w:rFonts w:cs="Arial"/>
        </w:rPr>
        <w:t>Quellen:</w:t>
      </w:r>
    </w:p>
    <w:p w14:paraId="23E8647D" w14:textId="77777777" w:rsidR="00451E02" w:rsidRPr="00BC34C2" w:rsidRDefault="002C5D60">
      <w:pPr>
        <w:pStyle w:val="Erluterungstext"/>
      </w:pPr>
      <w:r w:rsidRPr="00BC34C2">
        <w:t>Im DIN/ISO 9126 Standard finden Sie eine umfangreiche Sammlung möglicher Qualitätsziele.</w:t>
      </w:r>
    </w:p>
    <w:p w14:paraId="2563E4E8" w14:textId="77777777" w:rsidR="00451E02" w:rsidRPr="00BC34C2" w:rsidRDefault="002C5D60">
      <w:pPr>
        <w:pStyle w:val="Erluterungstext"/>
        <w:jc w:val="left"/>
        <w:rPr>
          <w:szCs w:val="16"/>
        </w:rPr>
      </w:pPr>
      <w:bookmarkStart w:id="35" w:name="OLE_LINK501"/>
      <w:bookmarkStart w:id="36" w:name="OLE_LINK491"/>
      <w:bookmarkStart w:id="37" w:name="OLE_LINK481"/>
      <w:bookmarkEnd w:id="35"/>
      <w:bookmarkEnd w:id="36"/>
      <w:bookmarkEnd w:id="37"/>
      <w:r w:rsidRPr="00BC34C2">
        <w:rPr>
          <w:szCs w:val="16"/>
        </w:rPr>
        <w:t>Für alle, die es nicht so genau wissen wollen: ein lesbarer Auszug davon ist im Buch "Agile Software- Entwicklung für Embedded Real-Time Systems mit der UML" (Hruschka, Rupp, Carl- Hanser-Verlag, 2002 auf Seite 9 zu finden.</w:t>
      </w:r>
      <w:r w:rsidRPr="00BC34C2">
        <w:rPr>
          <w:szCs w:val="16"/>
        </w:rPr>
        <w:br/>
        <w:t>PH</w:t>
      </w:r>
    </w:p>
    <w:p w14:paraId="0451556D" w14:textId="77777777" w:rsidR="00451E02" w:rsidRPr="00BC34C2" w:rsidRDefault="00451E02">
      <w:pPr>
        <w:pStyle w:val="Erluterungstext"/>
        <w:pBdr>
          <w:left w:val="nil"/>
        </w:pBdr>
      </w:pPr>
      <w:bookmarkStart w:id="38" w:name="OLE_LINK471"/>
      <w:bookmarkStart w:id="39" w:name="OLE_LINK461"/>
      <w:bookmarkEnd w:id="38"/>
      <w:bookmarkEnd w:id="39"/>
    </w:p>
    <w:p w14:paraId="3F46F277" w14:textId="77777777" w:rsidR="00451E02" w:rsidRPr="00BC34C2" w:rsidRDefault="002C5D60">
      <w:pPr>
        <w:pStyle w:val="berschrift21"/>
        <w:numPr>
          <w:ilvl w:val="1"/>
          <w:numId w:val="1"/>
        </w:numPr>
        <w:rPr>
          <w:rFonts w:cs="Arial"/>
        </w:rPr>
      </w:pPr>
      <w:bookmarkStart w:id="40" w:name="__RefHeading__4861_132721752"/>
      <w:bookmarkStart w:id="41" w:name="_Toc188159222"/>
      <w:bookmarkStart w:id="42" w:name="_Toc161293426"/>
      <w:bookmarkStart w:id="43" w:name="_Toc22396693"/>
      <w:bookmarkEnd w:id="40"/>
      <w:bookmarkEnd w:id="41"/>
      <w:bookmarkEnd w:id="42"/>
      <w:bookmarkEnd w:id="43"/>
      <w:r w:rsidRPr="00BC34C2">
        <w:rPr>
          <w:rFonts w:cs="Arial"/>
        </w:rPr>
        <w:t>Stakeholder</w:t>
      </w:r>
    </w:p>
    <w:p w14:paraId="1FD09E18" w14:textId="77777777" w:rsidR="00451E02" w:rsidRPr="00BC34C2" w:rsidRDefault="00451E02">
      <w:pPr>
        <w:rPr>
          <w:rFonts w:cs="Arial"/>
        </w:rPr>
      </w:pPr>
    </w:p>
    <w:p w14:paraId="214DB08C" w14:textId="77777777" w:rsidR="00451E02" w:rsidRPr="00BC34C2" w:rsidRDefault="002C5D60">
      <w:pPr>
        <w:pStyle w:val="Erluterungberschrift"/>
        <w:rPr>
          <w:rFonts w:cs="Arial"/>
        </w:rPr>
      </w:pPr>
      <w:r w:rsidRPr="00BC34C2">
        <w:rPr>
          <w:rFonts w:cs="Arial"/>
        </w:rPr>
        <w:t>Inhalt</w:t>
      </w:r>
    </w:p>
    <w:p w14:paraId="3C7ABCAE" w14:textId="77777777" w:rsidR="00451E02" w:rsidRPr="00BC34C2" w:rsidRDefault="002C5D60">
      <w:pPr>
        <w:pStyle w:val="Erluterungstext"/>
      </w:pPr>
      <w:r w:rsidRPr="00BC34C2">
        <w:t>Eine Liste oder Tabelle der wichtigsten Personen oder Organisationen, die von der Architektur betroffen sind oder zur Gestaltung beitragen können.</w:t>
      </w:r>
    </w:p>
    <w:p w14:paraId="4BA54689" w14:textId="77777777" w:rsidR="00451E02" w:rsidRPr="00BC34C2" w:rsidRDefault="002C5D60">
      <w:pPr>
        <w:pStyle w:val="Erluterungberschrift"/>
        <w:rPr>
          <w:rFonts w:cs="Arial"/>
        </w:rPr>
      </w:pPr>
      <w:r w:rsidRPr="00BC34C2">
        <w:rPr>
          <w:rFonts w:cs="Arial"/>
        </w:rPr>
        <w:t>Motivation</w:t>
      </w:r>
    </w:p>
    <w:p w14:paraId="1E8FE21E" w14:textId="77777777" w:rsidR="00451E02" w:rsidRPr="00BC34C2" w:rsidRDefault="002C5D60">
      <w:pPr>
        <w:pStyle w:val="Erluterungstext"/>
      </w:pPr>
      <w:r w:rsidRPr="00BC34C2">
        <w:t>Sie sollten die Projektbeteiligten und -betroffenen kennen, sonst erleben Sie später im Entwicklungsprozess Überraschungen.</w:t>
      </w:r>
    </w:p>
    <w:p w14:paraId="10E26567" w14:textId="77777777" w:rsidR="00451E02" w:rsidRPr="00BC34C2" w:rsidRDefault="002C5D60">
      <w:pPr>
        <w:pStyle w:val="Erluterungberschrift"/>
        <w:rPr>
          <w:rFonts w:cs="Arial"/>
        </w:rPr>
      </w:pPr>
      <w:r w:rsidRPr="00BC34C2">
        <w:rPr>
          <w:rFonts w:cs="Arial"/>
        </w:rPr>
        <w:t>Form</w:t>
      </w:r>
    </w:p>
    <w:p w14:paraId="5858E55A" w14:textId="77777777" w:rsidR="00451E02" w:rsidRPr="00BC34C2" w:rsidRDefault="002C5D60">
      <w:pPr>
        <w:pStyle w:val="Erluterungstext"/>
      </w:pPr>
      <w:r w:rsidRPr="00BC34C2">
        <w:t xml:space="preserve">EInfache Tabelle mit Rollennamen, Personennamen, deren Kenntnisse, die für die Architektur relevant sind, deren Verfügbarkeit, etc. </w:t>
      </w:r>
    </w:p>
    <w:p w14:paraId="65638BBA" w14:textId="77777777" w:rsidR="00451E02" w:rsidRPr="00BC34C2" w:rsidRDefault="002C5D60">
      <w:pPr>
        <w:pStyle w:val="Erluterungberschrift"/>
        <w:rPr>
          <w:rFonts w:cs="Arial"/>
        </w:rPr>
      </w:pPr>
      <w:r w:rsidRPr="00BC34C2">
        <w:rPr>
          <w:rFonts w:cs="Arial"/>
        </w:rPr>
        <w:t>Beispiele</w:t>
      </w:r>
    </w:p>
    <w:p w14:paraId="36F45D33" w14:textId="77777777" w:rsidR="00451E02" w:rsidRPr="00BC34C2" w:rsidRDefault="00451E02">
      <w:pPr>
        <w:pStyle w:val="Erluterungstext"/>
      </w:pPr>
    </w:p>
    <w:tbl>
      <w:tblPr>
        <w:tblW w:w="0" w:type="auto"/>
        <w:tblInd w:w="-2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88" w:type="dxa"/>
          <w:bottom w:w="28" w:type="dxa"/>
        </w:tblCellMar>
        <w:tblLook w:val="04A0" w:firstRow="1" w:lastRow="0" w:firstColumn="1" w:lastColumn="0" w:noHBand="0" w:noVBand="1"/>
      </w:tblPr>
      <w:tblGrid>
        <w:gridCol w:w="3420"/>
        <w:gridCol w:w="5868"/>
      </w:tblGrid>
      <w:tr w:rsidR="00451E02" w:rsidRPr="00BC34C2" w14:paraId="72ED3135" w14:textId="77777777">
        <w:trPr>
          <w:tblHeade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57A84651" w14:textId="77777777" w:rsidR="00451E02" w:rsidRPr="00BC34C2" w:rsidRDefault="002C5D60">
            <w:pPr>
              <w:pStyle w:val="Erluterungstext"/>
              <w:pBdr>
                <w:left w:val="nil"/>
              </w:pBdr>
              <w:rPr>
                <w:vanish w:val="0"/>
                <w:szCs w:val="20"/>
              </w:rPr>
            </w:pPr>
            <w:r w:rsidRPr="00BC34C2">
              <w:rPr>
                <w:vanish w:val="0"/>
                <w:szCs w:val="20"/>
              </w:rPr>
              <w:t>Stakeholder</w:t>
            </w:r>
          </w:p>
        </w:tc>
        <w:tc>
          <w:tcPr>
            <w:tcW w:w="6977" w:type="dxa"/>
            <w:tcBorders>
              <w:top w:val="single" w:sz="4" w:space="0" w:color="00000A"/>
              <w:left w:val="single" w:sz="4" w:space="0" w:color="00000A"/>
              <w:bottom w:val="single" w:sz="4" w:space="0" w:color="00000A"/>
              <w:right w:val="single" w:sz="4" w:space="0" w:color="00000A"/>
            </w:tcBorders>
            <w:shd w:val="clear" w:color="auto" w:fill="95B3D7"/>
            <w:tcMar>
              <w:left w:w="88" w:type="dxa"/>
            </w:tcMar>
          </w:tcPr>
          <w:p w14:paraId="6D9E74A1" w14:textId="77777777" w:rsidR="00451E02" w:rsidRPr="00BC34C2" w:rsidRDefault="002C5D60">
            <w:pPr>
              <w:pStyle w:val="Erluterungstext"/>
              <w:pBdr>
                <w:left w:val="nil"/>
              </w:pBdr>
              <w:rPr>
                <w:vanish w:val="0"/>
                <w:szCs w:val="20"/>
              </w:rPr>
            </w:pPr>
            <w:r w:rsidRPr="00BC34C2">
              <w:rPr>
                <w:vanish w:val="0"/>
                <w:szCs w:val="20"/>
              </w:rPr>
              <w:t>Beschreibung</w:t>
            </w:r>
          </w:p>
        </w:tc>
      </w:tr>
      <w:tr w:rsidR="00451E02" w:rsidRPr="00BC34C2" w14:paraId="7124B019"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085ADAD" w14:textId="77777777" w:rsidR="00451E02" w:rsidRPr="00BC34C2" w:rsidRDefault="002C5D60">
            <w:pPr>
              <w:pStyle w:val="Erluterungstext"/>
              <w:pBdr>
                <w:left w:val="nil"/>
              </w:pBdr>
              <w:rPr>
                <w:vanish w:val="0"/>
                <w:szCs w:val="22"/>
              </w:rPr>
            </w:pPr>
            <w:r w:rsidRPr="00BC34C2">
              <w:rPr>
                <w:vanish w:val="0"/>
                <w:szCs w:val="22"/>
              </w:rPr>
              <w:t>Projektmanager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647D38" w14:textId="77777777" w:rsidR="00451E02" w:rsidRPr="00BC34C2" w:rsidRDefault="002C5D60">
            <w:pPr>
              <w:pStyle w:val="Erluterungstext"/>
              <w:pBdr>
                <w:left w:val="nil"/>
              </w:pBdr>
              <w:rPr>
                <w:vanish w:val="0"/>
                <w:szCs w:val="22"/>
              </w:rPr>
            </w:pPr>
            <w:r w:rsidRPr="00BC34C2">
              <w:rPr>
                <w:vanish w:val="0"/>
                <w:szCs w:val="22"/>
              </w:rPr>
              <w:t>FH-Projektbetreuer</w:t>
            </w:r>
          </w:p>
        </w:tc>
      </w:tr>
      <w:tr w:rsidR="00451E02" w:rsidRPr="00BC34C2" w14:paraId="1347334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7849882" w14:textId="77777777" w:rsidR="00451E02" w:rsidRPr="00BC34C2" w:rsidRDefault="002C5D60">
            <w:pPr>
              <w:pStyle w:val="Erluterungstext"/>
              <w:pBdr>
                <w:left w:val="nil"/>
              </w:pBdr>
              <w:rPr>
                <w:vanish w:val="0"/>
                <w:szCs w:val="22"/>
              </w:rPr>
            </w:pPr>
            <w:r w:rsidRPr="00BC34C2">
              <w:rPr>
                <w:vanish w:val="0"/>
                <w:szCs w:val="22"/>
              </w:rPr>
              <w:t>Auftraggeber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4DB7C95" w14:textId="77777777" w:rsidR="00451E02" w:rsidRPr="00BC34C2" w:rsidRDefault="002C5D60">
            <w:pPr>
              <w:pStyle w:val="Erluterungstext"/>
              <w:pBdr>
                <w:left w:val="nil"/>
              </w:pBdr>
              <w:rPr>
                <w:vanish w:val="0"/>
                <w:szCs w:val="22"/>
              </w:rPr>
            </w:pPr>
            <w:r w:rsidRPr="00BC34C2">
              <w:rPr>
                <w:vanish w:val="0"/>
                <w:szCs w:val="22"/>
              </w:rPr>
              <w:t>FH Wiener Neustadt</w:t>
            </w:r>
          </w:p>
        </w:tc>
      </w:tr>
      <w:tr w:rsidR="00451E02" w:rsidRPr="00BC34C2" w14:paraId="1DBB3B6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2D87DC47" w14:textId="77777777" w:rsidR="00451E02" w:rsidRPr="00BC34C2" w:rsidRDefault="002C5D60">
            <w:pPr>
              <w:pStyle w:val="Erluterungstext"/>
              <w:pBdr>
                <w:left w:val="nil"/>
              </w:pBdr>
              <w:rPr>
                <w:vanish w:val="0"/>
                <w:szCs w:val="22"/>
              </w:rPr>
            </w:pPr>
            <w:r w:rsidRPr="00BC34C2">
              <w:rPr>
                <w:vanish w:val="0"/>
                <w:szCs w:val="22"/>
              </w:rPr>
              <w:t>Fachbereich</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01A5853" w14:textId="77777777" w:rsidR="00451E02" w:rsidRPr="00BC34C2" w:rsidRDefault="002C5D60">
            <w:pPr>
              <w:pStyle w:val="Erluterungstext"/>
              <w:pBdr>
                <w:left w:val="nil"/>
              </w:pBdr>
              <w:rPr>
                <w:vanish w:val="0"/>
                <w:szCs w:val="22"/>
              </w:rPr>
            </w:pPr>
            <w:r w:rsidRPr="00BC34C2">
              <w:rPr>
                <w:vanish w:val="0"/>
                <w:szCs w:val="22"/>
              </w:rPr>
              <w:t>Informatik</w:t>
            </w:r>
          </w:p>
        </w:tc>
      </w:tr>
      <w:tr w:rsidR="00451E02" w:rsidRPr="00BC34C2" w14:paraId="608263B7"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2E28A54" w14:textId="77777777" w:rsidR="00451E02" w:rsidRPr="00BC34C2" w:rsidRDefault="002C5D60">
            <w:pPr>
              <w:pStyle w:val="Erluterungstext"/>
              <w:pBdr>
                <w:left w:val="nil"/>
              </w:pBdr>
              <w:rPr>
                <w:vanish w:val="0"/>
                <w:szCs w:val="22"/>
              </w:rPr>
            </w:pPr>
            <w:r w:rsidRPr="00BC34C2">
              <w:rPr>
                <w:vanish w:val="0"/>
                <w:szCs w:val="22"/>
              </w:rPr>
              <w:t>QM</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7E17CED" w14:textId="77777777" w:rsidR="00451E02" w:rsidRPr="00BC34C2" w:rsidRDefault="002C5D60">
            <w:pPr>
              <w:pStyle w:val="Erluterungstext"/>
              <w:pBdr>
                <w:left w:val="nil"/>
              </w:pBdr>
              <w:rPr>
                <w:vanish w:val="0"/>
                <w:szCs w:val="22"/>
              </w:rPr>
            </w:pPr>
            <w:r w:rsidRPr="00BC34C2">
              <w:rPr>
                <w:vanish w:val="0"/>
                <w:szCs w:val="22"/>
              </w:rPr>
              <w:t>Fach-Administrator</w:t>
            </w:r>
          </w:p>
        </w:tc>
      </w:tr>
      <w:tr w:rsidR="00451E02" w:rsidRPr="00BC34C2" w14:paraId="1A8ECC76"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05385899" w14:textId="77777777" w:rsidR="00451E02" w:rsidRPr="00BC34C2" w:rsidRDefault="002C5D60">
            <w:pPr>
              <w:pStyle w:val="Erluterungstext"/>
              <w:pBdr>
                <w:left w:val="nil"/>
              </w:pBdr>
              <w:rPr>
                <w:vanish w:val="0"/>
                <w:szCs w:val="22"/>
              </w:rPr>
            </w:pPr>
            <w:r w:rsidRPr="00BC34C2">
              <w:rPr>
                <w:vanish w:val="0"/>
                <w:szCs w:val="22"/>
              </w:rPr>
              <w:t>Software-Architekt/Designer/Entwickler/Tester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DAB9563" w14:textId="77777777" w:rsidR="00451E02" w:rsidRPr="00BC34C2" w:rsidRDefault="002C5D60">
            <w:pPr>
              <w:pStyle w:val="Erluterungstext"/>
              <w:pBdr>
                <w:left w:val="nil"/>
              </w:pBdr>
              <w:rPr>
                <w:vanish w:val="0"/>
                <w:szCs w:val="22"/>
              </w:rPr>
            </w:pPr>
            <w:r w:rsidRPr="00BC34C2">
              <w:rPr>
                <w:vanish w:val="0"/>
                <w:szCs w:val="22"/>
              </w:rPr>
              <w:t>Bachelor Projektteam</w:t>
            </w:r>
          </w:p>
        </w:tc>
      </w:tr>
      <w:tr w:rsidR="00451E02" w:rsidRPr="00BC34C2" w14:paraId="709813EF"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468802" w14:textId="77777777" w:rsidR="00451E02" w:rsidRPr="00BC34C2" w:rsidRDefault="002C5D60">
            <w:pPr>
              <w:pStyle w:val="Erluterungstext"/>
              <w:pBdr>
                <w:left w:val="nil"/>
              </w:pBdr>
              <w:rPr>
                <w:vanish w:val="0"/>
                <w:szCs w:val="22"/>
              </w:rPr>
            </w:pPr>
            <w:r w:rsidRPr="00BC34C2">
              <w:rPr>
                <w:vanish w:val="0"/>
                <w:szCs w:val="22"/>
              </w:rPr>
              <w:t>Anwender</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3DC96F4" w14:textId="77777777" w:rsidR="00451E02" w:rsidRPr="00BC34C2" w:rsidRDefault="002C5D60">
            <w:pPr>
              <w:pStyle w:val="Erluterungstext"/>
              <w:pBdr>
                <w:left w:val="nil"/>
              </w:pBdr>
              <w:rPr>
                <w:vanish w:val="0"/>
                <w:szCs w:val="22"/>
              </w:rPr>
            </w:pPr>
            <w:r w:rsidRPr="00BC34C2">
              <w:rPr>
                <w:vanish w:val="0"/>
                <w:szCs w:val="22"/>
              </w:rPr>
              <w:t>Studenten/Dozent/Dekan/QM</w:t>
            </w:r>
          </w:p>
        </w:tc>
      </w:tr>
      <w:tr w:rsidR="00451E02" w:rsidRPr="00BC34C2" w14:paraId="7F54DD5D" w14:textId="77777777">
        <w:trPr>
          <w:hidden w:val="0"/>
        </w:trPr>
        <w:tc>
          <w:tcPr>
            <w:tcW w:w="2229"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541BD6D" w14:textId="77777777" w:rsidR="00451E02" w:rsidRPr="00BC34C2" w:rsidRDefault="002C5D60">
            <w:pPr>
              <w:pStyle w:val="Erluterungstext"/>
              <w:pBdr>
                <w:left w:val="nil"/>
              </w:pBdr>
              <w:rPr>
                <w:vanish w:val="0"/>
                <w:szCs w:val="22"/>
              </w:rPr>
            </w:pPr>
            <w:r w:rsidRPr="00BC34C2">
              <w:rPr>
                <w:vanish w:val="0"/>
                <w:szCs w:val="22"/>
              </w:rPr>
              <w:t>Verbundene Projekte</w:t>
            </w:r>
          </w:p>
        </w:tc>
        <w:tc>
          <w:tcPr>
            <w:tcW w:w="6977"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160CACFB" w14:textId="77777777" w:rsidR="00451E02" w:rsidRPr="00BC34C2" w:rsidRDefault="002C5D60">
            <w:pPr>
              <w:pStyle w:val="Erluterungstext"/>
              <w:pBdr>
                <w:left w:val="nil"/>
              </w:pBdr>
              <w:rPr>
                <w:vanish w:val="0"/>
                <w:szCs w:val="22"/>
              </w:rPr>
            </w:pPr>
            <w:r w:rsidRPr="00BC34C2">
              <w:rPr>
                <w:vanish w:val="0"/>
                <w:szCs w:val="22"/>
              </w:rPr>
              <w:t>FH Studentenverwaltung</w:t>
            </w:r>
          </w:p>
        </w:tc>
      </w:tr>
    </w:tbl>
    <w:p w14:paraId="75BD4439" w14:textId="77777777" w:rsidR="00451E02" w:rsidRPr="00BC34C2" w:rsidRDefault="00451E02">
      <w:pPr>
        <w:spacing w:before="56" w:after="113"/>
        <w:rPr>
          <w:rFonts w:cs="Arial"/>
        </w:rPr>
      </w:pPr>
    </w:p>
    <w:p w14:paraId="78EF4041" w14:textId="77777777" w:rsidR="00451E02" w:rsidRPr="00BC34C2" w:rsidRDefault="002C5D60">
      <w:pPr>
        <w:pStyle w:val="berschrift11"/>
        <w:numPr>
          <w:ilvl w:val="0"/>
          <w:numId w:val="1"/>
        </w:numPr>
      </w:pPr>
      <w:bookmarkStart w:id="44" w:name="__RefHeading__4863_132721752"/>
      <w:bookmarkStart w:id="45" w:name="_Toc22396694"/>
      <w:bookmarkStart w:id="46" w:name="_Toc188159223"/>
      <w:bookmarkStart w:id="47" w:name="_Toc161293427"/>
      <w:bookmarkEnd w:id="44"/>
      <w:bookmarkEnd w:id="45"/>
      <w:bookmarkEnd w:id="46"/>
      <w:bookmarkEnd w:id="47"/>
      <w:r w:rsidRPr="00BC34C2">
        <w:t>Randbedingungen</w:t>
      </w:r>
    </w:p>
    <w:p w14:paraId="0D810011" w14:textId="77777777" w:rsidR="00451E02" w:rsidRPr="00BC34C2" w:rsidRDefault="002C5D60">
      <w:pPr>
        <w:pStyle w:val="Erluterungstext"/>
      </w:pPr>
      <w:bookmarkStart w:id="48" w:name="OLE_LINK150"/>
      <w:bookmarkStart w:id="49" w:name="OLE_LINK149"/>
      <w:bookmarkEnd w:id="48"/>
      <w:bookmarkEnd w:id="49"/>
      <w:r w:rsidRPr="00BC34C2">
        <w:t xml:space="preserve">(engl.: </w:t>
      </w:r>
      <w:r w:rsidRPr="00BC34C2">
        <w:rPr>
          <w:iCs/>
        </w:rPr>
        <w:t>Architecture Constraints</w:t>
      </w:r>
      <w:r w:rsidRPr="00BC34C2">
        <w:t>)</w:t>
      </w:r>
    </w:p>
    <w:p w14:paraId="28EC48CB" w14:textId="77777777" w:rsidR="00451E02" w:rsidRPr="00BC34C2" w:rsidRDefault="002C5D60">
      <w:pPr>
        <w:pStyle w:val="Erluterungstext"/>
      </w:pPr>
      <w:r w:rsidRPr="00BC34C2">
        <w:t>Inhalt</w:t>
      </w:r>
    </w:p>
    <w:p w14:paraId="0BB16B91" w14:textId="77777777" w:rsidR="00451E02" w:rsidRPr="00BC34C2" w:rsidRDefault="002C5D60">
      <w:pPr>
        <w:pStyle w:val="Erluterungstext"/>
      </w:pPr>
      <w:r w:rsidRPr="00BC34C2">
        <w:t>Fesseln, die Software-Architekten in ihren Freiheiten bezüglich des Entwurfs oder des Entwicklungsprozesses einschränken.</w:t>
      </w:r>
    </w:p>
    <w:p w14:paraId="307848A8" w14:textId="77777777" w:rsidR="00451E02" w:rsidRPr="00BC34C2" w:rsidRDefault="002C5D60">
      <w:pPr>
        <w:pStyle w:val="Erluterungstext"/>
      </w:pPr>
      <w:r w:rsidRPr="00BC34C2">
        <w:t>Motivation</w:t>
      </w:r>
    </w:p>
    <w:p w14:paraId="11882A9A" w14:textId="77777777" w:rsidR="00451E02" w:rsidRPr="00BC34C2" w:rsidRDefault="002C5D60">
      <w:pPr>
        <w:pStyle w:val="Erluterungstext"/>
      </w:pPr>
      <w:r w:rsidRPr="00BC34C2">
        <w:t>Architekten sollten klar wissen, wo Ihre Freiheitsgrade bezüglich Entwurfsentscheidungen liegen und wo sie Randbedingungen beachten müssen.</w:t>
      </w:r>
    </w:p>
    <w:p w14:paraId="2FD71A0E" w14:textId="77777777" w:rsidR="00451E02" w:rsidRPr="00BC34C2" w:rsidRDefault="002C5D60">
      <w:pPr>
        <w:pStyle w:val="Erluterungstext"/>
      </w:pPr>
      <w:r w:rsidRPr="00BC34C2">
        <w:t>Randbedingungen können vielleicht noch verhandelt werden, zunächst sind sie aber da.</w:t>
      </w:r>
    </w:p>
    <w:p w14:paraId="6A0F6932" w14:textId="77777777" w:rsidR="00451E02" w:rsidRPr="00BC34C2" w:rsidRDefault="002C5D60">
      <w:pPr>
        <w:pStyle w:val="Erluterungstext"/>
      </w:pPr>
      <w:r w:rsidRPr="00BC34C2">
        <w:t>Form</w:t>
      </w:r>
    </w:p>
    <w:p w14:paraId="6C438265" w14:textId="77777777" w:rsidR="00451E02" w:rsidRPr="00BC34C2" w:rsidRDefault="002C5D60">
      <w:pPr>
        <w:pStyle w:val="Erluterungstext"/>
      </w:pPr>
      <w:r w:rsidRPr="00BC34C2">
        <w:t>Informelle Listen, gegliedert nach den Unterpunkten dieses Kapitels.</w:t>
      </w:r>
    </w:p>
    <w:p w14:paraId="74EE57B9" w14:textId="77777777" w:rsidR="00451E02" w:rsidRPr="00BC34C2" w:rsidRDefault="002C5D60">
      <w:pPr>
        <w:pStyle w:val="Erluterungstext"/>
      </w:pPr>
      <w:r w:rsidRPr="00BC34C2">
        <w:t>Beispiele</w:t>
      </w:r>
    </w:p>
    <w:p w14:paraId="76A837EF" w14:textId="77777777" w:rsidR="00451E02" w:rsidRPr="00BC34C2" w:rsidRDefault="002C5D60">
      <w:pPr>
        <w:pStyle w:val="Erluterungstext"/>
      </w:pPr>
      <w:r w:rsidRPr="00BC34C2">
        <w:t>siehe Unterkapitel</w:t>
      </w:r>
    </w:p>
    <w:p w14:paraId="2E76C309" w14:textId="77777777" w:rsidR="00451E02" w:rsidRPr="00BC34C2" w:rsidRDefault="002C5D60">
      <w:pPr>
        <w:pStyle w:val="Erluterungstext"/>
      </w:pPr>
      <w:r w:rsidRPr="00BC34C2">
        <w:t>Hintergründe</w:t>
      </w:r>
    </w:p>
    <w:p w14:paraId="1D2509D0" w14:textId="77777777" w:rsidR="00451E02" w:rsidRPr="00BC34C2" w:rsidRDefault="002C5D60">
      <w:pPr>
        <w:pStyle w:val="Erluterungstext"/>
      </w:pPr>
      <w:r w:rsidRPr="00BC34C2">
        <w:t xml:space="preserve">Im Idealfall sind Randbedingungen durch die Anforderungen vorgegeben, spätestens die Architekten müssen sich dieser Randbedingungen bewusst sein. </w:t>
      </w:r>
    </w:p>
    <w:p w14:paraId="30F6265D" w14:textId="77777777" w:rsidR="00451E02" w:rsidRPr="00BC34C2" w:rsidRDefault="002C5D60">
      <w:pPr>
        <w:pStyle w:val="Erluterungstext"/>
      </w:pPr>
      <w:bookmarkStart w:id="50" w:name="OLE_LINK9"/>
      <w:bookmarkEnd w:id="50"/>
      <w:r w:rsidRPr="00BC34C2">
        <w:t>Den Einfluss von Randbedingungen auf Software- und Systemarchitekturen beschreibt  [Hofmeister+1999] (Softwware-Architecture, A Practical Guide, Addison-Wesley 1999) unter dem Stichwort „Global Analysis“.</w:t>
      </w:r>
    </w:p>
    <w:p w14:paraId="6E2A814B" w14:textId="77777777" w:rsidR="00451E02" w:rsidRPr="00BC34C2" w:rsidRDefault="00451E02">
      <w:pPr>
        <w:spacing w:before="56" w:after="113"/>
        <w:rPr>
          <w:rFonts w:cs="Arial"/>
          <w:sz w:val="20"/>
        </w:rPr>
      </w:pPr>
      <w:bookmarkStart w:id="51" w:name="OLE_LINK1501"/>
      <w:bookmarkStart w:id="52" w:name="OLE_LINK1491"/>
      <w:bookmarkStart w:id="53" w:name="OLE_LINK91"/>
      <w:bookmarkEnd w:id="51"/>
      <w:bookmarkEnd w:id="52"/>
      <w:bookmarkEnd w:id="53"/>
    </w:p>
    <w:p w14:paraId="6FAF0D55" w14:textId="77777777" w:rsidR="00451E02" w:rsidRPr="00BC34C2" w:rsidRDefault="002C5D60">
      <w:pPr>
        <w:pStyle w:val="berschrift21"/>
        <w:numPr>
          <w:ilvl w:val="1"/>
          <w:numId w:val="1"/>
        </w:numPr>
        <w:rPr>
          <w:rFonts w:cs="Arial"/>
        </w:rPr>
      </w:pPr>
      <w:bookmarkStart w:id="54" w:name="__RefHeading__4865_132721752"/>
      <w:bookmarkStart w:id="55" w:name="_Toc188159224"/>
      <w:bookmarkStart w:id="56" w:name="_Toc161293428"/>
      <w:bookmarkStart w:id="57" w:name="_Toc22396695"/>
      <w:bookmarkEnd w:id="54"/>
      <w:bookmarkEnd w:id="55"/>
      <w:bookmarkEnd w:id="56"/>
      <w:bookmarkEnd w:id="57"/>
      <w:r w:rsidRPr="00BC34C2">
        <w:rPr>
          <w:rFonts w:cs="Arial"/>
        </w:rPr>
        <w:t>Technische Randbedingungen</w:t>
      </w:r>
    </w:p>
    <w:p w14:paraId="299F7615" w14:textId="77777777" w:rsidR="00451E02" w:rsidRPr="00BC34C2" w:rsidRDefault="002C5D60">
      <w:pPr>
        <w:pStyle w:val="Erluterungstext"/>
      </w:pPr>
      <w:bookmarkStart w:id="58" w:name="OLE_LINK57"/>
      <w:bookmarkStart w:id="59" w:name="OLE_LINK39"/>
      <w:bookmarkEnd w:id="58"/>
      <w:bookmarkEnd w:id="59"/>
      <w:r w:rsidRPr="00BC34C2">
        <w:t>Inhalt</w:t>
      </w:r>
    </w:p>
    <w:p w14:paraId="6581D560" w14:textId="77777777" w:rsidR="00451E02" w:rsidRPr="00BC34C2" w:rsidRDefault="002C5D60">
      <w:pPr>
        <w:pStyle w:val="Erluterungstext"/>
      </w:pPr>
      <w:r w:rsidRPr="00BC34C2">
        <w:t>Tragen Sie hier alle technischen Randbedingungen ein. Zu dieser Kategorie gehören Hard- und Software-Infrastruktur, eingesetzte Technologien (Betriebssysteme, Middleware, Datenbanken, Programmiersprachen, ...).</w:t>
      </w:r>
    </w:p>
    <w:p w14:paraId="40E3A43C" w14:textId="77777777" w:rsidR="00451E02" w:rsidRPr="00BC34C2" w:rsidRDefault="00451E02">
      <w:pPr>
        <w:spacing w:before="56" w:after="113"/>
        <w:rPr>
          <w:rFonts w:cs="Arial"/>
          <w:sz w:val="20"/>
        </w:rPr>
      </w:pPr>
      <w:bookmarkStart w:id="60" w:name="OLE_LINK571"/>
      <w:bookmarkStart w:id="61" w:name="OLE_LINK391"/>
      <w:bookmarkEnd w:id="60"/>
      <w:bookmarkEnd w:id="61"/>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0C72790C"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205BE6" w14:textId="77777777" w:rsidR="00451E02" w:rsidRPr="00BC34C2" w:rsidRDefault="002C5D60">
            <w:pPr>
              <w:jc w:val="left"/>
              <w:rPr>
                <w:rFonts w:cs="Arial"/>
                <w:szCs w:val="22"/>
              </w:rPr>
            </w:pPr>
            <w:bookmarkStart w:id="62" w:name="OLE_LINK59"/>
            <w:bookmarkStart w:id="63" w:name="OLE_LINK58"/>
            <w:bookmarkEnd w:id="62"/>
            <w:bookmarkEnd w:id="63"/>
            <w:r w:rsidRPr="00BC34C2">
              <w:rPr>
                <w:rFonts w:cs="Arial"/>
                <w:szCs w:val="22"/>
              </w:rPr>
              <w:t>Hardware-Vorgaben</w:t>
            </w:r>
          </w:p>
        </w:tc>
      </w:tr>
      <w:tr w:rsidR="00451E02" w:rsidRPr="00BC34C2" w14:paraId="5C0A184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E9A89D1"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9A5E334" w14:textId="77777777" w:rsidR="00451E02" w:rsidRPr="00BC34C2" w:rsidRDefault="002C5D60">
            <w:pPr>
              <w:jc w:val="left"/>
              <w:rPr>
                <w:rFonts w:cs="Arial"/>
                <w:lang w:val="en-US"/>
              </w:rPr>
            </w:pPr>
            <w:proofErr w:type="spellStart"/>
            <w:r w:rsidRPr="00BC34C2">
              <w:rPr>
                <w:rFonts w:cs="Arial"/>
                <w:lang w:val="en-US"/>
              </w:rPr>
              <w:t>Bestehendes</w:t>
            </w:r>
            <w:proofErr w:type="spellEnd"/>
            <w:r w:rsidRPr="00BC34C2">
              <w:rPr>
                <w:rFonts w:cs="Arial"/>
                <w:lang w:val="en-US"/>
              </w:rPr>
              <w:t xml:space="preserve"> FH Equipment</w:t>
            </w:r>
          </w:p>
        </w:tc>
      </w:tr>
      <w:tr w:rsidR="00451E02" w:rsidRPr="00BC34C2" w14:paraId="171B5AB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A526C8F" w14:textId="77777777" w:rsidR="00451E02" w:rsidRPr="00BC34C2" w:rsidRDefault="002C5D60">
            <w:pPr>
              <w:jc w:val="left"/>
              <w:rPr>
                <w:rFonts w:cs="Arial"/>
                <w:szCs w:val="22"/>
              </w:rPr>
            </w:pPr>
            <w:r w:rsidRPr="00BC34C2">
              <w:rPr>
                <w:rFonts w:cs="Arial"/>
                <w:szCs w:val="22"/>
              </w:rPr>
              <w:t>Software-Vorgaben</w:t>
            </w:r>
          </w:p>
        </w:tc>
      </w:tr>
      <w:tr w:rsidR="00451E02" w:rsidRPr="00BC34C2" w14:paraId="2DC42668"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F7474EE"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1B67C65" w14:textId="77777777" w:rsidR="00451E02" w:rsidRPr="00BC34C2" w:rsidRDefault="002C5D60">
            <w:pPr>
              <w:rPr>
                <w:rFonts w:cs="Arial"/>
                <w:lang w:val="en-US"/>
              </w:rPr>
            </w:pPr>
            <w:r w:rsidRPr="00BC34C2">
              <w:rPr>
                <w:rFonts w:cs="Arial"/>
                <w:lang w:val="en-US"/>
              </w:rPr>
              <w:t>IIS 7.0</w:t>
            </w:r>
          </w:p>
          <w:p w14:paraId="50CEEF6E" w14:textId="77777777" w:rsidR="00451E02" w:rsidRPr="00BC34C2" w:rsidRDefault="002C5D60">
            <w:pPr>
              <w:jc w:val="left"/>
              <w:rPr>
                <w:rFonts w:cs="Arial"/>
                <w:lang w:val="en-US"/>
              </w:rPr>
            </w:pPr>
            <w:r w:rsidRPr="00BC34C2">
              <w:rPr>
                <w:rFonts w:cs="Arial"/>
                <w:lang w:val="en-US"/>
              </w:rPr>
              <w:t>MS SQL Server 2008</w:t>
            </w:r>
          </w:p>
        </w:tc>
      </w:tr>
      <w:tr w:rsidR="00451E02" w:rsidRPr="00BC34C2" w14:paraId="43902AA0"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022D49" w14:textId="77777777" w:rsidR="00451E02" w:rsidRPr="00BC34C2" w:rsidRDefault="002C5D60">
            <w:pPr>
              <w:jc w:val="left"/>
              <w:rPr>
                <w:rFonts w:cs="Arial"/>
                <w:szCs w:val="22"/>
              </w:rPr>
            </w:pPr>
            <w:r w:rsidRPr="00BC34C2">
              <w:rPr>
                <w:rFonts w:cs="Arial"/>
                <w:szCs w:val="22"/>
              </w:rPr>
              <w:t>Vorgaben des Systembetriebs</w:t>
            </w:r>
          </w:p>
        </w:tc>
      </w:tr>
      <w:tr w:rsidR="00451E02" w:rsidRPr="00AA7F5C" w14:paraId="785C3010"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CC0258D"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26D5B81" w14:textId="77777777" w:rsidR="00451E02" w:rsidRPr="00BC34C2" w:rsidRDefault="002C5D60">
            <w:pPr>
              <w:jc w:val="left"/>
              <w:rPr>
                <w:rFonts w:cs="Arial"/>
                <w:lang w:val="en-US"/>
              </w:rPr>
            </w:pPr>
            <w:r w:rsidRPr="00BC34C2">
              <w:rPr>
                <w:rFonts w:cs="Arial"/>
                <w:lang w:val="en-US"/>
              </w:rPr>
              <w:t>Windows Server 2008 (min. Vista SP2)</w:t>
            </w:r>
          </w:p>
        </w:tc>
      </w:tr>
      <w:tr w:rsidR="00451E02" w:rsidRPr="00BC34C2" w14:paraId="170B9B1B"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ACCB9B" w14:textId="77777777" w:rsidR="00451E02" w:rsidRPr="00BC34C2" w:rsidRDefault="002C5D60">
            <w:pPr>
              <w:jc w:val="left"/>
              <w:rPr>
                <w:rFonts w:cs="Arial"/>
                <w:szCs w:val="22"/>
              </w:rPr>
            </w:pPr>
            <w:r w:rsidRPr="00BC34C2">
              <w:rPr>
                <w:rFonts w:cs="Arial"/>
                <w:szCs w:val="22"/>
              </w:rPr>
              <w:t>Programmiervorgaben</w:t>
            </w:r>
          </w:p>
        </w:tc>
      </w:tr>
      <w:tr w:rsidR="00451E02" w:rsidRPr="00BC34C2" w14:paraId="5CBAB2B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4A0B37" w14:textId="77777777" w:rsidR="00451E02" w:rsidRPr="00BC34C2" w:rsidRDefault="00451E02">
            <w:pPr>
              <w:spacing w:before="56" w:after="113"/>
              <w:jc w:val="left"/>
              <w:rPr>
                <w:rFonts w:cs="Arial"/>
                <w:sz w:val="20"/>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9CFD7F" w14:textId="77777777" w:rsidR="00451E02" w:rsidRPr="00BC34C2" w:rsidRDefault="002C5D60">
            <w:pPr>
              <w:rPr>
                <w:rFonts w:cs="Arial"/>
                <w:lang w:val="en-US"/>
              </w:rPr>
            </w:pPr>
            <w:r w:rsidRPr="00BC34C2">
              <w:rPr>
                <w:rFonts w:cs="Arial"/>
                <w:lang w:val="en-US"/>
              </w:rPr>
              <w:t>.NET Framework 4.5</w:t>
            </w:r>
          </w:p>
          <w:p w14:paraId="33B5B3AD" w14:textId="77777777" w:rsidR="00451E02" w:rsidRPr="00BC34C2" w:rsidRDefault="002C5D60">
            <w:pPr>
              <w:jc w:val="left"/>
              <w:rPr>
                <w:rFonts w:cs="Arial"/>
                <w:lang w:val="en-US"/>
              </w:rPr>
            </w:pPr>
            <w:r w:rsidRPr="00BC34C2">
              <w:rPr>
                <w:rFonts w:cs="Arial"/>
                <w:lang w:val="en-US"/>
              </w:rPr>
              <w:t xml:space="preserve">C# / ASP.NET </w:t>
            </w:r>
            <w:proofErr w:type="spellStart"/>
            <w:r w:rsidRPr="00BC34C2">
              <w:rPr>
                <w:rFonts w:cs="Arial"/>
                <w:lang w:val="en-US"/>
              </w:rPr>
              <w:t>mit</w:t>
            </w:r>
            <w:proofErr w:type="spellEnd"/>
            <w:r w:rsidRPr="00BC34C2">
              <w:rPr>
                <w:rFonts w:cs="Arial"/>
                <w:lang w:val="en-US"/>
              </w:rPr>
              <w:t xml:space="preserve"> ADO.NET</w:t>
            </w:r>
          </w:p>
        </w:tc>
      </w:tr>
    </w:tbl>
    <w:p w14:paraId="0166D92C" w14:textId="77777777" w:rsidR="00451E02" w:rsidRPr="00BC34C2" w:rsidRDefault="00451E02">
      <w:pPr>
        <w:spacing w:before="56" w:after="113"/>
        <w:rPr>
          <w:rFonts w:cs="Arial"/>
          <w:sz w:val="20"/>
        </w:rPr>
      </w:pPr>
    </w:p>
    <w:p w14:paraId="61A6136C" w14:textId="77777777" w:rsidR="00451E02" w:rsidRPr="00BC34C2" w:rsidRDefault="002C5D60">
      <w:pPr>
        <w:pStyle w:val="Erluterungberschrift"/>
        <w:rPr>
          <w:rFonts w:cs="Arial"/>
        </w:rPr>
      </w:pPr>
      <w:bookmarkStart w:id="64" w:name="OLE_LINK591"/>
      <w:bookmarkStart w:id="65" w:name="OLE_LINK581"/>
      <w:bookmarkEnd w:id="64"/>
      <w:bookmarkEnd w:id="65"/>
      <w:r w:rsidRPr="00BC34C2">
        <w:rPr>
          <w:rFonts w:cs="Arial"/>
        </w:rPr>
        <w:t>Beispiele</w:t>
      </w:r>
    </w:p>
    <w:p w14:paraId="3B43F70B"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873"/>
        <w:gridCol w:w="5342"/>
      </w:tblGrid>
      <w:tr w:rsidR="00451E02" w:rsidRPr="00BC34C2" w14:paraId="7087301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9693A03" w14:textId="77777777" w:rsidR="00451E02" w:rsidRPr="00BC34C2" w:rsidRDefault="002C5D60">
            <w:pPr>
              <w:pStyle w:val="Erluterungstext"/>
              <w:rPr>
                <w:szCs w:val="22"/>
              </w:rPr>
            </w:pPr>
            <w:r w:rsidRPr="00BC34C2">
              <w:rPr>
                <w:szCs w:val="22"/>
              </w:rPr>
              <w:t>Randbedingung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4E356D7" w14:textId="77777777" w:rsidR="00451E02" w:rsidRPr="00BC34C2" w:rsidRDefault="002C5D60">
            <w:pPr>
              <w:pStyle w:val="Erluterungstext"/>
              <w:rPr>
                <w:szCs w:val="22"/>
              </w:rPr>
            </w:pPr>
            <w:r w:rsidRPr="00BC34C2">
              <w:rPr>
                <w:szCs w:val="22"/>
              </w:rPr>
              <w:t>Erläuterung</w:t>
            </w:r>
          </w:p>
        </w:tc>
      </w:tr>
      <w:tr w:rsidR="00451E02" w:rsidRPr="00BC34C2" w14:paraId="020E9507"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D4D1F8E" w14:textId="77777777" w:rsidR="00451E02" w:rsidRPr="00BC34C2" w:rsidRDefault="002C5D60">
            <w:pPr>
              <w:pStyle w:val="Erluterungstext"/>
              <w:rPr>
                <w:szCs w:val="22"/>
              </w:rPr>
            </w:pPr>
            <w:r w:rsidRPr="00BC34C2">
              <w:rPr>
                <w:szCs w:val="22"/>
              </w:rPr>
              <w:t>Hardware-Infrastruktur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2C0306C" w14:textId="77777777" w:rsidR="00451E02" w:rsidRPr="00BC34C2" w:rsidRDefault="002C5D60">
            <w:pPr>
              <w:pStyle w:val="Erluterungstext"/>
              <w:rPr>
                <w:szCs w:val="22"/>
              </w:rPr>
            </w:pPr>
            <w:r w:rsidRPr="00BC34C2">
              <w:rPr>
                <w:szCs w:val="22"/>
              </w:rPr>
              <w:t>Prozessoren, Speicher, Netzwerke, Firewalls und andere relevante Elemente der Hardware- Infrastruktur</w:t>
            </w:r>
          </w:p>
        </w:tc>
      </w:tr>
      <w:tr w:rsidR="00451E02" w:rsidRPr="00BC34C2" w14:paraId="2BE6639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477CF57" w14:textId="77777777" w:rsidR="00451E02" w:rsidRPr="00BC34C2" w:rsidRDefault="002C5D60">
            <w:pPr>
              <w:pStyle w:val="Erluterungstext"/>
              <w:rPr>
                <w:szCs w:val="22"/>
              </w:rPr>
            </w:pPr>
            <w:r w:rsidRPr="00BC34C2">
              <w:rPr>
                <w:szCs w:val="22"/>
              </w:rPr>
              <w:t>Software-Infrastruktur</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359ED04" w14:textId="77777777" w:rsidR="00451E02" w:rsidRPr="00BC34C2" w:rsidRDefault="002C5D60">
            <w:pPr>
              <w:pStyle w:val="Erluterungstext"/>
              <w:rPr>
                <w:szCs w:val="22"/>
              </w:rPr>
            </w:pPr>
            <w:r w:rsidRPr="00BC34C2">
              <w:rPr>
                <w:szCs w:val="22"/>
              </w:rPr>
              <w:t>Betriebssysteme, Datenbanksysteme, Middleware, Kommunikationssysteme, Transaktionsmonitor, Webserver, Verzeichnisdienste</w:t>
            </w:r>
          </w:p>
        </w:tc>
      </w:tr>
      <w:tr w:rsidR="00451E02" w:rsidRPr="00BC34C2" w14:paraId="25D244E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87B529" w14:textId="77777777" w:rsidR="00451E02" w:rsidRPr="00BC34C2" w:rsidRDefault="002C5D60">
            <w:pPr>
              <w:pStyle w:val="Erluterungstext"/>
              <w:rPr>
                <w:szCs w:val="22"/>
              </w:rPr>
            </w:pPr>
            <w:r w:rsidRPr="00BC34C2">
              <w:rPr>
                <w:szCs w:val="22"/>
              </w:rPr>
              <w:t>Systembetrieb</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13DAAE8" w14:textId="77777777" w:rsidR="00451E02" w:rsidRPr="00BC34C2" w:rsidRDefault="002C5D60">
            <w:pPr>
              <w:pStyle w:val="Erluterungstext"/>
              <w:rPr>
                <w:szCs w:val="22"/>
              </w:rPr>
            </w:pPr>
            <w:r w:rsidRPr="00BC34C2">
              <w:rPr>
                <w:szCs w:val="22"/>
              </w:rPr>
              <w:t>Batch- oder Onlinebetrieb des Systems oder notwendiger externer Systeme?</w:t>
            </w:r>
          </w:p>
        </w:tc>
      </w:tr>
      <w:tr w:rsidR="00451E02" w:rsidRPr="00BC34C2" w14:paraId="3B0FDE1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EAAE5E2" w14:textId="77777777" w:rsidR="00451E02" w:rsidRPr="00BC34C2" w:rsidRDefault="002C5D60">
            <w:pPr>
              <w:pStyle w:val="Erluterungstext"/>
              <w:rPr>
                <w:szCs w:val="22"/>
              </w:rPr>
            </w:pPr>
            <w:r w:rsidRPr="00BC34C2">
              <w:rPr>
                <w:szCs w:val="22"/>
              </w:rPr>
              <w:t>Verfügbarkeit der Laufzeitumgebung</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D41C1E7" w14:textId="77777777" w:rsidR="00451E02" w:rsidRPr="00BC34C2" w:rsidRDefault="002C5D60">
            <w:pPr>
              <w:pStyle w:val="Erluterungstext"/>
              <w:rPr>
                <w:szCs w:val="22"/>
              </w:rPr>
            </w:pPr>
            <w:r w:rsidRPr="00BC34C2">
              <w:rPr>
                <w:szCs w:val="22"/>
              </w:rPr>
              <w:t>Rechenzentrum mit 7x24h Betriebszeit?</w:t>
            </w:r>
          </w:p>
          <w:p w14:paraId="6EB89A99" w14:textId="77777777" w:rsidR="00451E02" w:rsidRPr="00BC34C2" w:rsidRDefault="002C5D60">
            <w:pPr>
              <w:pStyle w:val="Erluterungstext"/>
              <w:rPr>
                <w:szCs w:val="22"/>
              </w:rPr>
            </w:pPr>
            <w:r w:rsidRPr="00BC34C2">
              <w:rPr>
                <w:szCs w:val="22"/>
              </w:rPr>
              <w:t>Gibt es Wartungs- oder Backupzeiten mit eingeschränkter Verfügbarkeit des Systems oder wichtiger Systemteile?</w:t>
            </w:r>
          </w:p>
        </w:tc>
      </w:tr>
      <w:tr w:rsidR="00451E02" w:rsidRPr="00BC34C2" w14:paraId="77216E02"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C6D6AA" w14:textId="77777777" w:rsidR="00451E02" w:rsidRPr="00BC34C2" w:rsidRDefault="002C5D60">
            <w:pPr>
              <w:pStyle w:val="Erluterungstext"/>
              <w:rPr>
                <w:szCs w:val="22"/>
              </w:rPr>
            </w:pPr>
            <w:r w:rsidRPr="00BC34C2">
              <w:rPr>
                <w:szCs w:val="22"/>
              </w:rPr>
              <w:t>Grafische Oberfläche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9262334" w14:textId="77777777" w:rsidR="00451E02" w:rsidRPr="00BC34C2" w:rsidRDefault="002C5D60">
            <w:pPr>
              <w:pStyle w:val="Erluterungstext"/>
              <w:rPr>
                <w:szCs w:val="22"/>
              </w:rPr>
            </w:pPr>
            <w:r w:rsidRPr="00BC34C2">
              <w:rPr>
                <w:szCs w:val="22"/>
              </w:rPr>
              <w:t>Existieren Vorgaben hinsichtlich grafischer Oberfläche (Style Guide)?</w:t>
            </w:r>
          </w:p>
        </w:tc>
      </w:tr>
      <w:tr w:rsidR="00451E02" w:rsidRPr="00BC34C2" w14:paraId="3D614F78"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86470C" w14:textId="77777777" w:rsidR="00451E02" w:rsidRPr="00BC34C2" w:rsidRDefault="002C5D60">
            <w:pPr>
              <w:pStyle w:val="Erluterungstext"/>
              <w:rPr>
                <w:szCs w:val="22"/>
              </w:rPr>
            </w:pPr>
            <w:r w:rsidRPr="00BC34C2">
              <w:rPr>
                <w:szCs w:val="22"/>
              </w:rPr>
              <w:t>Bibliotheken, Frameworks und Komponenten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608F2C" w14:textId="77777777" w:rsidR="00451E02" w:rsidRPr="00BC34C2" w:rsidRDefault="002C5D60">
            <w:pPr>
              <w:pStyle w:val="Erluterungstext"/>
              <w:rPr>
                <w:szCs w:val="22"/>
              </w:rPr>
            </w:pPr>
            <w:r w:rsidRPr="00BC34C2">
              <w:rPr>
                <w:szCs w:val="22"/>
              </w:rPr>
              <w:t>Sollen bestimmte „Software-Fertigteile“ eingesetzt werden?</w:t>
            </w:r>
          </w:p>
        </w:tc>
      </w:tr>
      <w:tr w:rsidR="00451E02" w:rsidRPr="00BC34C2" w14:paraId="71CCC1EE"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932892E" w14:textId="77777777" w:rsidR="00451E02" w:rsidRPr="00BC34C2" w:rsidRDefault="002C5D60">
            <w:pPr>
              <w:pStyle w:val="Erluterungstext"/>
              <w:rPr>
                <w:szCs w:val="22"/>
              </w:rPr>
            </w:pPr>
            <w:r w:rsidRPr="00BC34C2">
              <w:rPr>
                <w:szCs w:val="22"/>
              </w:rPr>
              <w:t>Programmiersprachen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2C59AB5" w14:textId="77777777" w:rsidR="00451E02" w:rsidRPr="00BC34C2" w:rsidRDefault="002C5D60">
            <w:pPr>
              <w:pStyle w:val="Erluterungstext"/>
              <w:rPr>
                <w:szCs w:val="22"/>
              </w:rPr>
            </w:pPr>
            <w:r w:rsidRPr="00BC34C2">
              <w:rPr>
                <w:szCs w:val="22"/>
              </w:rPr>
              <w:t>Objektorientierte, strukturierte, deklarative oder</w:t>
            </w:r>
            <w:r w:rsidRPr="00BC34C2">
              <w:rPr>
                <w:szCs w:val="22"/>
              </w:rPr>
              <w:br/>
              <w:t>Regelsprachen, kompilierte oder interpretierte</w:t>
            </w:r>
            <w:r w:rsidRPr="00BC34C2">
              <w:rPr>
                <w:szCs w:val="22"/>
              </w:rPr>
              <w:br/>
              <w:t>Sprachen?</w:t>
            </w:r>
          </w:p>
        </w:tc>
      </w:tr>
      <w:tr w:rsidR="00451E02" w:rsidRPr="00BC34C2" w14:paraId="4F3BBCFF"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38BFCC" w14:textId="77777777" w:rsidR="00451E02" w:rsidRPr="00BC34C2" w:rsidRDefault="002C5D60">
            <w:pPr>
              <w:pStyle w:val="Erluterungstext"/>
              <w:rPr>
                <w:szCs w:val="22"/>
              </w:rPr>
            </w:pPr>
            <w:r w:rsidRPr="00BC34C2">
              <w:rPr>
                <w:szCs w:val="22"/>
              </w:rPr>
              <w:t>Referenzarchitekturen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2DB16" w14:textId="77777777" w:rsidR="00451E02" w:rsidRPr="00BC34C2" w:rsidRDefault="002C5D60">
            <w:pPr>
              <w:pStyle w:val="Erluterungstext"/>
              <w:rPr>
                <w:szCs w:val="22"/>
              </w:rPr>
            </w:pPr>
            <w:r w:rsidRPr="00BC34C2">
              <w:rPr>
                <w:szCs w:val="22"/>
              </w:rPr>
              <w:t>Gibt es in der Organisation vergleichbare oder übertragbare Referenzprojekte?</w:t>
            </w:r>
          </w:p>
        </w:tc>
      </w:tr>
      <w:tr w:rsidR="00451E02" w:rsidRPr="00BC34C2" w14:paraId="76AB51D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CE72F4" w14:textId="77777777" w:rsidR="00451E02" w:rsidRPr="00BC34C2" w:rsidRDefault="002C5D60">
            <w:pPr>
              <w:pStyle w:val="Erluterungstext"/>
              <w:rPr>
                <w:szCs w:val="22"/>
              </w:rPr>
            </w:pPr>
            <w:r w:rsidRPr="00BC34C2">
              <w:rPr>
                <w:szCs w:val="22"/>
              </w:rPr>
              <w:t>Analyse- und Entwurfsmethoden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81CDF32" w14:textId="77777777" w:rsidR="00451E02" w:rsidRPr="00BC34C2" w:rsidRDefault="002C5D60">
            <w:pPr>
              <w:pStyle w:val="Erluterungstext"/>
              <w:rPr>
                <w:szCs w:val="22"/>
              </w:rPr>
            </w:pPr>
            <w:r w:rsidRPr="00BC34C2">
              <w:rPr>
                <w:szCs w:val="22"/>
              </w:rPr>
              <w:t>Objektorientierte oder strukturierte Methoden?</w:t>
            </w:r>
          </w:p>
        </w:tc>
      </w:tr>
      <w:tr w:rsidR="00451E02" w:rsidRPr="00BC34C2" w14:paraId="021391E3"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7056D1" w14:textId="77777777" w:rsidR="00451E02" w:rsidRPr="00BC34C2" w:rsidRDefault="002C5D60">
            <w:pPr>
              <w:pStyle w:val="Erluterungstext"/>
              <w:rPr>
                <w:szCs w:val="22"/>
              </w:rPr>
            </w:pPr>
            <w:r w:rsidRPr="00BC34C2">
              <w:rPr>
                <w:szCs w:val="22"/>
              </w:rPr>
              <w:t>Datenstrukturen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1BF46FF" w14:textId="77777777" w:rsidR="00451E02" w:rsidRPr="00BC34C2" w:rsidRDefault="002C5D60">
            <w:pPr>
              <w:pStyle w:val="Erluterungstext"/>
              <w:rPr>
                <w:szCs w:val="22"/>
              </w:rPr>
            </w:pPr>
            <w:r w:rsidRPr="00BC34C2">
              <w:rPr>
                <w:szCs w:val="22"/>
              </w:rPr>
              <w:t>Vorgaben für bestimmte Datenstrukturen, Schnittstellen zu bestehenden Datenbanken oder Dateien</w:t>
            </w:r>
          </w:p>
        </w:tc>
      </w:tr>
      <w:tr w:rsidR="00451E02" w:rsidRPr="00BC34C2" w14:paraId="68213F80"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D05E7F" w14:textId="77777777" w:rsidR="00451E02" w:rsidRPr="00BC34C2" w:rsidRDefault="002C5D60">
            <w:pPr>
              <w:pStyle w:val="Erluterungstext"/>
              <w:rPr>
                <w:szCs w:val="22"/>
              </w:rPr>
            </w:pPr>
            <w:r w:rsidRPr="00BC34C2">
              <w:rPr>
                <w:szCs w:val="22"/>
              </w:rPr>
              <w:t>Programmierschnittstellen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BC60E59" w14:textId="77777777" w:rsidR="00451E02" w:rsidRPr="00BC34C2" w:rsidRDefault="002C5D60">
            <w:pPr>
              <w:pStyle w:val="Erluterungstext"/>
              <w:rPr>
                <w:szCs w:val="22"/>
              </w:rPr>
            </w:pPr>
            <w:r w:rsidRPr="00BC34C2">
              <w:rPr>
                <w:szCs w:val="22"/>
              </w:rPr>
              <w:t>Schnittstellen zu bestehenden Programmen</w:t>
            </w:r>
          </w:p>
        </w:tc>
      </w:tr>
      <w:tr w:rsidR="00451E02" w:rsidRPr="00BC34C2" w14:paraId="1E62186A"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E8E032A" w14:textId="77777777" w:rsidR="00451E02" w:rsidRPr="00BC34C2" w:rsidRDefault="002C5D60">
            <w:pPr>
              <w:pStyle w:val="Erluterungstext"/>
              <w:rPr>
                <w:szCs w:val="22"/>
              </w:rPr>
            </w:pPr>
            <w:r w:rsidRPr="00BC34C2">
              <w:rPr>
                <w:szCs w:val="22"/>
              </w:rPr>
              <w:t>Programmiervorgaben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91C5128" w14:textId="77777777" w:rsidR="00451E02" w:rsidRPr="00BC34C2" w:rsidRDefault="002C5D60">
            <w:pPr>
              <w:pStyle w:val="Erluterungstext"/>
              <w:rPr>
                <w:szCs w:val="22"/>
              </w:rPr>
            </w:pPr>
            <w:r w:rsidRPr="00BC34C2">
              <w:rPr>
                <w:szCs w:val="22"/>
              </w:rPr>
              <w:t>Programmierkonventionen, fester Programmaufbau</w:t>
            </w:r>
          </w:p>
        </w:tc>
      </w:tr>
      <w:tr w:rsidR="00451E02" w:rsidRPr="00BC34C2" w14:paraId="1ABBD4CC"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44F6CC8" w14:textId="77777777" w:rsidR="00451E02" w:rsidRPr="00BC34C2" w:rsidRDefault="002C5D60">
            <w:pPr>
              <w:pStyle w:val="Erluterungstext"/>
              <w:rPr>
                <w:szCs w:val="22"/>
              </w:rPr>
            </w:pPr>
            <w:r w:rsidRPr="00BC34C2">
              <w:rPr>
                <w:szCs w:val="22"/>
              </w:rPr>
              <w:t>Technische Kommunikation</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0CF910" w14:textId="77777777" w:rsidR="00451E02" w:rsidRPr="00BC34C2" w:rsidRDefault="002C5D60">
            <w:pPr>
              <w:pStyle w:val="Erluterungstext"/>
              <w:rPr>
                <w:szCs w:val="22"/>
              </w:rPr>
            </w:pPr>
            <w:r w:rsidRPr="00BC34C2">
              <w:rPr>
                <w:szCs w:val="22"/>
              </w:rPr>
              <w:t>Synchron oder asynchron, Protokolle</w:t>
            </w:r>
          </w:p>
        </w:tc>
      </w:tr>
      <w:tr w:rsidR="00451E02" w:rsidRPr="00BC34C2" w14:paraId="4181A1D9" w14:textId="77777777">
        <w:tc>
          <w:tcPr>
            <w:tcW w:w="287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2DF64DC" w14:textId="77777777" w:rsidR="00451E02" w:rsidRPr="00BC34C2" w:rsidRDefault="002C5D60">
            <w:pPr>
              <w:pStyle w:val="Erluterungstext"/>
              <w:rPr>
                <w:szCs w:val="22"/>
              </w:rPr>
            </w:pPr>
            <w:r w:rsidRPr="00BC34C2">
              <w:rPr>
                <w:szCs w:val="22"/>
              </w:rPr>
              <w:t>Betriebssystem und Middleware</w:t>
            </w:r>
          </w:p>
        </w:tc>
        <w:tc>
          <w:tcPr>
            <w:tcW w:w="534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F2D2217" w14:textId="77777777" w:rsidR="00451E02" w:rsidRPr="00BC34C2" w:rsidRDefault="002C5D60">
            <w:pPr>
              <w:pStyle w:val="Erluterungstext"/>
              <w:rPr>
                <w:szCs w:val="22"/>
              </w:rPr>
            </w:pPr>
            <w:r w:rsidRPr="00BC34C2">
              <w:rPr>
                <w:szCs w:val="22"/>
              </w:rPr>
              <w:t>Vorgegebene Betriebssysteme oder Middleware</w:t>
            </w:r>
          </w:p>
        </w:tc>
      </w:tr>
    </w:tbl>
    <w:p w14:paraId="252AE557" w14:textId="77777777" w:rsidR="00451E02" w:rsidRPr="00BC34C2" w:rsidRDefault="00451E02">
      <w:pPr>
        <w:spacing w:before="56" w:after="113"/>
        <w:rPr>
          <w:rFonts w:cs="Arial"/>
          <w:sz w:val="20"/>
        </w:rPr>
      </w:pPr>
      <w:bookmarkStart w:id="66" w:name="OLE_LINK148"/>
      <w:bookmarkStart w:id="67" w:name="OLE_LINK60"/>
      <w:bookmarkEnd w:id="66"/>
      <w:bookmarkEnd w:id="67"/>
    </w:p>
    <w:p w14:paraId="79ACF678" w14:textId="77777777" w:rsidR="00451E02" w:rsidRPr="00BC34C2" w:rsidRDefault="002C5D60">
      <w:pPr>
        <w:pStyle w:val="berschrift21"/>
        <w:numPr>
          <w:ilvl w:val="1"/>
          <w:numId w:val="1"/>
        </w:numPr>
        <w:rPr>
          <w:rFonts w:cs="Arial"/>
        </w:rPr>
      </w:pPr>
      <w:bookmarkStart w:id="68" w:name="OLE_LINK1481"/>
      <w:bookmarkStart w:id="69" w:name="OLE_LINK601"/>
      <w:bookmarkStart w:id="70" w:name="__RefHeading__4867_132721752"/>
      <w:bookmarkStart w:id="71" w:name="_Toc188159225"/>
      <w:bookmarkStart w:id="72" w:name="_Toc161293429"/>
      <w:bookmarkStart w:id="73" w:name="_Toc22396696"/>
      <w:bookmarkEnd w:id="68"/>
      <w:bookmarkEnd w:id="69"/>
      <w:bookmarkEnd w:id="70"/>
      <w:bookmarkEnd w:id="71"/>
      <w:bookmarkEnd w:id="72"/>
      <w:bookmarkEnd w:id="73"/>
      <w:r w:rsidRPr="00BC34C2">
        <w:rPr>
          <w:rFonts w:cs="Arial"/>
        </w:rPr>
        <w:t>Organisatorische Randbedingungen</w:t>
      </w:r>
    </w:p>
    <w:p w14:paraId="7B785ED0" w14:textId="77777777" w:rsidR="00451E02" w:rsidRPr="00BC34C2" w:rsidRDefault="002C5D60">
      <w:pPr>
        <w:pStyle w:val="Erluterungberschrift"/>
        <w:rPr>
          <w:rFonts w:cs="Arial"/>
          <w:szCs w:val="22"/>
        </w:rPr>
      </w:pPr>
      <w:bookmarkStart w:id="74" w:name="OLE_LINK152"/>
      <w:bookmarkStart w:id="75" w:name="OLE_LINK151"/>
      <w:bookmarkEnd w:id="74"/>
      <w:bookmarkEnd w:id="75"/>
      <w:r w:rsidRPr="00BC34C2">
        <w:rPr>
          <w:rFonts w:cs="Arial"/>
          <w:szCs w:val="22"/>
        </w:rPr>
        <w:t>Inhalt</w:t>
      </w:r>
    </w:p>
    <w:p w14:paraId="53DA5044" w14:textId="77777777" w:rsidR="00451E02" w:rsidRPr="00BC34C2" w:rsidRDefault="002C5D60">
      <w:pPr>
        <w:pStyle w:val="Erluterungstext"/>
        <w:rPr>
          <w:szCs w:val="22"/>
        </w:rPr>
      </w:pPr>
      <w:r w:rsidRPr="00BC34C2">
        <w:rPr>
          <w:szCs w:val="22"/>
        </w:rPr>
        <w:t>Tragen Sie hier alle organisatorischen, strukturellen und ressourcenbezogenen Randbedingungen ein. Zu dieser Kategorie gehören auch Standards, die Sie einhalten müssen und juristische Randbedingungen.</w:t>
      </w:r>
    </w:p>
    <w:p w14:paraId="79462089" w14:textId="77777777" w:rsidR="00451E02" w:rsidRPr="00BC34C2" w:rsidRDefault="00451E02">
      <w:pPr>
        <w:pStyle w:val="Erluterungstext"/>
        <w:rPr>
          <w:szCs w:val="22"/>
        </w:rPr>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1075"/>
        <w:gridCol w:w="7140"/>
      </w:tblGrid>
      <w:tr w:rsidR="00451E02" w:rsidRPr="00BC34C2" w14:paraId="4A2E1A6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25B0DD3" w14:textId="77777777" w:rsidR="00451E02" w:rsidRPr="00BC34C2" w:rsidRDefault="002C5D60">
            <w:pPr>
              <w:jc w:val="left"/>
              <w:rPr>
                <w:rFonts w:cs="Arial"/>
                <w:szCs w:val="22"/>
              </w:rPr>
            </w:pPr>
            <w:bookmarkStart w:id="76" w:name="OLE_LINK1521"/>
            <w:bookmarkStart w:id="77" w:name="OLE_LINK1511"/>
            <w:bookmarkStart w:id="78" w:name="OLE_LINK154"/>
            <w:bookmarkStart w:id="79" w:name="OLE_LINK153"/>
            <w:bookmarkEnd w:id="76"/>
            <w:bookmarkEnd w:id="77"/>
            <w:bookmarkEnd w:id="78"/>
            <w:bookmarkEnd w:id="79"/>
            <w:r w:rsidRPr="00BC34C2">
              <w:rPr>
                <w:rFonts w:cs="Arial"/>
                <w:szCs w:val="22"/>
              </w:rPr>
              <w:t>Organisation und Struktur</w:t>
            </w:r>
          </w:p>
        </w:tc>
      </w:tr>
      <w:tr w:rsidR="00451E02" w:rsidRPr="00BC34C2" w14:paraId="1AC8249D"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5B82847"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EE087A" w14:textId="77777777" w:rsidR="00451E02" w:rsidRPr="00BC34C2" w:rsidRDefault="002C5D60">
            <w:pPr>
              <w:jc w:val="left"/>
              <w:rPr>
                <w:rFonts w:cs="Arial"/>
              </w:rPr>
            </w:pPr>
            <w:r w:rsidRPr="00BC34C2">
              <w:rPr>
                <w:rFonts w:cs="Arial"/>
              </w:rPr>
              <w:t xml:space="preserve">&lt;hier Randbedingungen einfügen&gt; </w:t>
            </w:r>
          </w:p>
        </w:tc>
      </w:tr>
      <w:tr w:rsidR="00451E02" w:rsidRPr="00BC34C2" w14:paraId="7D13CF7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B314AEB" w14:textId="77777777" w:rsidR="00451E02" w:rsidRPr="00BC34C2" w:rsidRDefault="002C5D60">
            <w:pPr>
              <w:jc w:val="left"/>
              <w:rPr>
                <w:rFonts w:cs="Arial"/>
                <w:szCs w:val="22"/>
              </w:rPr>
            </w:pPr>
            <w:r w:rsidRPr="00BC34C2">
              <w:rPr>
                <w:rFonts w:cs="Arial"/>
                <w:szCs w:val="22"/>
              </w:rPr>
              <w:t>Ressourcen (Budget, Zeit, Personal)</w:t>
            </w:r>
          </w:p>
        </w:tc>
      </w:tr>
      <w:tr w:rsidR="00451E02" w:rsidRPr="00BC34C2" w14:paraId="35E69AE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0B0DF9"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241280" w14:textId="77777777" w:rsidR="00451E02" w:rsidRPr="00BC34C2" w:rsidRDefault="002C5D60">
            <w:pPr>
              <w:jc w:val="left"/>
              <w:rPr>
                <w:rFonts w:cs="Arial"/>
              </w:rPr>
            </w:pPr>
            <w:r w:rsidRPr="00BC34C2">
              <w:rPr>
                <w:rFonts w:cs="Arial"/>
              </w:rPr>
              <w:t>Bachelor Projektteam</w:t>
            </w:r>
          </w:p>
        </w:tc>
      </w:tr>
      <w:tr w:rsidR="00451E02" w:rsidRPr="00BC34C2" w14:paraId="5F2BD5B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D09688" w14:textId="77777777" w:rsidR="00451E02" w:rsidRPr="00BC34C2" w:rsidRDefault="002C5D60">
            <w:pPr>
              <w:jc w:val="left"/>
              <w:rPr>
                <w:rFonts w:cs="Arial"/>
                <w:szCs w:val="22"/>
              </w:rPr>
            </w:pPr>
            <w:r w:rsidRPr="00BC34C2">
              <w:rPr>
                <w:rFonts w:cs="Arial"/>
                <w:szCs w:val="22"/>
              </w:rPr>
              <w:t>Organisatorische Standards</w:t>
            </w:r>
          </w:p>
        </w:tc>
      </w:tr>
      <w:tr w:rsidR="00451E02" w:rsidRPr="00BC34C2" w14:paraId="513B88C6"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FB2C67E"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87590A9" w14:textId="77777777" w:rsidR="00451E02" w:rsidRPr="00BC34C2" w:rsidRDefault="002C5D60">
            <w:pPr>
              <w:jc w:val="left"/>
              <w:rPr>
                <w:rFonts w:cs="Arial"/>
              </w:rPr>
            </w:pPr>
            <w:r w:rsidRPr="00BC34C2">
              <w:rPr>
                <w:rFonts w:cs="Arial"/>
              </w:rPr>
              <w:t>Bachelor Projektteam</w:t>
            </w:r>
          </w:p>
        </w:tc>
      </w:tr>
      <w:tr w:rsidR="00451E02" w:rsidRPr="00BC34C2" w14:paraId="7B21C003"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3FAE4A0" w14:textId="0A00E460" w:rsidR="00451E02" w:rsidRPr="00BC34C2" w:rsidRDefault="000930FF">
            <w:pPr>
              <w:jc w:val="left"/>
              <w:rPr>
                <w:rFonts w:cs="Arial"/>
                <w:szCs w:val="22"/>
              </w:rPr>
            </w:pPr>
            <w:r w:rsidRPr="00BC34C2">
              <w:rPr>
                <w:rFonts w:cs="Arial"/>
                <w:szCs w:val="22"/>
              </w:rPr>
              <w:t>Konfigurations- und Versionsverwaltung</w:t>
            </w:r>
          </w:p>
        </w:tc>
      </w:tr>
      <w:tr w:rsidR="00451E02" w:rsidRPr="00BC34C2" w14:paraId="3056EC62" w14:textId="77777777">
        <w:tc>
          <w:tcPr>
            <w:tcW w:w="1075"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8D036E3" w14:textId="77777777" w:rsidR="00451E02" w:rsidRPr="00BC34C2" w:rsidRDefault="00451E02">
            <w:pPr>
              <w:jc w:val="left"/>
              <w:rPr>
                <w:rFonts w:cs="Arial"/>
              </w:rPr>
            </w:pPr>
          </w:p>
        </w:tc>
        <w:tc>
          <w:tcPr>
            <w:tcW w:w="7140"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6D68FC9" w14:textId="163F8743" w:rsidR="00451E02" w:rsidRPr="00BC34C2" w:rsidRDefault="000930FF">
            <w:pPr>
              <w:jc w:val="left"/>
              <w:rPr>
                <w:rFonts w:cs="Arial"/>
              </w:rPr>
            </w:pPr>
            <w:r w:rsidRPr="00BC34C2">
              <w:rPr>
                <w:rFonts w:cs="Arial"/>
              </w:rPr>
              <w:t>Versionierung mit GIT auf einen eigenen GIT Server an der FH.</w:t>
            </w:r>
          </w:p>
        </w:tc>
      </w:tr>
    </w:tbl>
    <w:p w14:paraId="11B747B1" w14:textId="77777777" w:rsidR="00451E02" w:rsidRPr="00BC34C2" w:rsidRDefault="00451E02">
      <w:pPr>
        <w:pStyle w:val="Erluterungstext"/>
      </w:pPr>
      <w:bookmarkStart w:id="80" w:name="OLE_LINK1541"/>
      <w:bookmarkStart w:id="81" w:name="OLE_LINK1531"/>
      <w:bookmarkEnd w:id="80"/>
      <w:bookmarkEnd w:id="81"/>
    </w:p>
    <w:p w14:paraId="3F460DD8" w14:textId="77777777" w:rsidR="00451E02" w:rsidRPr="00BC34C2" w:rsidRDefault="002C5D60">
      <w:pPr>
        <w:pStyle w:val="Erluterungberschrift"/>
        <w:rPr>
          <w:rFonts w:cs="Arial"/>
        </w:rPr>
      </w:pPr>
      <w:bookmarkStart w:id="82" w:name="OLE_LINK156"/>
      <w:bookmarkStart w:id="83" w:name="OLE_LINK155"/>
      <w:bookmarkEnd w:id="82"/>
      <w:bookmarkEnd w:id="83"/>
      <w:r w:rsidRPr="00BC34C2">
        <w:rPr>
          <w:rFonts w:cs="Arial"/>
        </w:rPr>
        <w:t>Beispiele</w:t>
      </w:r>
    </w:p>
    <w:p w14:paraId="7D8DE850" w14:textId="77777777" w:rsidR="00451E02" w:rsidRPr="00BC34C2" w:rsidRDefault="00451E02">
      <w:pPr>
        <w:pStyle w:val="Erluterungstext"/>
      </w:pPr>
    </w:p>
    <w:tbl>
      <w:tblPr>
        <w:tblW w:w="0" w:type="auto"/>
        <w:tblInd w:w="54"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0" w:type="dxa"/>
          <w:right w:w="75" w:type="dxa"/>
        </w:tblCellMar>
        <w:tblLook w:val="04A0" w:firstRow="1" w:lastRow="0" w:firstColumn="1" w:lastColumn="0" w:noHBand="0" w:noVBand="1"/>
      </w:tblPr>
      <w:tblGrid>
        <w:gridCol w:w="2462"/>
        <w:gridCol w:w="5753"/>
      </w:tblGrid>
      <w:tr w:rsidR="00451E02" w:rsidRPr="00BC34C2" w14:paraId="3AD5D18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81644E4" w14:textId="77777777" w:rsidR="00451E02" w:rsidRPr="00BC34C2" w:rsidRDefault="002C5D60">
            <w:pPr>
              <w:pStyle w:val="Erluterungstext"/>
              <w:rPr>
                <w:bCs/>
                <w:szCs w:val="22"/>
              </w:rPr>
            </w:pPr>
            <w:r w:rsidRPr="00BC34C2">
              <w:rPr>
                <w:bCs/>
                <w:szCs w:val="22"/>
              </w:rPr>
              <w:lastRenderedPageBreak/>
              <w:t>Randbedingung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95DB42D" w14:textId="77777777" w:rsidR="00451E02" w:rsidRPr="00BC34C2" w:rsidRDefault="002C5D60">
            <w:pPr>
              <w:pStyle w:val="Erluterungstext"/>
              <w:rPr>
                <w:bCs/>
                <w:szCs w:val="22"/>
              </w:rPr>
            </w:pPr>
            <w:r w:rsidRPr="00BC34C2">
              <w:rPr>
                <w:bCs/>
                <w:szCs w:val="22"/>
              </w:rPr>
              <w:t>Erläuterung</w:t>
            </w:r>
          </w:p>
        </w:tc>
      </w:tr>
      <w:tr w:rsidR="00451E02" w:rsidRPr="00BC34C2" w14:paraId="0055A2C7"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D4F8B2" w14:textId="77777777" w:rsidR="00451E02" w:rsidRPr="00BC34C2" w:rsidRDefault="002C5D60">
            <w:pPr>
              <w:pStyle w:val="Erluterungstext"/>
              <w:rPr>
                <w:szCs w:val="22"/>
              </w:rPr>
            </w:pPr>
            <w:r w:rsidRPr="00BC34C2">
              <w:rPr>
                <w:szCs w:val="22"/>
              </w:rPr>
              <w:t>Organisation und Struktur</w:t>
            </w:r>
          </w:p>
        </w:tc>
      </w:tr>
      <w:tr w:rsidR="00451E02" w:rsidRPr="00BC34C2" w14:paraId="7D98783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526529" w14:textId="77777777" w:rsidR="00451E02" w:rsidRPr="00BC34C2" w:rsidRDefault="002C5D60">
            <w:pPr>
              <w:pStyle w:val="Erluterungstext"/>
              <w:rPr>
                <w:szCs w:val="22"/>
              </w:rPr>
            </w:pPr>
            <w:r w:rsidRPr="00BC34C2">
              <w:rPr>
                <w:szCs w:val="22"/>
              </w:rPr>
              <w:t>Organisationsstruktur</w:t>
            </w:r>
            <w:r w:rsidRPr="00BC34C2">
              <w:rPr>
                <w:szCs w:val="22"/>
              </w:rPr>
              <w:br/>
              <w:t>beim Auftraggeber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FFD0EE" w14:textId="77777777" w:rsidR="00451E02" w:rsidRPr="00BC34C2" w:rsidRDefault="002C5D60">
            <w:pPr>
              <w:pStyle w:val="Erluterungstext"/>
            </w:pPr>
            <w:r w:rsidRPr="00BC34C2">
              <w:rPr>
                <w:szCs w:val="22"/>
              </w:rPr>
              <w:t>Droht Änderung von Verantwortlichkeiten?</w:t>
            </w:r>
            <w:r w:rsidRPr="00BC34C2">
              <w:t xml:space="preserve"> </w:t>
            </w:r>
          </w:p>
          <w:p w14:paraId="27FF0611" w14:textId="77777777" w:rsidR="00451E02" w:rsidRPr="00BC34C2" w:rsidRDefault="002C5D60">
            <w:pPr>
              <w:pStyle w:val="Erluterungstext"/>
            </w:pPr>
            <w:r w:rsidRPr="00BC34C2">
              <w:rPr>
                <w:szCs w:val="22"/>
              </w:rPr>
              <w:t>Änderung von Ansprechpartnern</w:t>
            </w:r>
            <w:r w:rsidRPr="00BC34C2">
              <w:t xml:space="preserve"> </w:t>
            </w:r>
          </w:p>
        </w:tc>
      </w:tr>
      <w:tr w:rsidR="00451E02" w:rsidRPr="00BC34C2" w14:paraId="43210DF5"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48BF1A" w14:textId="77777777" w:rsidR="00451E02" w:rsidRPr="00BC34C2" w:rsidRDefault="002C5D60">
            <w:pPr>
              <w:pStyle w:val="Erluterungstext"/>
              <w:rPr>
                <w:szCs w:val="22"/>
              </w:rPr>
            </w:pPr>
            <w:r w:rsidRPr="00BC34C2">
              <w:rPr>
                <w:szCs w:val="22"/>
              </w:rPr>
              <w:t>Organisationsstruktur</w:t>
            </w:r>
            <w:r w:rsidRPr="00BC34C2">
              <w:rPr>
                <w:szCs w:val="22"/>
              </w:rPr>
              <w:br/>
              <w:t>des Projektteams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D842A7" w14:textId="77777777" w:rsidR="00451E02" w:rsidRPr="00BC34C2" w:rsidRDefault="002C5D60">
            <w:pPr>
              <w:pStyle w:val="Erluterungstext"/>
            </w:pPr>
            <w:r w:rsidRPr="00BC34C2">
              <w:rPr>
                <w:szCs w:val="22"/>
              </w:rPr>
              <w:t>mit/ohne Unterauftragnehmer</w:t>
            </w:r>
            <w:r w:rsidRPr="00BC34C2">
              <w:t xml:space="preserve"> </w:t>
            </w:r>
          </w:p>
          <w:p w14:paraId="6581E452" w14:textId="77777777" w:rsidR="00451E02" w:rsidRPr="00BC34C2" w:rsidRDefault="002C5D60">
            <w:pPr>
              <w:pStyle w:val="Erluterungstext"/>
            </w:pPr>
            <w:r w:rsidRPr="00BC34C2">
              <w:rPr>
                <w:szCs w:val="22"/>
              </w:rPr>
              <w:t>Entscheidungsbefugnis der Projektleiterin</w:t>
            </w:r>
            <w:r w:rsidRPr="00BC34C2">
              <w:t xml:space="preserve"> </w:t>
            </w:r>
          </w:p>
        </w:tc>
      </w:tr>
      <w:tr w:rsidR="00451E02" w:rsidRPr="00BC34C2" w14:paraId="45BAF41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621469E" w14:textId="77777777" w:rsidR="00451E02" w:rsidRPr="00BC34C2" w:rsidRDefault="002C5D60">
            <w:pPr>
              <w:pStyle w:val="Erluterungstext"/>
              <w:rPr>
                <w:szCs w:val="22"/>
              </w:rPr>
            </w:pPr>
            <w:r w:rsidRPr="00BC34C2">
              <w:rPr>
                <w:szCs w:val="22"/>
              </w:rPr>
              <w:t>Entscheidungsträger</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59F1AB4" w14:textId="77777777" w:rsidR="00451E02" w:rsidRPr="00BC34C2" w:rsidRDefault="002C5D60">
            <w:pPr>
              <w:pStyle w:val="Erluterungstext"/>
            </w:pPr>
            <w:r w:rsidRPr="00BC34C2">
              <w:rPr>
                <w:szCs w:val="22"/>
              </w:rPr>
              <w:t>Erfahrung mit ähnlichen Projekten</w:t>
            </w:r>
            <w:r w:rsidRPr="00BC34C2">
              <w:t xml:space="preserve"> </w:t>
            </w:r>
          </w:p>
          <w:p w14:paraId="63D0362B" w14:textId="77777777" w:rsidR="00451E02" w:rsidRPr="00BC34C2" w:rsidRDefault="002C5D60">
            <w:pPr>
              <w:pStyle w:val="Erluterungstext"/>
            </w:pPr>
            <w:r w:rsidRPr="00BC34C2">
              <w:rPr>
                <w:szCs w:val="22"/>
              </w:rPr>
              <w:t>Risiko-/Innovationsfreude</w:t>
            </w:r>
            <w:r w:rsidRPr="00BC34C2">
              <w:t xml:space="preserve"> </w:t>
            </w:r>
          </w:p>
        </w:tc>
      </w:tr>
      <w:tr w:rsidR="00451E02" w:rsidRPr="00BC34C2" w14:paraId="68D2D86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33532D" w14:textId="77777777" w:rsidR="00451E02" w:rsidRPr="00BC34C2" w:rsidRDefault="002C5D60">
            <w:pPr>
              <w:pStyle w:val="Erluterungstext"/>
              <w:rPr>
                <w:szCs w:val="22"/>
              </w:rPr>
            </w:pPr>
            <w:r w:rsidRPr="00BC34C2">
              <w:rPr>
                <w:szCs w:val="22"/>
              </w:rPr>
              <w:t>Bestehende Partnerschaften oder</w:t>
            </w:r>
            <w:r w:rsidRPr="00BC34C2">
              <w:rPr>
                <w:szCs w:val="22"/>
              </w:rPr>
              <w:br/>
              <w:t>Kooperationen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C0AB4FF" w14:textId="77777777" w:rsidR="00451E02" w:rsidRPr="00BC34C2" w:rsidRDefault="002C5D60">
            <w:pPr>
              <w:pStyle w:val="Erluterungstext"/>
            </w:pPr>
            <w:r w:rsidRPr="00BC34C2">
              <w:rPr>
                <w:szCs w:val="22"/>
              </w:rPr>
              <w:t>Hat die Organisation bestehende Kooperationen mit bestimmten Softwareherstellern?</w:t>
            </w:r>
            <w:r w:rsidRPr="00BC34C2">
              <w:t xml:space="preserve"> </w:t>
            </w:r>
          </w:p>
          <w:p w14:paraId="01CE77B4" w14:textId="77777777" w:rsidR="00451E02" w:rsidRPr="00BC34C2" w:rsidRDefault="002C5D60">
            <w:pPr>
              <w:pStyle w:val="Erluterungstext"/>
            </w:pPr>
            <w:r w:rsidRPr="00BC34C2">
              <w:rPr>
                <w:szCs w:val="22"/>
              </w:rPr>
              <w:t>Solche Partnerschaften geben oftmals Produktentscheidungen (unabhängig von Systemanforderungen) vor.</w:t>
            </w:r>
            <w:r w:rsidRPr="00BC34C2">
              <w:t xml:space="preserve"> </w:t>
            </w:r>
          </w:p>
        </w:tc>
      </w:tr>
      <w:tr w:rsidR="00451E02" w:rsidRPr="00BC34C2" w14:paraId="0775219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BC5DBF6" w14:textId="77777777" w:rsidR="00451E02" w:rsidRPr="00BC34C2" w:rsidRDefault="002C5D60">
            <w:pPr>
              <w:pStyle w:val="Erluterungstext"/>
              <w:rPr>
                <w:szCs w:val="22"/>
              </w:rPr>
            </w:pPr>
            <w:r w:rsidRPr="00BC34C2">
              <w:rPr>
                <w:szCs w:val="22"/>
              </w:rPr>
              <w:t>Eigenentwicklung</w:t>
            </w:r>
            <w:r w:rsidRPr="00BC34C2">
              <w:rPr>
                <w:szCs w:val="22"/>
              </w:rPr>
              <w:br/>
              <w:t>oder externe Vergabe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09461B4" w14:textId="77777777" w:rsidR="00451E02" w:rsidRPr="00BC34C2" w:rsidRDefault="002C5D60">
            <w:pPr>
              <w:pStyle w:val="Erluterungstext"/>
              <w:rPr>
                <w:szCs w:val="22"/>
              </w:rPr>
            </w:pPr>
            <w:r w:rsidRPr="00BC34C2">
              <w:rPr>
                <w:szCs w:val="22"/>
              </w:rPr>
              <w:t>Selbst entwickeln oder an externe Dienstleister vergeben?</w:t>
            </w:r>
          </w:p>
        </w:tc>
      </w:tr>
      <w:tr w:rsidR="00451E02" w:rsidRPr="00BC34C2" w14:paraId="2A7DA1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3975B2E" w14:textId="77777777" w:rsidR="00451E02" w:rsidRPr="00BC34C2" w:rsidRDefault="002C5D60">
            <w:pPr>
              <w:pStyle w:val="Erluterungstext"/>
              <w:rPr>
                <w:szCs w:val="22"/>
              </w:rPr>
            </w:pPr>
            <w:r w:rsidRPr="00BC34C2">
              <w:rPr>
                <w:szCs w:val="22"/>
              </w:rPr>
              <w:t>Entwicklung als Produkt oder zur eigenen</w:t>
            </w:r>
            <w:r w:rsidRPr="00BC34C2">
              <w:rPr>
                <w:szCs w:val="22"/>
              </w:rPr>
              <w:br/>
              <w:t>Nutzung?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091B0B4" w14:textId="77777777" w:rsidR="00451E02" w:rsidRPr="00BC34C2" w:rsidRDefault="002C5D60">
            <w:pPr>
              <w:pStyle w:val="Erluterungstext"/>
            </w:pPr>
            <w:r w:rsidRPr="00BC34C2">
              <w:rPr>
                <w:szCs w:val="22"/>
              </w:rPr>
              <w:t>Bedingt andere Prozesse bei Anforderungsanalyse und Entscheidungen. Im Fall der Produktentwicklung:</w:t>
            </w:r>
            <w:r w:rsidRPr="00BC34C2">
              <w:t xml:space="preserve"> </w:t>
            </w:r>
          </w:p>
          <w:p w14:paraId="0034BDB0" w14:textId="77777777" w:rsidR="00451E02" w:rsidRPr="00BC34C2" w:rsidRDefault="002C5D60">
            <w:pPr>
              <w:pStyle w:val="Erluterungstext"/>
            </w:pPr>
            <w:r w:rsidRPr="00BC34C2">
              <w:rPr>
                <w:szCs w:val="22"/>
              </w:rPr>
              <w:t>Neues Produkt für neuen Markt?</w:t>
            </w:r>
            <w:r w:rsidRPr="00BC34C2">
              <w:t xml:space="preserve"> </w:t>
            </w:r>
          </w:p>
          <w:p w14:paraId="025DC9AE" w14:textId="77777777" w:rsidR="00451E02" w:rsidRPr="00BC34C2" w:rsidRDefault="002C5D60">
            <w:pPr>
              <w:pStyle w:val="Erluterungstext"/>
            </w:pPr>
            <w:r w:rsidRPr="00BC34C2">
              <w:rPr>
                <w:szCs w:val="22"/>
              </w:rPr>
              <w:t>Verbessertes Produkt für bestehenden Markt?</w:t>
            </w:r>
            <w:r w:rsidRPr="00BC34C2">
              <w:t xml:space="preserve"> </w:t>
            </w:r>
          </w:p>
          <w:p w14:paraId="630EC94A" w14:textId="77777777" w:rsidR="00451E02" w:rsidRPr="00BC34C2" w:rsidRDefault="002C5D60">
            <w:pPr>
              <w:pStyle w:val="Erluterungstext"/>
            </w:pPr>
            <w:r w:rsidRPr="00BC34C2">
              <w:rPr>
                <w:szCs w:val="22"/>
              </w:rPr>
              <w:t>Vermarktung eines bestehenden (eigenen) Systems</w:t>
            </w:r>
            <w:r w:rsidRPr="00BC34C2">
              <w:t xml:space="preserve"> </w:t>
            </w:r>
          </w:p>
          <w:p w14:paraId="494D031F" w14:textId="77777777" w:rsidR="00451E02" w:rsidRPr="00BC34C2" w:rsidRDefault="002C5D60">
            <w:pPr>
              <w:pStyle w:val="Erluterungstext"/>
              <w:rPr>
                <w:szCs w:val="22"/>
              </w:rPr>
            </w:pPr>
            <w:r w:rsidRPr="00BC34C2">
              <w:rPr>
                <w:szCs w:val="22"/>
              </w:rPr>
              <w:t>   Entwicklung ausschließlich zur eigenen Nutzung?</w:t>
            </w:r>
          </w:p>
        </w:tc>
      </w:tr>
      <w:tr w:rsidR="00451E02" w:rsidRPr="00BC34C2" w14:paraId="2E48B658"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0B1C113" w14:textId="77777777" w:rsidR="00451E02" w:rsidRPr="00BC34C2" w:rsidRDefault="002C5D60">
            <w:pPr>
              <w:pStyle w:val="Erluterungstext"/>
              <w:rPr>
                <w:szCs w:val="22"/>
              </w:rPr>
            </w:pPr>
            <w:r w:rsidRPr="00BC34C2">
              <w:rPr>
                <w:szCs w:val="22"/>
              </w:rPr>
              <w:t>Ressourcen (Budget, Zeit, Personal)</w:t>
            </w:r>
          </w:p>
        </w:tc>
      </w:tr>
      <w:tr w:rsidR="00451E02" w:rsidRPr="00BC34C2" w14:paraId="6371859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688098A" w14:textId="77777777" w:rsidR="00451E02" w:rsidRPr="00BC34C2" w:rsidRDefault="002C5D60">
            <w:pPr>
              <w:pStyle w:val="Erluterungstext"/>
              <w:rPr>
                <w:szCs w:val="22"/>
              </w:rPr>
            </w:pPr>
            <w:r w:rsidRPr="00BC34C2">
              <w:rPr>
                <w:szCs w:val="22"/>
              </w:rPr>
              <w:t>Festpreis oder Zeit/Aufwand?</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BE2B61F" w14:textId="77777777" w:rsidR="00451E02" w:rsidRPr="00BC34C2" w:rsidRDefault="002C5D60">
            <w:pPr>
              <w:pStyle w:val="Erluterungstext"/>
              <w:rPr>
                <w:szCs w:val="22"/>
              </w:rPr>
            </w:pPr>
            <w:r w:rsidRPr="00BC34C2">
              <w:rPr>
                <w:szCs w:val="22"/>
              </w:rPr>
              <w:t>Festpreisprojekt oder Abrechnung nach Zeit und</w:t>
            </w:r>
            <w:r w:rsidRPr="00BC34C2">
              <w:rPr>
                <w:szCs w:val="22"/>
              </w:rPr>
              <w:br/>
              <w:t>Aufwand?</w:t>
            </w:r>
          </w:p>
        </w:tc>
      </w:tr>
      <w:tr w:rsidR="00451E02" w:rsidRPr="00BC34C2" w14:paraId="32F53D7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151E28BA" w14:textId="77777777" w:rsidR="00451E02" w:rsidRPr="00BC34C2" w:rsidRDefault="002C5D60">
            <w:pPr>
              <w:pStyle w:val="Erluterungstext"/>
              <w:rPr>
                <w:szCs w:val="22"/>
              </w:rPr>
            </w:pPr>
            <w:r w:rsidRPr="00BC34C2">
              <w:rPr>
                <w:szCs w:val="22"/>
              </w:rPr>
              <w:t>Zeitplan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0D369F" w14:textId="77777777" w:rsidR="00451E02" w:rsidRPr="00BC34C2" w:rsidRDefault="002C5D60">
            <w:pPr>
              <w:pStyle w:val="Erluterungstext"/>
              <w:rPr>
                <w:szCs w:val="22"/>
              </w:rPr>
            </w:pPr>
            <w:r w:rsidRPr="00BC34C2">
              <w:rPr>
                <w:szCs w:val="22"/>
              </w:rPr>
              <w:t>Wie flexibel ist der Zeitplan? Gibt es einen festen Endtermin? Welche Stakeholder bestimmen den Endtermin?</w:t>
            </w:r>
          </w:p>
        </w:tc>
      </w:tr>
      <w:tr w:rsidR="00451E02" w:rsidRPr="00BC34C2" w14:paraId="109ECF4A"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DD10" w14:textId="77777777" w:rsidR="00451E02" w:rsidRPr="00BC34C2" w:rsidRDefault="002C5D60">
            <w:pPr>
              <w:pStyle w:val="Erluterungstext"/>
              <w:rPr>
                <w:szCs w:val="22"/>
              </w:rPr>
            </w:pPr>
            <w:r w:rsidRPr="00BC34C2">
              <w:rPr>
                <w:szCs w:val="22"/>
              </w:rPr>
              <w:t>Zeitplan und Funktionsumfang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1276D73" w14:textId="77777777" w:rsidR="00451E02" w:rsidRPr="00BC34C2" w:rsidRDefault="002C5D60">
            <w:pPr>
              <w:pStyle w:val="Erluterungstext"/>
              <w:rPr>
                <w:szCs w:val="22"/>
              </w:rPr>
            </w:pPr>
            <w:r w:rsidRPr="00BC34C2">
              <w:rPr>
                <w:szCs w:val="22"/>
              </w:rPr>
              <w:t>Was ist höher priorisiert, der Termin oder der Funktionsumfang?</w:t>
            </w:r>
          </w:p>
        </w:tc>
      </w:tr>
      <w:tr w:rsidR="00451E02" w:rsidRPr="00BC34C2" w14:paraId="022B16FD"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82FCC3" w14:textId="77777777" w:rsidR="00451E02" w:rsidRPr="00BC34C2" w:rsidRDefault="002C5D60">
            <w:pPr>
              <w:pStyle w:val="Erluterungstext"/>
              <w:rPr>
                <w:szCs w:val="22"/>
              </w:rPr>
            </w:pPr>
            <w:r w:rsidRPr="00BC34C2">
              <w:rPr>
                <w:szCs w:val="22"/>
              </w:rPr>
              <w:t>Release-Plan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7278521" w14:textId="77777777" w:rsidR="00451E02" w:rsidRPr="00BC34C2" w:rsidRDefault="002C5D60">
            <w:pPr>
              <w:pStyle w:val="Erluterungstext"/>
              <w:rPr>
                <w:szCs w:val="22"/>
              </w:rPr>
            </w:pPr>
            <w:r w:rsidRPr="00BC34C2">
              <w:rPr>
                <w:szCs w:val="22"/>
              </w:rPr>
              <w:t>Zu welchen Zeitpunkten soll welcher Funktionsumfang in Releases/Versionen zur Verfügung stehen?</w:t>
            </w:r>
          </w:p>
        </w:tc>
      </w:tr>
      <w:tr w:rsidR="00451E02" w:rsidRPr="00BC34C2" w14:paraId="410612EE"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A1D8CC6" w14:textId="77777777" w:rsidR="00451E02" w:rsidRPr="00BC34C2" w:rsidRDefault="002C5D60">
            <w:pPr>
              <w:pStyle w:val="Erluterungstext"/>
              <w:rPr>
                <w:szCs w:val="22"/>
              </w:rPr>
            </w:pPr>
            <w:r w:rsidRPr="00BC34C2">
              <w:rPr>
                <w:szCs w:val="22"/>
              </w:rPr>
              <w:t>Projektbudget</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AAE6FDB" w14:textId="77777777" w:rsidR="00451E02" w:rsidRPr="00BC34C2" w:rsidRDefault="002C5D60">
            <w:pPr>
              <w:pStyle w:val="Erluterungstext"/>
              <w:rPr>
                <w:szCs w:val="22"/>
              </w:rPr>
            </w:pPr>
            <w:r w:rsidRPr="00BC34C2">
              <w:rPr>
                <w:szCs w:val="22"/>
              </w:rPr>
              <w:t>Fest oder variabel? In welcher Höhe verfügbar?</w:t>
            </w:r>
          </w:p>
        </w:tc>
      </w:tr>
      <w:tr w:rsidR="00451E02" w:rsidRPr="00BC34C2" w14:paraId="47CABB2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110FD4B" w14:textId="77777777" w:rsidR="00451E02" w:rsidRPr="00BC34C2" w:rsidRDefault="002C5D60">
            <w:pPr>
              <w:pStyle w:val="Erluterungstext"/>
              <w:rPr>
                <w:szCs w:val="22"/>
              </w:rPr>
            </w:pPr>
            <w:r w:rsidRPr="00BC34C2">
              <w:rPr>
                <w:szCs w:val="22"/>
              </w:rPr>
              <w:t>Budget für technische</w:t>
            </w:r>
            <w:r w:rsidRPr="00BC34C2">
              <w:rPr>
                <w:szCs w:val="22"/>
              </w:rPr>
              <w:br/>
              <w:t>Ressourcen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3D1EF01" w14:textId="77777777" w:rsidR="00451E02" w:rsidRPr="00BC34C2" w:rsidRDefault="002C5D60">
            <w:pPr>
              <w:pStyle w:val="Erluterungstext"/>
              <w:rPr>
                <w:szCs w:val="22"/>
              </w:rPr>
            </w:pPr>
            <w:r w:rsidRPr="00BC34C2">
              <w:rPr>
                <w:szCs w:val="22"/>
              </w:rPr>
              <w:t>Kauf oder Miete von Entwicklungswerkzeugen</w:t>
            </w:r>
            <w:r w:rsidRPr="00BC34C2">
              <w:rPr>
                <w:szCs w:val="22"/>
              </w:rPr>
              <w:br/>
              <w:t>(Hardware und Software)?</w:t>
            </w:r>
          </w:p>
        </w:tc>
      </w:tr>
      <w:tr w:rsidR="00451E02" w:rsidRPr="00BC34C2" w14:paraId="134F6A8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77A8D13" w14:textId="77777777" w:rsidR="00451E02" w:rsidRPr="00BC34C2" w:rsidRDefault="002C5D60">
            <w:pPr>
              <w:pStyle w:val="Erluterungstext"/>
              <w:rPr>
                <w:szCs w:val="22"/>
              </w:rPr>
            </w:pPr>
            <w:r w:rsidRPr="00BC34C2">
              <w:rPr>
                <w:szCs w:val="22"/>
              </w:rPr>
              <w:t>Team</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82FDCD" w14:textId="77777777" w:rsidR="00451E02" w:rsidRPr="00BC34C2" w:rsidRDefault="002C5D60">
            <w:pPr>
              <w:pStyle w:val="Erluterungstext"/>
              <w:rPr>
                <w:szCs w:val="22"/>
              </w:rPr>
            </w:pPr>
            <w:r w:rsidRPr="00BC34C2">
              <w:rPr>
                <w:szCs w:val="22"/>
              </w:rPr>
              <w:t>Anzahl der Mitarbeiter und deren Qualifikation,</w:t>
            </w:r>
            <w:r w:rsidRPr="00BC34C2">
              <w:rPr>
                <w:szCs w:val="22"/>
              </w:rPr>
              <w:br/>
              <w:t>Motivation und kontinuierliche Verfügbarkeit.</w:t>
            </w:r>
          </w:p>
        </w:tc>
      </w:tr>
      <w:tr w:rsidR="00451E02" w:rsidRPr="00BC34C2" w14:paraId="4059C72E"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8B69AB4" w14:textId="77777777" w:rsidR="00451E02" w:rsidRPr="00BC34C2" w:rsidRDefault="002C5D60">
            <w:pPr>
              <w:pStyle w:val="Erluterungstext"/>
              <w:rPr>
                <w:szCs w:val="22"/>
              </w:rPr>
            </w:pPr>
            <w:r w:rsidRPr="00BC34C2">
              <w:rPr>
                <w:szCs w:val="22"/>
              </w:rPr>
              <w:t>Organisatorische Standards</w:t>
            </w:r>
          </w:p>
        </w:tc>
      </w:tr>
      <w:tr w:rsidR="00451E02" w:rsidRPr="00BC34C2" w14:paraId="636553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3AF6BE" w14:textId="77777777" w:rsidR="00451E02" w:rsidRPr="00BC34C2" w:rsidRDefault="002C5D60">
            <w:pPr>
              <w:pStyle w:val="Erluterungstext"/>
              <w:rPr>
                <w:szCs w:val="22"/>
              </w:rPr>
            </w:pPr>
            <w:r w:rsidRPr="00BC34C2">
              <w:rPr>
                <w:szCs w:val="22"/>
              </w:rPr>
              <w:t>Vorgehensmodell</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418B85B" w14:textId="77777777" w:rsidR="00451E02" w:rsidRPr="00BC34C2" w:rsidRDefault="002C5D60">
            <w:pPr>
              <w:pStyle w:val="Erluterungstext"/>
              <w:rPr>
                <w:szCs w:val="22"/>
              </w:rPr>
            </w:pPr>
            <w:r w:rsidRPr="00BC34C2">
              <w:rPr>
                <w:szCs w:val="22"/>
              </w:rPr>
              <w:t>Vorgaben bezüglich Vorgehensmodell? Hierzu gehören auch interne Standards zu Modellierung, Dokumentation und Implementierung.</w:t>
            </w:r>
          </w:p>
        </w:tc>
      </w:tr>
      <w:tr w:rsidR="00451E02" w:rsidRPr="00BC34C2" w14:paraId="6099BF06"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12EF076" w14:textId="77777777" w:rsidR="00451E02" w:rsidRPr="00BC34C2" w:rsidRDefault="002C5D60">
            <w:pPr>
              <w:pStyle w:val="Erluterungstext"/>
              <w:rPr>
                <w:szCs w:val="22"/>
              </w:rPr>
            </w:pPr>
            <w:r w:rsidRPr="00BC34C2">
              <w:rPr>
                <w:szCs w:val="22"/>
              </w:rPr>
              <w:t>Qualitätsstandards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0CBAC32" w14:textId="77777777" w:rsidR="00451E02" w:rsidRPr="00BC34C2" w:rsidRDefault="002C5D60">
            <w:pPr>
              <w:pStyle w:val="Erluterungstext"/>
              <w:rPr>
                <w:szCs w:val="22"/>
              </w:rPr>
            </w:pPr>
            <w:r w:rsidRPr="00BC34C2">
              <w:rPr>
                <w:szCs w:val="22"/>
              </w:rPr>
              <w:t>Fällt die Organisation oder das System in den Geltungsbereich von Qualitätsnormen (wie ISO-9000)?</w:t>
            </w:r>
          </w:p>
        </w:tc>
      </w:tr>
      <w:tr w:rsidR="00451E02" w:rsidRPr="00BC34C2" w14:paraId="142A6ED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422040" w14:textId="77777777" w:rsidR="00451E02" w:rsidRPr="00BC34C2" w:rsidRDefault="002C5D60">
            <w:pPr>
              <w:pStyle w:val="Erluterungstext"/>
              <w:rPr>
                <w:szCs w:val="22"/>
              </w:rPr>
            </w:pPr>
            <w:r w:rsidRPr="00BC34C2">
              <w:rPr>
                <w:szCs w:val="22"/>
              </w:rPr>
              <w:t>Entwicklungs</w:t>
            </w:r>
            <w:r w:rsidRPr="00BC34C2">
              <w:rPr>
                <w:szCs w:val="22"/>
              </w:rPr>
              <w:softHyphen/>
              <w:t>werkzeuge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4DBED46" w14:textId="77777777" w:rsidR="00451E02" w:rsidRPr="00BC34C2" w:rsidRDefault="002C5D60">
            <w:pPr>
              <w:pStyle w:val="Erluterungstext"/>
              <w:rPr>
                <w:szCs w:val="22"/>
              </w:rPr>
            </w:pPr>
            <w:r w:rsidRPr="00BC34C2">
              <w:rPr>
                <w:szCs w:val="22"/>
              </w:rPr>
              <w:t>Vorgaben bezüglich der Entwicklungswerkzeuge</w:t>
            </w:r>
            <w:r w:rsidRPr="00BC34C2">
              <w:rPr>
                <w:szCs w:val="22"/>
              </w:rPr>
              <w:br/>
              <w:t>(etwa: CASE-Tool, Datenbank, Integrierte Entwicklungsumgebung, Kommunikationssoftware, Middleware, Transaktionsmonitor).</w:t>
            </w:r>
          </w:p>
        </w:tc>
      </w:tr>
      <w:tr w:rsidR="00451E02" w:rsidRPr="00BC34C2" w14:paraId="68EC611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EB3B32" w14:textId="77777777" w:rsidR="00451E02" w:rsidRPr="00BC34C2" w:rsidRDefault="002C5D60">
            <w:pPr>
              <w:pStyle w:val="Erluterungstext"/>
              <w:rPr>
                <w:szCs w:val="22"/>
              </w:rPr>
            </w:pPr>
            <w:r w:rsidRPr="00BC34C2">
              <w:rPr>
                <w:szCs w:val="22"/>
              </w:rPr>
              <w:t>Konfigurations- und</w:t>
            </w:r>
            <w:r w:rsidRPr="00BC34C2">
              <w:rPr>
                <w:szCs w:val="22"/>
              </w:rPr>
              <w:br/>
              <w:t>Versionsverwaltung</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D4AC820"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3AC535F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F55BE18" w14:textId="77777777" w:rsidR="00451E02" w:rsidRPr="00BC34C2" w:rsidRDefault="002C5D60">
            <w:pPr>
              <w:pStyle w:val="Erluterungstext"/>
              <w:rPr>
                <w:szCs w:val="22"/>
              </w:rPr>
            </w:pPr>
            <w:r w:rsidRPr="00BC34C2">
              <w:rPr>
                <w:szCs w:val="22"/>
              </w:rPr>
              <w:t>Testwerkzeuge und 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276A7989" w14:textId="77777777" w:rsidR="00451E02" w:rsidRPr="00BC34C2" w:rsidRDefault="002C5D60">
            <w:pPr>
              <w:pStyle w:val="Erluterungstext"/>
              <w:rPr>
                <w:szCs w:val="22"/>
              </w:rPr>
            </w:pPr>
            <w:r w:rsidRPr="00BC34C2">
              <w:rPr>
                <w:szCs w:val="22"/>
              </w:rPr>
              <w:t>Vorgaben bezüglich Prozessen und Werkzeugen</w:t>
            </w:r>
          </w:p>
        </w:tc>
      </w:tr>
      <w:tr w:rsidR="00451E02" w:rsidRPr="00BC34C2" w14:paraId="6F2BFA49"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AB328BB" w14:textId="77777777" w:rsidR="00451E02" w:rsidRPr="00BC34C2" w:rsidRDefault="002C5D60">
            <w:pPr>
              <w:pStyle w:val="Erluterungstext"/>
              <w:rPr>
                <w:szCs w:val="22"/>
              </w:rPr>
            </w:pPr>
            <w:r w:rsidRPr="00BC34C2">
              <w:rPr>
                <w:szCs w:val="22"/>
              </w:rPr>
              <w:t>Abnahme- und</w:t>
            </w:r>
            <w:r w:rsidRPr="00BC34C2">
              <w:rPr>
                <w:szCs w:val="22"/>
              </w:rPr>
              <w:br/>
              <w:t>Freigabeprozesse</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62E6108" w14:textId="77777777" w:rsidR="00451E02" w:rsidRPr="00BC34C2" w:rsidRDefault="002C5D60">
            <w:pPr>
              <w:pStyle w:val="Erluterungstext"/>
            </w:pPr>
            <w:r w:rsidRPr="00BC34C2">
              <w:rPr>
                <w:szCs w:val="22"/>
              </w:rPr>
              <w:t>Datenmodellierung und Datenbankdesign</w:t>
            </w:r>
            <w:r w:rsidRPr="00BC34C2">
              <w:t xml:space="preserve"> </w:t>
            </w:r>
          </w:p>
          <w:p w14:paraId="3C4D343E" w14:textId="77777777" w:rsidR="00451E02" w:rsidRPr="00BC34C2" w:rsidRDefault="002C5D60">
            <w:pPr>
              <w:pStyle w:val="Erluterungstext"/>
            </w:pPr>
            <w:r w:rsidRPr="00BC34C2">
              <w:rPr>
                <w:szCs w:val="22"/>
              </w:rPr>
              <w:t>Benutzeroberflächen</w:t>
            </w:r>
            <w:r w:rsidRPr="00BC34C2">
              <w:t xml:space="preserve"> </w:t>
            </w:r>
          </w:p>
          <w:p w14:paraId="78D9FB2C" w14:textId="77777777" w:rsidR="00451E02" w:rsidRPr="00BC34C2" w:rsidRDefault="002C5D60">
            <w:pPr>
              <w:pStyle w:val="Erluterungstext"/>
            </w:pPr>
            <w:r w:rsidRPr="00BC34C2">
              <w:rPr>
                <w:szCs w:val="22"/>
              </w:rPr>
              <w:t>Geschäftsprozesse (Workflow)</w:t>
            </w:r>
            <w:r w:rsidRPr="00BC34C2">
              <w:t xml:space="preserve"> </w:t>
            </w:r>
          </w:p>
          <w:p w14:paraId="5D85C038" w14:textId="77777777" w:rsidR="00451E02" w:rsidRPr="00BC34C2" w:rsidRDefault="002C5D60">
            <w:pPr>
              <w:pStyle w:val="Erluterungstext"/>
            </w:pPr>
            <w:r w:rsidRPr="00BC34C2">
              <w:rPr>
                <w:szCs w:val="22"/>
              </w:rPr>
              <w:t>Nutzung externer Systeme (etwa: schreibender Zugriff bei externen Datenbanken)</w:t>
            </w:r>
            <w:r w:rsidRPr="00BC34C2">
              <w:t xml:space="preserve"> </w:t>
            </w:r>
          </w:p>
        </w:tc>
      </w:tr>
      <w:tr w:rsidR="00451E02" w:rsidRPr="00BC34C2" w14:paraId="69E05FB7"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052DA97A" w14:textId="77777777" w:rsidR="00451E02" w:rsidRPr="00BC34C2" w:rsidRDefault="002C5D60">
            <w:pPr>
              <w:pStyle w:val="Erluterungstext"/>
              <w:rPr>
                <w:szCs w:val="22"/>
                <w:lang w:val="de-AT"/>
              </w:rPr>
            </w:pPr>
            <w:r w:rsidRPr="00BC34C2">
              <w:rPr>
                <w:szCs w:val="22"/>
                <w:lang w:val="de-AT"/>
              </w:rPr>
              <w:t>Service Level</w:t>
            </w:r>
            <w:r w:rsidRPr="00BC34C2">
              <w:rPr>
                <w:szCs w:val="22"/>
                <w:lang w:val="de-AT"/>
              </w:rPr>
              <w:br/>
              <w:t>Agreements</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3CB509D" w14:textId="77777777" w:rsidR="00451E02" w:rsidRPr="00BC34C2" w:rsidRDefault="002C5D60">
            <w:pPr>
              <w:pStyle w:val="Erluterungstext"/>
              <w:rPr>
                <w:szCs w:val="22"/>
              </w:rPr>
            </w:pPr>
            <w:r w:rsidRPr="00BC34C2">
              <w:rPr>
                <w:szCs w:val="22"/>
              </w:rPr>
              <w:t>Gibt es Vorgaben oder Standards hinsichtlich Verfügbarkeiten oder einzuhaltender Service-Levels?</w:t>
            </w:r>
          </w:p>
        </w:tc>
      </w:tr>
      <w:tr w:rsidR="00451E02" w:rsidRPr="00BC34C2" w14:paraId="1C85D3CA" w14:textId="77777777">
        <w:tc>
          <w:tcPr>
            <w:tcW w:w="8215" w:type="dxa"/>
            <w:gridSpan w:val="2"/>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FC4D0A9" w14:textId="77777777" w:rsidR="00451E02" w:rsidRPr="00BC34C2" w:rsidRDefault="002C5D60">
            <w:pPr>
              <w:pStyle w:val="Erluterungstext"/>
              <w:rPr>
                <w:szCs w:val="22"/>
              </w:rPr>
            </w:pPr>
            <w:r w:rsidRPr="00BC34C2">
              <w:rPr>
                <w:szCs w:val="22"/>
              </w:rPr>
              <w:t>Juristische Faktoren</w:t>
            </w:r>
          </w:p>
        </w:tc>
      </w:tr>
      <w:tr w:rsidR="00451E02" w:rsidRPr="00BC34C2" w14:paraId="772BC042"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51AB18A" w14:textId="77777777" w:rsidR="00451E02" w:rsidRPr="00BC34C2" w:rsidRDefault="002C5D60">
            <w:pPr>
              <w:pStyle w:val="Erluterungstext"/>
              <w:rPr>
                <w:szCs w:val="22"/>
              </w:rPr>
            </w:pPr>
            <w:r w:rsidRPr="00BC34C2">
              <w:rPr>
                <w:szCs w:val="22"/>
              </w:rPr>
              <w:t>Haftungsfragen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C19EE12" w14:textId="77777777" w:rsidR="00451E02" w:rsidRPr="00BC34C2" w:rsidRDefault="002C5D60">
            <w:pPr>
              <w:pStyle w:val="Erluterungstext"/>
            </w:pPr>
            <w:r w:rsidRPr="00BC34C2">
              <w:rPr>
                <w:szCs w:val="22"/>
              </w:rPr>
              <w:t>Hat die Nutzung oder der Betrieb des Systems mögliche rechtliche Konsequenzen?</w:t>
            </w:r>
            <w:r w:rsidRPr="00BC34C2">
              <w:t xml:space="preserve"> </w:t>
            </w:r>
          </w:p>
          <w:p w14:paraId="09CF1ACF" w14:textId="77777777" w:rsidR="00451E02" w:rsidRPr="00BC34C2" w:rsidRDefault="002C5D60">
            <w:pPr>
              <w:pStyle w:val="Erluterungstext"/>
            </w:pPr>
            <w:r w:rsidRPr="00BC34C2">
              <w:rPr>
                <w:szCs w:val="22"/>
              </w:rPr>
              <w:t>Kann das System Auswirkung auf Menschenleben oder Gesundheit besitzen?</w:t>
            </w:r>
            <w:r w:rsidRPr="00BC34C2">
              <w:t xml:space="preserve"> </w:t>
            </w:r>
          </w:p>
          <w:p w14:paraId="69442AD3" w14:textId="77777777" w:rsidR="00451E02" w:rsidRPr="00BC34C2" w:rsidRDefault="002C5D60">
            <w:pPr>
              <w:pStyle w:val="Erluterungstext"/>
            </w:pPr>
            <w:r w:rsidRPr="00BC34C2">
              <w:rPr>
                <w:szCs w:val="22"/>
              </w:rPr>
              <w:t>Kann das System Auswirkungen auf Funktionsfähigkeit externer Systeme oder Unternehmen besitzen?</w:t>
            </w:r>
            <w:r w:rsidRPr="00BC34C2">
              <w:t xml:space="preserve"> </w:t>
            </w:r>
          </w:p>
        </w:tc>
      </w:tr>
      <w:tr w:rsidR="00451E02" w:rsidRPr="00BC34C2" w14:paraId="6F8B4F8B"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647B9B7C" w14:textId="77777777" w:rsidR="00451E02" w:rsidRPr="00BC34C2" w:rsidRDefault="002C5D60">
            <w:pPr>
              <w:pStyle w:val="Erluterungstext"/>
              <w:rPr>
                <w:szCs w:val="22"/>
              </w:rPr>
            </w:pPr>
            <w:r w:rsidRPr="00BC34C2">
              <w:rPr>
                <w:szCs w:val="22"/>
              </w:rPr>
              <w:t>Datenschutz</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7508D975" w14:textId="77777777" w:rsidR="00451E02" w:rsidRPr="00BC34C2" w:rsidRDefault="002C5D60">
            <w:pPr>
              <w:pStyle w:val="Erluterungstext"/>
              <w:rPr>
                <w:szCs w:val="22"/>
              </w:rPr>
            </w:pPr>
            <w:r w:rsidRPr="00BC34C2">
              <w:rPr>
                <w:szCs w:val="22"/>
              </w:rPr>
              <w:t>Speichert oder bearbeitet das System „schutzwürdige“ Daten?</w:t>
            </w:r>
          </w:p>
        </w:tc>
      </w:tr>
      <w:tr w:rsidR="00451E02" w:rsidRPr="00BC34C2" w14:paraId="0A82F578"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4E777305" w14:textId="77777777" w:rsidR="00451E02" w:rsidRPr="00BC34C2" w:rsidRDefault="002C5D60">
            <w:pPr>
              <w:pStyle w:val="Erluterungstext"/>
              <w:rPr>
                <w:szCs w:val="22"/>
              </w:rPr>
            </w:pPr>
            <w:r w:rsidRPr="00BC34C2">
              <w:rPr>
                <w:szCs w:val="22"/>
              </w:rPr>
              <w:t>Nachweispflichten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7845378" w14:textId="77777777" w:rsidR="00451E02" w:rsidRPr="00BC34C2" w:rsidRDefault="002C5D60">
            <w:pPr>
              <w:pStyle w:val="Erluterungstext"/>
              <w:rPr>
                <w:szCs w:val="22"/>
              </w:rPr>
            </w:pPr>
            <w:r w:rsidRPr="00BC34C2">
              <w:rPr>
                <w:szCs w:val="22"/>
              </w:rPr>
              <w:t>Bestehen für bestimmte Systemaspekte juristische Nachweispflichten?</w:t>
            </w:r>
          </w:p>
        </w:tc>
      </w:tr>
      <w:tr w:rsidR="00451E02" w:rsidRPr="00BC34C2" w14:paraId="2DC6D101" w14:textId="77777777">
        <w:tc>
          <w:tcPr>
            <w:tcW w:w="2462"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5D0FAC06" w14:textId="77777777" w:rsidR="00451E02" w:rsidRPr="00BC34C2" w:rsidRDefault="002C5D60">
            <w:pPr>
              <w:pStyle w:val="Erluterungstext"/>
              <w:rPr>
                <w:szCs w:val="22"/>
              </w:rPr>
            </w:pPr>
            <w:r w:rsidRPr="00BC34C2">
              <w:rPr>
                <w:szCs w:val="22"/>
              </w:rPr>
              <w:t>Internationale Rechtsfragen</w:t>
            </w:r>
          </w:p>
        </w:tc>
        <w:tc>
          <w:tcPr>
            <w:tcW w:w="5753" w:type="dxa"/>
            <w:tcBorders>
              <w:top w:val="single" w:sz="4" w:space="0" w:color="00000A"/>
              <w:left w:val="single" w:sz="4" w:space="0" w:color="00000A"/>
              <w:bottom w:val="single" w:sz="4" w:space="0" w:color="00000A"/>
              <w:right w:val="single" w:sz="4" w:space="0" w:color="00000A"/>
            </w:tcBorders>
            <w:shd w:val="clear" w:color="auto" w:fill="FFFFFF"/>
            <w:tcMar>
              <w:left w:w="50" w:type="dxa"/>
            </w:tcMar>
          </w:tcPr>
          <w:p w14:paraId="3D473B32" w14:textId="77777777" w:rsidR="00451E02" w:rsidRPr="00BC34C2" w:rsidRDefault="002C5D60">
            <w:pPr>
              <w:pStyle w:val="Erluterungstext"/>
            </w:pPr>
            <w:r w:rsidRPr="00BC34C2">
              <w:rPr>
                <w:szCs w:val="22"/>
              </w:rPr>
              <w:t>Wird das System international eingesetzt?</w:t>
            </w:r>
            <w:r w:rsidRPr="00BC34C2">
              <w:t xml:space="preserve"> </w:t>
            </w:r>
          </w:p>
          <w:p w14:paraId="70B6BEE8" w14:textId="77777777" w:rsidR="00451E02" w:rsidRPr="00BC34C2" w:rsidRDefault="002C5D60">
            <w:pPr>
              <w:pStyle w:val="Erluterungstext"/>
            </w:pPr>
            <w:r w:rsidRPr="00BC34C2">
              <w:rPr>
                <w:szCs w:val="22"/>
              </w:rPr>
              <w:t>Gelten in anderen Ländern eventuell andere juristische Rahmenbedingungen für den Einsatz (Beispiel: Nutzung von Verschlüsselungsverfahren)?</w:t>
            </w:r>
            <w:r w:rsidRPr="00BC34C2">
              <w:t xml:space="preserve"> </w:t>
            </w:r>
          </w:p>
        </w:tc>
      </w:tr>
    </w:tbl>
    <w:p w14:paraId="3F4CDD9E" w14:textId="77777777" w:rsidR="00451E02" w:rsidRPr="00BC34C2" w:rsidRDefault="002C5D60">
      <w:pPr>
        <w:spacing w:before="56" w:after="113"/>
        <w:rPr>
          <w:rFonts w:cs="Arial"/>
          <w:sz w:val="20"/>
        </w:rPr>
      </w:pPr>
      <w:r w:rsidRPr="00BC34C2">
        <w:rPr>
          <w:rFonts w:cs="Arial"/>
          <w:sz w:val="20"/>
        </w:rPr>
        <w:t> </w:t>
      </w:r>
    </w:p>
    <w:p w14:paraId="425633CA" w14:textId="77777777" w:rsidR="000930FF" w:rsidRPr="00BC34C2" w:rsidRDefault="000930FF">
      <w:pPr>
        <w:spacing w:before="56" w:after="113"/>
        <w:rPr>
          <w:rFonts w:cs="Arial"/>
          <w:sz w:val="20"/>
        </w:rPr>
      </w:pPr>
    </w:p>
    <w:p w14:paraId="000D99F0" w14:textId="77777777" w:rsidR="000930FF" w:rsidRPr="00BC34C2" w:rsidRDefault="000930FF">
      <w:pPr>
        <w:spacing w:before="56" w:after="113"/>
        <w:rPr>
          <w:rFonts w:cs="Arial"/>
          <w:sz w:val="20"/>
        </w:rPr>
      </w:pPr>
    </w:p>
    <w:p w14:paraId="24D73F97" w14:textId="77777777" w:rsidR="000930FF" w:rsidRPr="00BC34C2" w:rsidRDefault="000930FF">
      <w:pPr>
        <w:spacing w:before="56" w:after="113"/>
        <w:rPr>
          <w:rFonts w:cs="Arial"/>
          <w:sz w:val="20"/>
        </w:rPr>
      </w:pPr>
    </w:p>
    <w:p w14:paraId="02DED077" w14:textId="77777777" w:rsidR="00451E02" w:rsidRPr="00BC34C2" w:rsidRDefault="002C5D60">
      <w:pPr>
        <w:pStyle w:val="berschrift21"/>
        <w:numPr>
          <w:ilvl w:val="1"/>
          <w:numId w:val="1"/>
        </w:numPr>
        <w:rPr>
          <w:rFonts w:cs="Arial"/>
        </w:rPr>
      </w:pPr>
      <w:bookmarkStart w:id="84" w:name="OLE_LINK1561"/>
      <w:bookmarkStart w:id="85" w:name="OLE_LINK1551"/>
      <w:bookmarkStart w:id="86" w:name="__RefHeading__4869_132721752"/>
      <w:bookmarkStart w:id="87" w:name="_Toc188159226"/>
      <w:bookmarkStart w:id="88" w:name="_Toc161293430"/>
      <w:bookmarkStart w:id="89" w:name="_Toc22396697"/>
      <w:bookmarkEnd w:id="84"/>
      <w:bookmarkEnd w:id="85"/>
      <w:bookmarkEnd w:id="86"/>
      <w:bookmarkEnd w:id="87"/>
      <w:bookmarkEnd w:id="88"/>
      <w:bookmarkEnd w:id="89"/>
      <w:r w:rsidRPr="00BC34C2">
        <w:rPr>
          <w:rFonts w:cs="Arial"/>
        </w:rPr>
        <w:t>Konventionen</w:t>
      </w:r>
    </w:p>
    <w:p w14:paraId="38F02572" w14:textId="77777777" w:rsidR="00451E02" w:rsidRPr="00BC34C2" w:rsidRDefault="002C5D60">
      <w:pPr>
        <w:pStyle w:val="Erluterungberschrift"/>
        <w:rPr>
          <w:rFonts w:cs="Arial"/>
        </w:rPr>
      </w:pPr>
      <w:bookmarkStart w:id="90" w:name="OLE_LINK158"/>
      <w:bookmarkStart w:id="91" w:name="OLE_LINK157"/>
      <w:bookmarkEnd w:id="90"/>
      <w:bookmarkEnd w:id="91"/>
      <w:r w:rsidRPr="00BC34C2">
        <w:rPr>
          <w:rFonts w:cs="Arial"/>
        </w:rPr>
        <w:lastRenderedPageBreak/>
        <w:t>Inhalt</w:t>
      </w:r>
    </w:p>
    <w:p w14:paraId="6FD95371" w14:textId="77777777" w:rsidR="00451E02" w:rsidRPr="00BC34C2" w:rsidRDefault="002C5D60">
      <w:pPr>
        <w:pStyle w:val="Erluterungstext"/>
      </w:pPr>
      <w:r w:rsidRPr="00BC34C2">
        <w:t>Fassen Sie unter dieser Überschrift alle Konventionen zusammen, die für die Entwicklung der Software-Architektur relevant sind.</w:t>
      </w:r>
    </w:p>
    <w:p w14:paraId="7F62FC66" w14:textId="77777777" w:rsidR="00451E02" w:rsidRPr="00BC34C2" w:rsidRDefault="002C5D60">
      <w:pPr>
        <w:pStyle w:val="Erluterungberschrift"/>
        <w:rPr>
          <w:rFonts w:cs="Arial"/>
        </w:rPr>
      </w:pPr>
      <w:r w:rsidRPr="00BC34C2">
        <w:rPr>
          <w:rFonts w:cs="Arial"/>
        </w:rPr>
        <w:t>Form</w:t>
      </w:r>
    </w:p>
    <w:p w14:paraId="1379DA0E" w14:textId="77777777" w:rsidR="00451E02" w:rsidRPr="00BC34C2" w:rsidRDefault="002C5D60">
      <w:pPr>
        <w:pStyle w:val="Erluterungstext"/>
      </w:pPr>
      <w:r w:rsidRPr="00BC34C2">
        <w:t>Entweder die Konventionen als Kapitel hier direkt einhängen oder aber auf entsprechende Dokumente verweisen.</w:t>
      </w:r>
    </w:p>
    <w:p w14:paraId="44AF0E72" w14:textId="77777777" w:rsidR="00451E02" w:rsidRPr="00BC34C2" w:rsidRDefault="002C5D60">
      <w:pPr>
        <w:pStyle w:val="Erluterungberschrift"/>
        <w:rPr>
          <w:rFonts w:cs="Arial"/>
        </w:rPr>
      </w:pPr>
      <w:r w:rsidRPr="00BC34C2">
        <w:rPr>
          <w:rFonts w:cs="Arial"/>
        </w:rPr>
        <w:t>Beispiele</w:t>
      </w:r>
    </w:p>
    <w:p w14:paraId="0ACA1092" w14:textId="77777777" w:rsidR="00451E02" w:rsidRPr="00BC34C2" w:rsidRDefault="002C5D60">
      <w:pPr>
        <w:pStyle w:val="ErluterungstextBullets"/>
        <w:numPr>
          <w:ilvl w:val="0"/>
          <w:numId w:val="2"/>
        </w:numPr>
      </w:pPr>
      <w:r w:rsidRPr="00BC34C2">
        <w:t>Programmierrichtlinien</w:t>
      </w:r>
    </w:p>
    <w:p w14:paraId="04EA6CC3" w14:textId="77777777" w:rsidR="00451E02" w:rsidRPr="00BC34C2" w:rsidRDefault="002C5D60">
      <w:pPr>
        <w:pStyle w:val="ErluterungstextBullets"/>
        <w:numPr>
          <w:ilvl w:val="0"/>
          <w:numId w:val="2"/>
        </w:numPr>
      </w:pPr>
      <w:r w:rsidRPr="00BC34C2">
        <w:t>Dokumentationsrichtlinien</w:t>
      </w:r>
    </w:p>
    <w:p w14:paraId="305B1F67" w14:textId="77777777" w:rsidR="00451E02" w:rsidRPr="00BC34C2" w:rsidRDefault="002C5D60">
      <w:pPr>
        <w:pStyle w:val="ErluterungstextBullets"/>
        <w:numPr>
          <w:ilvl w:val="0"/>
          <w:numId w:val="2"/>
        </w:numPr>
      </w:pPr>
      <w:r w:rsidRPr="00BC34C2">
        <w:t>Richtlinien für Versions- und Konfigurationsmanagement</w:t>
      </w:r>
    </w:p>
    <w:p w14:paraId="32D06C7D" w14:textId="77777777" w:rsidR="00451E02" w:rsidRPr="00BC34C2" w:rsidRDefault="002C5D60">
      <w:pPr>
        <w:pStyle w:val="ErluterungstextBullets"/>
        <w:numPr>
          <w:ilvl w:val="0"/>
          <w:numId w:val="2"/>
        </w:numPr>
      </w:pPr>
      <w:r w:rsidRPr="00BC34C2">
        <w:t>Namenskonventionen</w:t>
      </w:r>
    </w:p>
    <w:p w14:paraId="00DEC87D" w14:textId="77777777" w:rsidR="00451E02" w:rsidRPr="00BC34C2" w:rsidRDefault="00451E02">
      <w:pPr>
        <w:spacing w:before="56" w:after="113"/>
        <w:rPr>
          <w:rFonts w:cs="Arial"/>
          <w:sz w:val="20"/>
        </w:rPr>
      </w:pPr>
    </w:p>
    <w:tbl>
      <w:tblPr>
        <w:tblStyle w:val="Tabellenraster"/>
        <w:tblW w:w="0" w:type="auto"/>
        <w:tblLook w:val="04A0" w:firstRow="1" w:lastRow="0" w:firstColumn="1" w:lastColumn="0" w:noHBand="0" w:noVBand="1"/>
      </w:tblPr>
      <w:tblGrid>
        <w:gridCol w:w="4606"/>
        <w:gridCol w:w="4606"/>
      </w:tblGrid>
      <w:tr w:rsidR="000930FF" w:rsidRPr="00BC34C2" w14:paraId="0C441AFD" w14:textId="77777777" w:rsidTr="000930FF">
        <w:tc>
          <w:tcPr>
            <w:tcW w:w="4606" w:type="dxa"/>
            <w:shd w:val="clear" w:color="auto" w:fill="95B3D7" w:themeFill="accent1" w:themeFillTint="99"/>
          </w:tcPr>
          <w:p w14:paraId="4ACCD29F" w14:textId="4CE78C9D" w:rsidR="000930FF" w:rsidRPr="00BC34C2" w:rsidRDefault="000930FF">
            <w:pPr>
              <w:spacing w:before="56" w:after="113"/>
              <w:rPr>
                <w:rFonts w:cs="Arial"/>
                <w:sz w:val="20"/>
              </w:rPr>
            </w:pPr>
            <w:bookmarkStart w:id="92" w:name="OLE_LINK1581"/>
            <w:bookmarkStart w:id="93" w:name="OLE_LINK1571"/>
            <w:bookmarkEnd w:id="92"/>
            <w:bookmarkEnd w:id="93"/>
            <w:r w:rsidRPr="00BC34C2">
              <w:rPr>
                <w:rFonts w:cs="Arial"/>
                <w:sz w:val="20"/>
              </w:rPr>
              <w:t>Konvention</w:t>
            </w:r>
          </w:p>
        </w:tc>
        <w:tc>
          <w:tcPr>
            <w:tcW w:w="4606" w:type="dxa"/>
            <w:shd w:val="clear" w:color="auto" w:fill="95B3D7" w:themeFill="accent1" w:themeFillTint="99"/>
          </w:tcPr>
          <w:p w14:paraId="2EB90D68" w14:textId="356A1937" w:rsidR="000930FF" w:rsidRPr="00BC34C2" w:rsidRDefault="000930FF">
            <w:pPr>
              <w:spacing w:before="56" w:after="113"/>
              <w:rPr>
                <w:rFonts w:cs="Arial"/>
                <w:sz w:val="20"/>
              </w:rPr>
            </w:pPr>
            <w:r w:rsidRPr="00BC34C2">
              <w:rPr>
                <w:rFonts w:cs="Arial"/>
                <w:sz w:val="20"/>
              </w:rPr>
              <w:t>Erläuterung</w:t>
            </w:r>
          </w:p>
        </w:tc>
      </w:tr>
      <w:tr w:rsidR="000930FF" w:rsidRPr="00BC34C2" w14:paraId="4D6BA372" w14:textId="77777777" w:rsidTr="000930FF">
        <w:tc>
          <w:tcPr>
            <w:tcW w:w="4606" w:type="dxa"/>
          </w:tcPr>
          <w:p w14:paraId="48A8C33B" w14:textId="70AF4E8F" w:rsidR="000930FF" w:rsidRPr="00BC34C2" w:rsidRDefault="000930FF">
            <w:pPr>
              <w:spacing w:before="56" w:after="113"/>
              <w:rPr>
                <w:rFonts w:cs="Arial"/>
                <w:sz w:val="20"/>
              </w:rPr>
            </w:pPr>
            <w:r w:rsidRPr="00BC34C2">
              <w:rPr>
                <w:rFonts w:cs="Arial"/>
                <w:sz w:val="20"/>
              </w:rPr>
              <w:t>Architekturdokumentation</w:t>
            </w:r>
          </w:p>
        </w:tc>
        <w:tc>
          <w:tcPr>
            <w:tcW w:w="4606" w:type="dxa"/>
          </w:tcPr>
          <w:p w14:paraId="0D5693AA" w14:textId="1065AF1A" w:rsidR="000930FF" w:rsidRPr="00BC34C2" w:rsidRDefault="000930FF">
            <w:pPr>
              <w:spacing w:before="56" w:after="113"/>
              <w:rPr>
                <w:rFonts w:cs="Arial"/>
                <w:sz w:val="20"/>
              </w:rPr>
            </w:pPr>
            <w:r w:rsidRPr="00BC34C2">
              <w:rPr>
                <w:rFonts w:cs="Arial"/>
                <w:sz w:val="20"/>
              </w:rPr>
              <w:t>Gliederung nach dem deutschen arc42-Template.</w:t>
            </w:r>
          </w:p>
        </w:tc>
      </w:tr>
      <w:tr w:rsidR="000930FF" w:rsidRPr="00BC34C2" w14:paraId="16236F24" w14:textId="77777777" w:rsidTr="000930FF">
        <w:tc>
          <w:tcPr>
            <w:tcW w:w="4606" w:type="dxa"/>
          </w:tcPr>
          <w:p w14:paraId="6756532A" w14:textId="3D4A7C80" w:rsidR="000930FF" w:rsidRPr="00BC34C2" w:rsidRDefault="00806486">
            <w:pPr>
              <w:spacing w:before="56" w:after="113"/>
              <w:rPr>
                <w:rFonts w:cs="Arial"/>
                <w:sz w:val="20"/>
              </w:rPr>
            </w:pPr>
            <w:r w:rsidRPr="00BC34C2">
              <w:rPr>
                <w:rFonts w:cs="Arial"/>
                <w:sz w:val="20"/>
              </w:rPr>
              <w:t>Coderichtlinien</w:t>
            </w:r>
          </w:p>
        </w:tc>
        <w:tc>
          <w:tcPr>
            <w:tcW w:w="4606" w:type="dxa"/>
          </w:tcPr>
          <w:p w14:paraId="75C15D41" w14:textId="47C90FF9" w:rsidR="000930FF" w:rsidRPr="00BC34C2" w:rsidRDefault="00806486">
            <w:pPr>
              <w:spacing w:before="56" w:after="113"/>
              <w:rPr>
                <w:rFonts w:cs="Arial"/>
                <w:sz w:val="20"/>
              </w:rPr>
            </w:pPr>
            <w:r w:rsidRPr="00BC34C2">
              <w:rPr>
                <w:rFonts w:cs="Arial"/>
                <w:sz w:val="20"/>
              </w:rPr>
              <w:t xml:space="preserve">.NET </w:t>
            </w:r>
            <w:proofErr w:type="spellStart"/>
            <w:r w:rsidRPr="00BC34C2">
              <w:rPr>
                <w:rFonts w:cs="Arial"/>
                <w:sz w:val="20"/>
              </w:rPr>
              <w:t>Coding</w:t>
            </w:r>
            <w:proofErr w:type="spellEnd"/>
            <w:r w:rsidRPr="00BC34C2">
              <w:rPr>
                <w:rFonts w:cs="Arial"/>
                <w:sz w:val="20"/>
              </w:rPr>
              <w:t xml:space="preserve"> Guidelines werden intern mit Hilfe von </w:t>
            </w:r>
            <w:proofErr w:type="spellStart"/>
            <w:r w:rsidRPr="00BC34C2">
              <w:rPr>
                <w:rFonts w:cs="Arial"/>
                <w:sz w:val="20"/>
              </w:rPr>
              <w:t>StyleCop</w:t>
            </w:r>
            <w:proofErr w:type="spellEnd"/>
            <w:r w:rsidRPr="00BC34C2">
              <w:rPr>
                <w:rFonts w:cs="Arial"/>
                <w:sz w:val="20"/>
              </w:rPr>
              <w:t xml:space="preserve"> eingehalten.</w:t>
            </w:r>
          </w:p>
        </w:tc>
      </w:tr>
      <w:tr w:rsidR="005870D5" w:rsidRPr="00BC34C2" w14:paraId="19E6E1F3" w14:textId="77777777" w:rsidTr="000930FF">
        <w:tc>
          <w:tcPr>
            <w:tcW w:w="4606" w:type="dxa"/>
          </w:tcPr>
          <w:p w14:paraId="5C944FA2" w14:textId="7948FFB6" w:rsidR="005870D5" w:rsidRPr="00BC34C2" w:rsidRDefault="005870D5">
            <w:pPr>
              <w:spacing w:before="56" w:after="113"/>
              <w:rPr>
                <w:rFonts w:cs="Arial"/>
                <w:sz w:val="20"/>
              </w:rPr>
            </w:pPr>
            <w:r w:rsidRPr="00BC34C2">
              <w:rPr>
                <w:rFonts w:cs="Arial"/>
                <w:sz w:val="20"/>
              </w:rPr>
              <w:t>Verwendung des vorhandenen Benutzerverwaltungssystems</w:t>
            </w:r>
          </w:p>
        </w:tc>
        <w:tc>
          <w:tcPr>
            <w:tcW w:w="4606" w:type="dxa"/>
          </w:tcPr>
          <w:p w14:paraId="40BFD1F8" w14:textId="765104AC" w:rsidR="005870D5" w:rsidRPr="00BC34C2" w:rsidRDefault="00582625">
            <w:pPr>
              <w:spacing w:before="56" w:after="113"/>
              <w:rPr>
                <w:rFonts w:cs="Arial"/>
                <w:sz w:val="20"/>
              </w:rPr>
            </w:pPr>
            <w:r w:rsidRPr="00BC34C2">
              <w:rPr>
                <w:rFonts w:cs="Arial"/>
                <w:sz w:val="20"/>
              </w:rPr>
              <w:t>Das System muss sich an die Schnittstellenkonventionen des vorhandenen Personalsystems halten.</w:t>
            </w:r>
          </w:p>
        </w:tc>
      </w:tr>
    </w:tbl>
    <w:p w14:paraId="7DBE050D" w14:textId="77777777" w:rsidR="00451E02" w:rsidRPr="00BC34C2" w:rsidRDefault="00451E02">
      <w:pPr>
        <w:spacing w:before="56" w:after="113"/>
        <w:rPr>
          <w:rFonts w:cs="Arial"/>
          <w:sz w:val="20"/>
        </w:rPr>
      </w:pPr>
    </w:p>
    <w:p w14:paraId="7DD4B2EA" w14:textId="77777777" w:rsidR="00451E02" w:rsidRPr="00BC34C2" w:rsidRDefault="002C5D60">
      <w:pPr>
        <w:pStyle w:val="berschrift11"/>
        <w:numPr>
          <w:ilvl w:val="0"/>
          <w:numId w:val="1"/>
        </w:numPr>
      </w:pPr>
      <w:bookmarkStart w:id="94" w:name="__RefHeading__4871_132721752"/>
      <w:bookmarkStart w:id="95" w:name="_Toc22396698"/>
      <w:bookmarkStart w:id="96" w:name="_Toc188159227"/>
      <w:bookmarkStart w:id="97" w:name="_Toc161293431"/>
      <w:bookmarkEnd w:id="94"/>
      <w:r w:rsidRPr="00BC34C2">
        <w:t>Kontext</w:t>
      </w:r>
      <w:bookmarkEnd w:id="95"/>
      <w:bookmarkEnd w:id="96"/>
      <w:bookmarkEnd w:id="97"/>
      <w:r w:rsidRPr="00BC34C2">
        <w:t>abgrenzung</w:t>
      </w:r>
    </w:p>
    <w:p w14:paraId="63E0B5AA" w14:textId="77777777" w:rsidR="00451E02" w:rsidRPr="00BC34C2" w:rsidRDefault="002C5D60">
      <w:pPr>
        <w:pStyle w:val="Erluterungberschrift"/>
        <w:rPr>
          <w:rFonts w:cs="Arial"/>
        </w:rPr>
      </w:pPr>
      <w:bookmarkStart w:id="98" w:name="OLE_LINK62"/>
      <w:bookmarkStart w:id="99" w:name="OLE_LINK61"/>
      <w:bookmarkEnd w:id="98"/>
      <w:bookmarkEnd w:id="99"/>
      <w:r w:rsidRPr="00BC34C2">
        <w:rPr>
          <w:rFonts w:cs="Arial"/>
        </w:rPr>
        <w:t>Inhalt</w:t>
      </w:r>
    </w:p>
    <w:p w14:paraId="3EA621EF" w14:textId="77777777" w:rsidR="00451E02" w:rsidRPr="00BC34C2" w:rsidRDefault="002C5D60">
      <w:pPr>
        <w:pStyle w:val="Erluterungstext"/>
      </w:pPr>
      <w:r w:rsidRPr="00BC34C2">
        <w:t>Die Kontextsicht grenzt das System, für das Sie die Architektur entwickeln, von allen Nachbarsystemen ab. Sie legt damit die wesentlichen externen Schnittstellen fest.</w:t>
      </w:r>
    </w:p>
    <w:p w14:paraId="0670AC3D" w14:textId="77777777" w:rsidR="00451E02" w:rsidRPr="00BC34C2" w:rsidRDefault="002C5D60">
      <w:pPr>
        <w:pStyle w:val="Erluterungstext"/>
      </w:pPr>
      <w:r w:rsidRPr="00BC34C2">
        <w:t>Stellen Sie sicher, dass die Schnittstellen mit allen relevanten Aspekten (was wird übertragen, in welchem Format wird übertragen, welches Medium wird verwendet, ...) spezifiziert wird, auch wenn einige populäre Diagramme (wie z.B. das UML Use-Case Diagramm) nur ausgewählte Aspekte der Schnittstelle darstellen.</w:t>
      </w:r>
    </w:p>
    <w:p w14:paraId="2B8C4E8B" w14:textId="77777777" w:rsidR="00451E02" w:rsidRPr="00BC34C2" w:rsidRDefault="002C5D60">
      <w:pPr>
        <w:pStyle w:val="Erluterungberschrift"/>
        <w:rPr>
          <w:rFonts w:cs="Arial"/>
        </w:rPr>
      </w:pPr>
      <w:r w:rsidRPr="00BC34C2">
        <w:rPr>
          <w:rFonts w:cs="Arial"/>
        </w:rPr>
        <w:t>Motivation</w:t>
      </w:r>
    </w:p>
    <w:p w14:paraId="40ADEEAE" w14:textId="77777777" w:rsidR="00451E02" w:rsidRPr="00BC34C2" w:rsidRDefault="002C5D60">
      <w:pPr>
        <w:pStyle w:val="Erluterungstext"/>
      </w:pPr>
      <w:r w:rsidRPr="00BC34C2">
        <w:t>Die Schnittstellen zu Nachbarsystemen gehören zu den kritischsten Aspekten eines Projektes. Stellen Sie rechtzeitig sicher, dass Sie diese komplett verstanden haben.</w:t>
      </w:r>
    </w:p>
    <w:p w14:paraId="6BAA6E49" w14:textId="77777777" w:rsidR="00451E02" w:rsidRPr="00BC34C2" w:rsidRDefault="002C5D60">
      <w:pPr>
        <w:pStyle w:val="Erluterungberschrift"/>
        <w:rPr>
          <w:rFonts w:cs="Arial"/>
        </w:rPr>
      </w:pPr>
      <w:r w:rsidRPr="00BC34C2">
        <w:rPr>
          <w:rFonts w:cs="Arial"/>
        </w:rPr>
        <w:t>Form</w:t>
      </w:r>
    </w:p>
    <w:p w14:paraId="0455E800" w14:textId="77777777" w:rsidR="00451E02" w:rsidRPr="00BC34C2" w:rsidRDefault="002C5D60">
      <w:pPr>
        <w:pStyle w:val="ErluterungstextBullets"/>
        <w:numPr>
          <w:ilvl w:val="0"/>
          <w:numId w:val="2"/>
        </w:numPr>
      </w:pPr>
      <w:r w:rsidRPr="00BC34C2">
        <w:t>Diverse Kontextdiagramme (siehe folgende Abschnitte)</w:t>
      </w:r>
    </w:p>
    <w:p w14:paraId="6EB1F6AE" w14:textId="77777777" w:rsidR="00451E02" w:rsidRPr="00BC34C2" w:rsidRDefault="002C5D60">
      <w:pPr>
        <w:pStyle w:val="ErluterungstextBullets"/>
        <w:numPr>
          <w:ilvl w:val="0"/>
          <w:numId w:val="2"/>
        </w:numPr>
      </w:pPr>
      <w:r w:rsidRPr="00BC34C2">
        <w:t>Listen von Nachbarsystemen mit deren Schnittstellen.</w:t>
      </w:r>
    </w:p>
    <w:p w14:paraId="3C515145" w14:textId="77777777" w:rsidR="00451E02" w:rsidRPr="00BC34C2" w:rsidRDefault="002C5D60">
      <w:pPr>
        <w:spacing w:before="56" w:after="113"/>
        <w:ind w:left="-5"/>
        <w:rPr>
          <w:rFonts w:cs="Arial"/>
          <w:sz w:val="20"/>
        </w:rPr>
      </w:pPr>
      <w:bookmarkStart w:id="100" w:name="OLE_LINK16"/>
      <w:bookmarkStart w:id="101" w:name="OLE_LINK15"/>
      <w:bookmarkEnd w:id="100"/>
      <w:bookmarkEnd w:id="101"/>
      <w:r w:rsidRPr="00BC34C2">
        <w:rPr>
          <w:rFonts w:cs="Arial"/>
          <w:sz w:val="20"/>
        </w:rPr>
        <w:t>Die folgenden Unterkapitel zeigen die Einbettung unseres Systems in seine Umgebung.</w:t>
      </w:r>
    </w:p>
    <w:p w14:paraId="16A798D0" w14:textId="77777777" w:rsidR="00451E02" w:rsidRPr="00BC34C2" w:rsidRDefault="00451E02">
      <w:pPr>
        <w:spacing w:before="56" w:after="113"/>
        <w:ind w:left="-5"/>
        <w:rPr>
          <w:rFonts w:cs="Arial"/>
          <w:sz w:val="20"/>
        </w:rPr>
      </w:pPr>
      <w:bookmarkStart w:id="102" w:name="OLE_LINK621"/>
      <w:bookmarkStart w:id="103" w:name="OLE_LINK611"/>
      <w:bookmarkStart w:id="104" w:name="OLE_LINK161"/>
      <w:bookmarkStart w:id="105" w:name="OLE_LINK159"/>
      <w:bookmarkEnd w:id="102"/>
      <w:bookmarkEnd w:id="103"/>
      <w:bookmarkEnd w:id="104"/>
      <w:bookmarkEnd w:id="105"/>
    </w:p>
    <w:p w14:paraId="369E27C0" w14:textId="77777777" w:rsidR="00451E02" w:rsidRPr="00BC34C2" w:rsidRDefault="002C5D60">
      <w:pPr>
        <w:pStyle w:val="berschrift21"/>
        <w:numPr>
          <w:ilvl w:val="1"/>
          <w:numId w:val="1"/>
        </w:numPr>
        <w:rPr>
          <w:rFonts w:cs="Arial"/>
        </w:rPr>
      </w:pPr>
      <w:bookmarkStart w:id="106" w:name="__RefHeading__4873_132721752"/>
      <w:bookmarkStart w:id="107" w:name="_Toc188159228"/>
      <w:bookmarkStart w:id="108" w:name="_Toc161293432"/>
      <w:bookmarkStart w:id="109" w:name="_Toc22396699"/>
      <w:bookmarkEnd w:id="106"/>
      <w:bookmarkEnd w:id="107"/>
      <w:bookmarkEnd w:id="108"/>
      <w:bookmarkEnd w:id="109"/>
      <w:r w:rsidRPr="00BC34C2">
        <w:rPr>
          <w:rFonts w:cs="Arial"/>
        </w:rPr>
        <w:t>Fachlicher Kontext</w:t>
      </w:r>
    </w:p>
    <w:p w14:paraId="6C67AF76" w14:textId="77777777" w:rsidR="00451E02" w:rsidRPr="00BC34C2" w:rsidRDefault="002C5D60">
      <w:pPr>
        <w:pStyle w:val="Erluterungberschrift"/>
        <w:rPr>
          <w:rFonts w:cs="Arial"/>
        </w:rPr>
      </w:pPr>
      <w:bookmarkStart w:id="110" w:name="OLE_LINK64"/>
      <w:bookmarkStart w:id="111" w:name="OLE_LINK63"/>
      <w:bookmarkEnd w:id="110"/>
      <w:bookmarkEnd w:id="111"/>
      <w:r w:rsidRPr="00BC34C2">
        <w:rPr>
          <w:rFonts w:cs="Arial"/>
        </w:rPr>
        <w:t>Inhalt</w:t>
      </w:r>
    </w:p>
    <w:p w14:paraId="60C34357" w14:textId="77777777" w:rsidR="00451E02" w:rsidRPr="00BC34C2" w:rsidRDefault="002C5D60">
      <w:pPr>
        <w:pStyle w:val="Erluterungstext"/>
        <w:rPr>
          <w:b/>
        </w:rPr>
      </w:pPr>
      <w:r w:rsidRPr="00BC34C2">
        <w:rPr>
          <w:b/>
        </w:rPr>
        <w:t>Festlegung aller</w:t>
      </w:r>
      <w:r w:rsidRPr="00BC34C2">
        <w:rPr>
          <w:rStyle w:val="Funotenanker"/>
          <w:b/>
        </w:rPr>
        <w:footnoteReference w:id="1"/>
      </w:r>
      <w:r w:rsidRPr="00BC34C2">
        <w:rPr>
          <w:b/>
        </w:rPr>
        <w:t xml:space="preserve"> Nachbarsysteme des betrachteten Systems mit Spezifikation aller fachlichen Daten, die mit diesen ausgetauscht werden. Zusätzlich evtl. Datenformate und Protokolle der Kommunikation mit Nachbarsystemen und der Umwelt (falls diese nicht erst bei den spezifischen Bausteinen präzisiert wird.</w:t>
      </w:r>
    </w:p>
    <w:p w14:paraId="3DFB5C03" w14:textId="77777777" w:rsidR="00451E02" w:rsidRPr="00BC34C2" w:rsidRDefault="002C5D60">
      <w:pPr>
        <w:pStyle w:val="Erluterungberschrift"/>
        <w:rPr>
          <w:rFonts w:cs="Arial"/>
        </w:rPr>
      </w:pPr>
      <w:r w:rsidRPr="00BC34C2">
        <w:rPr>
          <w:rFonts w:cs="Arial"/>
        </w:rPr>
        <w:t>Motivation</w:t>
      </w:r>
    </w:p>
    <w:p w14:paraId="6F05BF25" w14:textId="77777777" w:rsidR="00451E02" w:rsidRPr="00BC34C2" w:rsidRDefault="002C5D60">
      <w:pPr>
        <w:pStyle w:val="Erluterungstext"/>
        <w:rPr>
          <w:b/>
        </w:rPr>
      </w:pPr>
      <w:r w:rsidRPr="00BC34C2">
        <w:rPr>
          <w:b/>
        </w:rPr>
        <w:t>Verstehen, welche (logischen) Informationen mit Nachbarsystemen (in welcher Form) ausgetauscht werden.</w:t>
      </w:r>
    </w:p>
    <w:p w14:paraId="4A82E966" w14:textId="77777777" w:rsidR="00451E02" w:rsidRPr="00BC34C2" w:rsidRDefault="002C5D60">
      <w:pPr>
        <w:pStyle w:val="Erluterungberschrift"/>
        <w:rPr>
          <w:rFonts w:cs="Arial"/>
        </w:rPr>
      </w:pPr>
      <w:r w:rsidRPr="00BC34C2">
        <w:rPr>
          <w:rFonts w:cs="Arial"/>
        </w:rPr>
        <w:t>Form</w:t>
      </w:r>
    </w:p>
    <w:p w14:paraId="1B40CABE" w14:textId="77777777" w:rsidR="00451E02" w:rsidRPr="00BC34C2" w:rsidRDefault="002C5D60">
      <w:pPr>
        <w:pStyle w:val="Erluterungstext"/>
        <w:rPr>
          <w:b/>
        </w:rPr>
      </w:pPr>
      <w:r w:rsidRPr="00BC34C2">
        <w:rPr>
          <w:b/>
        </w:rPr>
        <w:t>Logisches Kontextdiagramm,</w:t>
      </w:r>
    </w:p>
    <w:p w14:paraId="1FAEA8F3" w14:textId="77777777" w:rsidR="00451E02" w:rsidRPr="00BC34C2" w:rsidRDefault="002C5D60">
      <w:pPr>
        <w:pStyle w:val="Erluterungstext"/>
        <w:rPr>
          <w:b/>
        </w:rPr>
      </w:pPr>
      <w:r w:rsidRPr="00BC34C2">
        <w:rPr>
          <w:b/>
        </w:rPr>
        <w:t>in der UML z.B. simuliert durch Klassendiagramme, Use Case Diagramme, Kommunikations–diagramme - kurz durch alle Diagramme, die das System als Black Box darstellen und die Schnittstellen zu den Nachbarsystemen (mehr oder weniger ausführlich) beschreiben.</w:t>
      </w:r>
    </w:p>
    <w:p w14:paraId="0A944886" w14:textId="77777777" w:rsidR="00451E02" w:rsidRPr="00BC34C2" w:rsidRDefault="002C5D60">
      <w:pPr>
        <w:pStyle w:val="Erluterungstext"/>
        <w:rPr>
          <w:b/>
        </w:rPr>
      </w:pPr>
      <w:r w:rsidRPr="00BC34C2">
        <w:rPr>
          <w:b/>
        </w:rPr>
        <w:t>können Sie einfach eine Tabelle verwenden. Der Titel gibt den Namen Ihres Systems wieder; die drei Spalten sind: Nachbarsystem, Input, Output. Auch so kommen Sie zu einer kompletten Schnittstellenbeschreibung.</w:t>
      </w:r>
    </w:p>
    <w:p w14:paraId="53A49BAD" w14:textId="62F3F46F" w:rsidR="00451E02" w:rsidRPr="00BC34C2" w:rsidRDefault="00F6577E">
      <w:pPr>
        <w:spacing w:before="56" w:after="113"/>
        <w:rPr>
          <w:rFonts w:cs="Arial"/>
          <w:b/>
          <w:sz w:val="20"/>
        </w:rPr>
      </w:pPr>
      <w:bookmarkStart w:id="112" w:name="OLE_LINK641"/>
      <w:bookmarkStart w:id="113" w:name="OLE_LINK631"/>
      <w:bookmarkEnd w:id="112"/>
      <w:bookmarkEnd w:id="113"/>
      <w:r w:rsidRPr="00BC34C2">
        <w:rPr>
          <w:rFonts w:cs="Arial"/>
          <w:b/>
          <w:sz w:val="20"/>
        </w:rPr>
        <w:t>Evaluationsbogen erstellen:</w:t>
      </w:r>
    </w:p>
    <w:p w14:paraId="4F3C9A30" w14:textId="7AAA611E" w:rsidR="00F6577E" w:rsidRPr="00BC34C2" w:rsidRDefault="00F6577E">
      <w:pPr>
        <w:spacing w:before="56" w:after="113"/>
        <w:rPr>
          <w:rFonts w:cs="Arial"/>
          <w:sz w:val="20"/>
        </w:rPr>
      </w:pPr>
      <w:r w:rsidRPr="00BC34C2">
        <w:rPr>
          <w:rFonts w:cs="Arial"/>
          <w:sz w:val="20"/>
        </w:rPr>
        <w:t>Ein Evaluationsbogen kann nur vom Qualitätsmanager erstellt werden. Er muss sich ins System einloggen und einen neuen Bogen für eine Fachrichtung anlegen. Er hat auch als Aufgabe grundlegende Fragen zu definieren.</w:t>
      </w:r>
    </w:p>
    <w:p w14:paraId="1889499D" w14:textId="6D4459E1" w:rsidR="00F6577E" w:rsidRPr="00BC34C2" w:rsidRDefault="00F6577E">
      <w:pPr>
        <w:spacing w:before="56" w:after="113"/>
        <w:rPr>
          <w:rFonts w:cs="Arial"/>
          <w:b/>
          <w:sz w:val="20"/>
        </w:rPr>
      </w:pPr>
      <w:r w:rsidRPr="00BC34C2">
        <w:rPr>
          <w:rFonts w:cs="Arial"/>
          <w:b/>
          <w:sz w:val="20"/>
        </w:rPr>
        <w:t>Bericht erstellen:</w:t>
      </w:r>
    </w:p>
    <w:p w14:paraId="7B447C8D" w14:textId="0DCB0D17" w:rsidR="00C318E6" w:rsidRPr="00BC34C2" w:rsidRDefault="00C318E6">
      <w:pPr>
        <w:spacing w:before="56" w:after="113"/>
        <w:rPr>
          <w:rFonts w:cs="Arial"/>
          <w:sz w:val="20"/>
        </w:rPr>
      </w:pPr>
      <w:r w:rsidRPr="00BC34C2">
        <w:rPr>
          <w:rFonts w:cs="Arial"/>
          <w:sz w:val="20"/>
        </w:rPr>
        <w:t>Der Qualitätsmanager hat die Aufgabe zur Formulierung der Berichte der Fragebögen. Der Bericht resultiert aus der Auswertung der Bögen, die von den einzelnen Fakultäten zur Verfügung gestellt werden.</w:t>
      </w:r>
      <w:r w:rsidR="008D6AD7" w:rsidRPr="00BC34C2">
        <w:rPr>
          <w:rFonts w:cs="Arial"/>
          <w:sz w:val="20"/>
        </w:rPr>
        <w:t xml:space="preserve"> Mit Hilfe des Systems wird ein Bericht der Fragebögen ausgewertet.</w:t>
      </w:r>
      <w:r w:rsidRPr="00BC34C2">
        <w:rPr>
          <w:rFonts w:cs="Arial"/>
          <w:sz w:val="20"/>
        </w:rPr>
        <w:t xml:space="preserve"> </w:t>
      </w:r>
    </w:p>
    <w:p w14:paraId="4FFCE65F" w14:textId="4C3FD52D" w:rsidR="00F6577E" w:rsidRPr="00BC34C2" w:rsidRDefault="00F6577E">
      <w:pPr>
        <w:spacing w:before="56" w:after="113"/>
        <w:rPr>
          <w:rFonts w:cs="Arial"/>
          <w:b/>
          <w:sz w:val="20"/>
        </w:rPr>
      </w:pPr>
      <w:r w:rsidRPr="00BC34C2">
        <w:rPr>
          <w:rFonts w:cs="Arial"/>
          <w:b/>
          <w:sz w:val="20"/>
        </w:rPr>
        <w:t>Evaluationsbogen anpassen:</w:t>
      </w:r>
    </w:p>
    <w:p w14:paraId="1668C44F" w14:textId="36997B83" w:rsidR="00F6577E" w:rsidRPr="00BC34C2" w:rsidRDefault="00F6577E">
      <w:pPr>
        <w:spacing w:before="56" w:after="113"/>
        <w:rPr>
          <w:rFonts w:cs="Arial"/>
          <w:sz w:val="20"/>
        </w:rPr>
      </w:pPr>
      <w:r w:rsidRPr="00BC34C2">
        <w:rPr>
          <w:rFonts w:cs="Arial"/>
          <w:sz w:val="20"/>
        </w:rPr>
        <w:t xml:space="preserve">Der Evaluationsbogen kann vom Dekan und dem Dozenten angepasst </w:t>
      </w:r>
      <w:r w:rsidR="00C318E6" w:rsidRPr="00BC34C2">
        <w:rPr>
          <w:rFonts w:cs="Arial"/>
          <w:sz w:val="20"/>
        </w:rPr>
        <w:t>werden. Diese Anpassung umfasst das Löschen/Erweitern von Fragen.</w:t>
      </w:r>
    </w:p>
    <w:p w14:paraId="6D71821D" w14:textId="387FF209" w:rsidR="00C318E6" w:rsidRPr="00BC34C2" w:rsidRDefault="00C318E6">
      <w:pPr>
        <w:spacing w:before="56" w:after="113"/>
        <w:rPr>
          <w:rFonts w:cs="Arial"/>
          <w:b/>
          <w:sz w:val="20"/>
        </w:rPr>
      </w:pPr>
      <w:r w:rsidRPr="00BC34C2">
        <w:rPr>
          <w:rFonts w:cs="Arial"/>
          <w:b/>
          <w:sz w:val="20"/>
        </w:rPr>
        <w:t>Auswertung der Bögen:</w:t>
      </w:r>
    </w:p>
    <w:p w14:paraId="39241680" w14:textId="0B0FE157" w:rsidR="00C318E6" w:rsidRPr="00BC34C2" w:rsidRDefault="00C318E6">
      <w:pPr>
        <w:spacing w:before="56" w:after="113"/>
        <w:rPr>
          <w:rFonts w:cs="Arial"/>
          <w:sz w:val="20"/>
        </w:rPr>
      </w:pPr>
      <w:r w:rsidRPr="00BC34C2">
        <w:rPr>
          <w:rFonts w:cs="Arial"/>
          <w:sz w:val="20"/>
        </w:rPr>
        <w:t xml:space="preserve">Der Dozent ist für die Auswertung der Bögen verantwortlich. Dies wird mit Hilfe der Auswertungsoption im System erleichtert. Er wählt den Fragebogen aus und lässt eine Auswertung durchführen. </w:t>
      </w:r>
    </w:p>
    <w:p w14:paraId="375E6B74" w14:textId="72CC3AFA" w:rsidR="00B77D5A" w:rsidRPr="00BC34C2" w:rsidRDefault="00B77D5A">
      <w:pPr>
        <w:spacing w:before="56" w:after="113"/>
        <w:rPr>
          <w:rFonts w:cs="Arial"/>
          <w:b/>
          <w:sz w:val="20"/>
        </w:rPr>
      </w:pPr>
      <w:r w:rsidRPr="00BC34C2">
        <w:rPr>
          <w:rFonts w:cs="Arial"/>
          <w:b/>
          <w:sz w:val="20"/>
        </w:rPr>
        <w:t>Evaluationsbogen online ausfüllen:</w:t>
      </w:r>
    </w:p>
    <w:p w14:paraId="3C4D0BD8" w14:textId="229A4BC3" w:rsidR="00B77D5A" w:rsidRPr="00BC34C2" w:rsidRDefault="00B77D5A">
      <w:pPr>
        <w:spacing w:before="56" w:after="113"/>
        <w:rPr>
          <w:rFonts w:cs="Arial"/>
          <w:sz w:val="20"/>
        </w:rPr>
      </w:pPr>
      <w:r w:rsidRPr="00BC34C2">
        <w:rPr>
          <w:rFonts w:cs="Arial"/>
          <w:sz w:val="20"/>
        </w:rPr>
        <w:t xml:space="preserve">Der Student </w:t>
      </w:r>
      <w:proofErr w:type="spellStart"/>
      <w:r w:rsidRPr="00BC34C2">
        <w:rPr>
          <w:rFonts w:cs="Arial"/>
          <w:sz w:val="20"/>
        </w:rPr>
        <w:t>logged</w:t>
      </w:r>
      <w:proofErr w:type="spellEnd"/>
      <w:r w:rsidRPr="00BC34C2">
        <w:rPr>
          <w:rFonts w:cs="Arial"/>
          <w:sz w:val="20"/>
        </w:rPr>
        <w:t xml:space="preserve"> sich in das System ein und füllt einen Evaluationsbogen aus. Er schickt den Bogen ab. Es wird im System eine Referenz des Studenten im System gespeichert, dass er bereits den betreffenden Bogen ausgefüllt hat. Damit wird ein mehrmaliges Ausfüllen verhindert.</w:t>
      </w:r>
    </w:p>
    <w:p w14:paraId="33FEE657" w14:textId="77777777" w:rsidR="00771772" w:rsidRPr="00BC34C2" w:rsidRDefault="00771772">
      <w:pPr>
        <w:spacing w:before="56" w:after="113"/>
        <w:rPr>
          <w:rFonts w:cs="Arial"/>
          <w:sz w:val="20"/>
        </w:rPr>
      </w:pPr>
    </w:p>
    <w:p w14:paraId="54D75BCA" w14:textId="77777777" w:rsidR="00771772" w:rsidRPr="00BC34C2" w:rsidRDefault="00771772">
      <w:pPr>
        <w:spacing w:before="56" w:after="113"/>
        <w:rPr>
          <w:rFonts w:cs="Arial"/>
          <w:sz w:val="20"/>
        </w:rPr>
      </w:pPr>
    </w:p>
    <w:p w14:paraId="64E93976" w14:textId="77777777" w:rsidR="00771772" w:rsidRPr="00BC34C2" w:rsidRDefault="00771772">
      <w:pPr>
        <w:spacing w:before="56" w:after="113"/>
        <w:rPr>
          <w:rFonts w:cs="Arial"/>
          <w:sz w:val="20"/>
        </w:rPr>
      </w:pPr>
    </w:p>
    <w:p w14:paraId="624E3EFA" w14:textId="77777777" w:rsidR="00771772" w:rsidRPr="00BC34C2" w:rsidRDefault="00771772">
      <w:pPr>
        <w:spacing w:before="56" w:after="113"/>
        <w:rPr>
          <w:rFonts w:cs="Arial"/>
          <w:sz w:val="20"/>
        </w:rPr>
      </w:pPr>
    </w:p>
    <w:p w14:paraId="72390CCA" w14:textId="77777777" w:rsidR="00F6577E" w:rsidRPr="00BC34C2" w:rsidRDefault="00F6577E">
      <w:pPr>
        <w:spacing w:before="56" w:after="113"/>
        <w:rPr>
          <w:rFonts w:cs="Arial"/>
          <w:sz w:val="20"/>
        </w:rPr>
      </w:pPr>
    </w:p>
    <w:p w14:paraId="7328AE0F" w14:textId="77777777" w:rsidR="00F6577E" w:rsidRPr="00BC34C2" w:rsidRDefault="00F6577E">
      <w:pPr>
        <w:spacing w:before="56" w:after="113"/>
        <w:rPr>
          <w:rFonts w:cs="Arial"/>
          <w:sz w:val="20"/>
        </w:rPr>
      </w:pPr>
    </w:p>
    <w:p w14:paraId="6CF51E87" w14:textId="77777777" w:rsidR="00451E02" w:rsidRPr="00BC34C2" w:rsidRDefault="002C5D60">
      <w:pPr>
        <w:pStyle w:val="berschrift21"/>
        <w:numPr>
          <w:ilvl w:val="1"/>
          <w:numId w:val="1"/>
        </w:numPr>
        <w:rPr>
          <w:rFonts w:cs="Arial"/>
        </w:rPr>
      </w:pPr>
      <w:bookmarkStart w:id="114" w:name="__RefHeading__4875_132721752"/>
      <w:bookmarkStart w:id="115" w:name="_Toc188159229"/>
      <w:bookmarkStart w:id="116" w:name="_Toc161293433"/>
      <w:bookmarkStart w:id="117" w:name="_Toc22396700"/>
      <w:bookmarkEnd w:id="114"/>
      <w:r w:rsidRPr="00BC34C2">
        <w:rPr>
          <w:rFonts w:cs="Arial"/>
        </w:rPr>
        <w:lastRenderedPageBreak/>
        <w:t>Technischer- oder Verteilungskontext</w:t>
      </w:r>
      <w:bookmarkEnd w:id="115"/>
      <w:bookmarkEnd w:id="116"/>
      <w:bookmarkEnd w:id="117"/>
      <w:r w:rsidRPr="00BC34C2">
        <w:rPr>
          <w:rFonts w:cs="Arial"/>
        </w:rPr>
        <w:t xml:space="preserve"> </w:t>
      </w:r>
    </w:p>
    <w:p w14:paraId="35E5F090" w14:textId="47BDF595" w:rsidR="00457D57" w:rsidRPr="00BC34C2" w:rsidRDefault="00457D57" w:rsidP="00457D57">
      <w:pPr>
        <w:rPr>
          <w:rFonts w:cs="Arial"/>
          <w:color w:val="FF0000"/>
        </w:rPr>
      </w:pPr>
      <w:r w:rsidRPr="00BC34C2">
        <w:rPr>
          <w:rFonts w:cs="Arial"/>
          <w:color w:val="FF0000"/>
        </w:rPr>
        <w:t>Diagramm überarbeiten, noch ein bisschen zu wenig.</w:t>
      </w:r>
    </w:p>
    <w:p w14:paraId="12A1035A" w14:textId="0E2FC483" w:rsidR="00451E02" w:rsidRPr="00BC34C2" w:rsidRDefault="00451E02">
      <w:pPr>
        <w:rPr>
          <w:rFonts w:cs="Arial"/>
        </w:rPr>
      </w:pPr>
    </w:p>
    <w:p w14:paraId="460A5329" w14:textId="77777777" w:rsidR="00451E02" w:rsidRPr="00BC34C2" w:rsidRDefault="002C5D60">
      <w:pPr>
        <w:pStyle w:val="Erluterungberschrift"/>
        <w:rPr>
          <w:rFonts w:cs="Arial"/>
        </w:rPr>
      </w:pPr>
      <w:bookmarkStart w:id="118" w:name="OLE_LINK66"/>
      <w:bookmarkStart w:id="119" w:name="OLE_LINK65"/>
      <w:bookmarkEnd w:id="118"/>
      <w:bookmarkEnd w:id="119"/>
      <w:r w:rsidRPr="00BC34C2">
        <w:rPr>
          <w:rFonts w:cs="Arial"/>
        </w:rPr>
        <w:t>Inhalt</w:t>
      </w:r>
    </w:p>
    <w:p w14:paraId="15251FF8" w14:textId="77777777" w:rsidR="00451E02" w:rsidRPr="00BC34C2" w:rsidRDefault="002C5D60">
      <w:pPr>
        <w:pStyle w:val="Erluterungstext"/>
      </w:pPr>
      <w:r w:rsidRPr="00BC34C2">
        <w:t>Festlegung der Kanäle zwischen Ihrem System, den Nachbarsystemen und der Umwelt;</w:t>
      </w:r>
    </w:p>
    <w:p w14:paraId="4C4818ED" w14:textId="77777777" w:rsidR="00451E02" w:rsidRPr="00BC34C2" w:rsidRDefault="002C5D60">
      <w:pPr>
        <w:pStyle w:val="Erluterungstext"/>
      </w:pPr>
      <w:r w:rsidRPr="00BC34C2">
        <w:t>Zusätzlich eine Mappingtabelle, welcher logische Input (aus 3.1) über welchen Kanal ein- oder ausgegeben wird.</w:t>
      </w:r>
    </w:p>
    <w:p w14:paraId="04F11FE8" w14:textId="77777777" w:rsidR="00451E02" w:rsidRPr="00BC34C2" w:rsidRDefault="002C5D60">
      <w:pPr>
        <w:pStyle w:val="Erluterungberschrift"/>
        <w:rPr>
          <w:rFonts w:cs="Arial"/>
        </w:rPr>
      </w:pPr>
      <w:r w:rsidRPr="00BC34C2">
        <w:rPr>
          <w:rFonts w:cs="Arial"/>
        </w:rPr>
        <w:t>Motivation</w:t>
      </w:r>
    </w:p>
    <w:p w14:paraId="3161B8A9" w14:textId="77777777" w:rsidR="00451E02" w:rsidRPr="00BC34C2" w:rsidRDefault="002C5D60">
      <w:pPr>
        <w:pStyle w:val="Erluterungstext"/>
      </w:pPr>
      <w:r w:rsidRPr="00BC34C2">
        <w:t>Verstehen, über welche Medien Informationen mit Nachbarsystemen bzw. der Umwelt ausgetauscht werden.</w:t>
      </w:r>
    </w:p>
    <w:p w14:paraId="0CF5F9C6" w14:textId="77777777" w:rsidR="00451E02" w:rsidRPr="00BC34C2" w:rsidRDefault="002C5D60">
      <w:pPr>
        <w:pStyle w:val="Erluterungberschrift"/>
        <w:rPr>
          <w:rFonts w:cs="Arial"/>
        </w:rPr>
      </w:pPr>
      <w:r w:rsidRPr="00BC34C2">
        <w:rPr>
          <w:rFonts w:cs="Arial"/>
        </w:rPr>
        <w:t>Form</w:t>
      </w:r>
    </w:p>
    <w:p w14:paraId="537BD441" w14:textId="77777777" w:rsidR="00451E02" w:rsidRPr="00BC34C2" w:rsidRDefault="002C5D60">
      <w:pPr>
        <w:pStyle w:val="Erluterungstext"/>
      </w:pPr>
      <w:r w:rsidRPr="00BC34C2">
        <w:t>z.B.: UML Deploymentdiagramm mit den Kanälen zu Nachbarsystemen, begleitet von einer Mappingtabelle Kanal x Input/Output.</w:t>
      </w:r>
    </w:p>
    <w:p w14:paraId="508AABB6" w14:textId="77777777" w:rsidR="00451E02" w:rsidRPr="00BC34C2" w:rsidRDefault="002C5D60">
      <w:pPr>
        <w:pStyle w:val="berschrift21"/>
        <w:numPr>
          <w:ilvl w:val="1"/>
          <w:numId w:val="1"/>
        </w:numPr>
        <w:rPr>
          <w:rFonts w:cs="Arial"/>
          <w:lang w:val="en-US"/>
        </w:rPr>
      </w:pPr>
      <w:bookmarkStart w:id="120" w:name="__RefHeading__4877_132721752"/>
      <w:bookmarkEnd w:id="120"/>
      <w:proofErr w:type="spellStart"/>
      <w:ins w:id="121" w:author="Gernot Starke" w:date="2012-06-08T16:52:00Z">
        <w:r w:rsidRPr="00BC34C2">
          <w:rPr>
            <w:rFonts w:cs="Arial"/>
            <w:lang w:val="en-US"/>
          </w:rPr>
          <w:t>Externe</w:t>
        </w:r>
        <w:proofErr w:type="spellEnd"/>
        <w:r w:rsidRPr="00BC34C2">
          <w:rPr>
            <w:rFonts w:cs="Arial"/>
            <w:lang w:val="en-US"/>
          </w:rPr>
          <w:t xml:space="preserve"> </w:t>
        </w:r>
        <w:proofErr w:type="spellStart"/>
        <w:r w:rsidRPr="00BC34C2">
          <w:rPr>
            <w:rFonts w:cs="Arial"/>
            <w:lang w:val="en-US"/>
          </w:rPr>
          <w:t>Schnittstellen</w:t>
        </w:r>
      </w:ins>
      <w:proofErr w:type="spellEnd"/>
    </w:p>
    <w:p w14:paraId="20A9013A" w14:textId="55590571" w:rsidR="00451E02" w:rsidRPr="00BC34C2" w:rsidRDefault="00B35AFB">
      <w:pPr>
        <w:rPr>
          <w:rFonts w:cs="Arial"/>
          <w:lang w:val="de-AT"/>
        </w:rPr>
      </w:pPr>
      <w:bookmarkStart w:id="122" w:name="__DdeLink__5235_132721752"/>
      <w:bookmarkEnd w:id="122"/>
      <w:r w:rsidRPr="00BC34C2">
        <w:rPr>
          <w:rFonts w:cs="Arial"/>
          <w:noProof/>
          <w:lang w:val="de-AT" w:eastAsia="de-AT"/>
        </w:rPr>
        <w:drawing>
          <wp:anchor distT="0" distB="0" distL="0" distR="0" simplePos="0" relativeHeight="251661824" behindDoc="0" locked="0" layoutInCell="1" allowOverlap="1" wp14:anchorId="5AE115D4" wp14:editId="1408B1F8">
            <wp:simplePos x="0" y="0"/>
            <wp:positionH relativeFrom="column">
              <wp:posOffset>-4445</wp:posOffset>
            </wp:positionH>
            <wp:positionV relativeFrom="paragraph">
              <wp:posOffset>397510</wp:posOffset>
            </wp:positionV>
            <wp:extent cx="5467350" cy="1143000"/>
            <wp:effectExtent l="0" t="0" r="0" b="0"/>
            <wp:wrapTopAndBottom/>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467350" cy="1143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002C5D60" w:rsidRPr="00BC34C2">
        <w:rPr>
          <w:rFonts w:cs="Arial"/>
          <w:lang w:val="de-AT"/>
        </w:rPr>
        <w:t>Personalverwaltung der FH Wiener Neustadt für Login</w:t>
      </w:r>
    </w:p>
    <w:p w14:paraId="2CA030A4" w14:textId="77777777" w:rsidR="00B35AFB" w:rsidRPr="00BC34C2" w:rsidRDefault="00B35AFB">
      <w:pPr>
        <w:rPr>
          <w:rFonts w:cs="Arial"/>
          <w:lang w:val="de-AT"/>
        </w:rPr>
      </w:pPr>
    </w:p>
    <w:p w14:paraId="645BF2C8" w14:textId="11789D04" w:rsidR="00B35AFB" w:rsidRPr="00BC34C2" w:rsidRDefault="00B35AFB" w:rsidP="00B35AFB">
      <w:pPr>
        <w:pStyle w:val="Listenabsatz"/>
        <w:numPr>
          <w:ilvl w:val="0"/>
          <w:numId w:val="7"/>
        </w:numPr>
        <w:rPr>
          <w:rFonts w:cs="Arial"/>
          <w:lang w:val="de-AT"/>
        </w:rPr>
      </w:pPr>
      <w:proofErr w:type="spellStart"/>
      <w:r w:rsidRPr="00BC34C2">
        <w:rPr>
          <w:rFonts w:cs="Arial"/>
          <w:lang w:val="de-AT"/>
        </w:rPr>
        <w:t>Loginsystem</w:t>
      </w:r>
      <w:proofErr w:type="spellEnd"/>
      <w:r w:rsidRPr="00BC34C2">
        <w:rPr>
          <w:rFonts w:cs="Arial"/>
          <w:lang w:val="de-AT"/>
        </w:rPr>
        <w:t xml:space="preserve"> der FH</w:t>
      </w:r>
    </w:p>
    <w:p w14:paraId="367DC197" w14:textId="5874E3CE" w:rsidR="00B35AFB" w:rsidRPr="00BC34C2" w:rsidRDefault="00C519D8" w:rsidP="00FD119E">
      <w:pPr>
        <w:ind w:left="708"/>
        <w:rPr>
          <w:rFonts w:cs="Arial"/>
          <w:lang w:val="de-AT"/>
        </w:rPr>
      </w:pPr>
      <w:r w:rsidRPr="00BC34C2">
        <w:rPr>
          <w:rFonts w:cs="Arial"/>
          <w:lang w:val="de-AT"/>
        </w:rPr>
        <w:t>Die Anbindung der Benutzerdat</w:t>
      </w:r>
      <w:r w:rsidR="00FD119E" w:rsidRPr="00BC34C2">
        <w:rPr>
          <w:rFonts w:cs="Arial"/>
          <w:lang w:val="de-AT"/>
        </w:rPr>
        <w:t xml:space="preserve">en erfolgt über das </w:t>
      </w:r>
      <w:proofErr w:type="spellStart"/>
      <w:r w:rsidR="00FD119E" w:rsidRPr="00BC34C2">
        <w:rPr>
          <w:rFonts w:cs="Arial"/>
          <w:lang w:val="de-AT"/>
        </w:rPr>
        <w:t>Loginsystem</w:t>
      </w:r>
      <w:proofErr w:type="spellEnd"/>
      <w:r w:rsidR="00FD119E" w:rsidRPr="00BC34C2">
        <w:rPr>
          <w:rFonts w:cs="Arial"/>
          <w:lang w:val="de-AT"/>
        </w:rPr>
        <w:t xml:space="preserve"> der FH Wiener Neustadt.</w:t>
      </w:r>
    </w:p>
    <w:p w14:paraId="04DC4497" w14:textId="77777777" w:rsidR="00FD119E" w:rsidRPr="00BC34C2" w:rsidRDefault="00FD119E" w:rsidP="00FD119E">
      <w:pPr>
        <w:ind w:left="708"/>
        <w:rPr>
          <w:rFonts w:cs="Arial"/>
          <w:lang w:val="de-AT"/>
        </w:rPr>
      </w:pPr>
    </w:p>
    <w:p w14:paraId="3190AE5C" w14:textId="78190ED8" w:rsidR="00C519D8" w:rsidRPr="00BC34C2" w:rsidRDefault="00B35AFB" w:rsidP="00C519D8">
      <w:pPr>
        <w:pStyle w:val="Listenabsatz"/>
        <w:numPr>
          <w:ilvl w:val="0"/>
          <w:numId w:val="7"/>
        </w:numPr>
        <w:rPr>
          <w:rFonts w:cs="Arial"/>
          <w:lang w:val="de-AT"/>
        </w:rPr>
      </w:pPr>
      <w:r w:rsidRPr="00BC34C2">
        <w:rPr>
          <w:rFonts w:cs="Arial"/>
          <w:lang w:val="de-AT"/>
        </w:rPr>
        <w:t>Personalsystem der FH</w:t>
      </w:r>
    </w:p>
    <w:p w14:paraId="745B65FB" w14:textId="1B597940" w:rsidR="00C519D8" w:rsidRPr="00BC34C2" w:rsidRDefault="00C519D8" w:rsidP="00C519D8">
      <w:pPr>
        <w:pStyle w:val="Listenabsatz"/>
        <w:rPr>
          <w:rFonts w:cs="Arial"/>
          <w:lang w:val="de-AT"/>
        </w:rPr>
      </w:pPr>
      <w:r w:rsidRPr="00BC34C2">
        <w:rPr>
          <w:rFonts w:cs="Arial"/>
          <w:lang w:val="de-AT"/>
        </w:rPr>
        <w:t>Die Anbindung der Personaldaten erfolgt über das Personalsystem der FH Wiener Neustadt. Diese Daten sind erforderlich für die Erstellung, Bearbeitung, etc. der Fragebögen.</w:t>
      </w:r>
    </w:p>
    <w:p w14:paraId="0EA0E105" w14:textId="0A0201E7" w:rsidR="00451E02" w:rsidRPr="00BC34C2" w:rsidRDefault="00451E02" w:rsidP="00B35AFB">
      <w:pPr>
        <w:rPr>
          <w:rFonts w:cs="Arial"/>
        </w:rPr>
      </w:pPr>
    </w:p>
    <w:p w14:paraId="4CE53337" w14:textId="08D61502" w:rsidR="00451E02" w:rsidRPr="00BC34C2" w:rsidRDefault="002C5D60">
      <w:pPr>
        <w:pStyle w:val="berschrift31"/>
        <w:numPr>
          <w:ilvl w:val="2"/>
          <w:numId w:val="1"/>
        </w:numPr>
        <w:rPr>
          <w:rFonts w:cs="Arial"/>
        </w:rPr>
      </w:pPr>
      <w:bookmarkStart w:id="123" w:name="OLE_LINK38"/>
      <w:bookmarkStart w:id="124" w:name="OLE_LINK37"/>
      <w:bookmarkStart w:id="125" w:name="__RefHeading__8519_132721752"/>
      <w:bookmarkEnd w:id="123"/>
      <w:bookmarkEnd w:id="124"/>
      <w:bookmarkEnd w:id="125"/>
      <w:r w:rsidRPr="00BC34C2">
        <w:rPr>
          <w:rFonts w:cs="Arial"/>
        </w:rPr>
        <w:t>Externe Schnittstelle 1</w:t>
      </w:r>
    </w:p>
    <w:p w14:paraId="0FEA99E1" w14:textId="77777777" w:rsidR="00451E02" w:rsidRPr="00BC34C2" w:rsidRDefault="002C5D60">
      <w:pPr>
        <w:pStyle w:val="berschrift41"/>
        <w:shd w:val="clear" w:color="auto" w:fill="FFFFFF"/>
        <w:spacing w:before="288" w:after="72"/>
        <w:rPr>
          <w:rFonts w:cs="Arial"/>
          <w:color w:val="000000"/>
        </w:rPr>
      </w:pPr>
      <w:bookmarkStart w:id="126" w:name="__RefHeading__8521_132721752"/>
      <w:bookmarkEnd w:id="126"/>
      <w:ins w:id="127"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451E02" w:rsidRPr="00BC34C2" w14:paraId="573FB851"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1DF87F" w14:textId="77777777" w:rsidR="00451E02" w:rsidRPr="00BC34C2" w:rsidRDefault="002C5D60">
            <w:pPr>
              <w:spacing w:line="260" w:lineRule="atLeast"/>
              <w:rPr>
                <w:rFonts w:cs="Arial"/>
                <w:color w:val="333333"/>
              </w:rPr>
            </w:pPr>
            <w:ins w:id="128"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6D2FCF9" w14:textId="40BFD739" w:rsidR="00451E02" w:rsidRPr="00BC34C2" w:rsidRDefault="00AA7B21">
            <w:pPr>
              <w:spacing w:line="260" w:lineRule="atLeast"/>
              <w:rPr>
                <w:rFonts w:cs="Arial"/>
                <w:color w:val="333333"/>
                <w:lang w:val="de-AT"/>
              </w:rPr>
            </w:pPr>
            <w:proofErr w:type="spellStart"/>
            <w:r w:rsidRPr="00BC34C2">
              <w:rPr>
                <w:rFonts w:cs="Arial"/>
                <w:color w:val="333333"/>
                <w:lang w:val="de-AT"/>
              </w:rPr>
              <w:t>Loginsystem</w:t>
            </w:r>
            <w:proofErr w:type="spellEnd"/>
            <w:r w:rsidR="002C5D60" w:rsidRPr="00BC34C2">
              <w:rPr>
                <w:rFonts w:cs="Arial"/>
                <w:color w:val="333333"/>
                <w:lang w:val="de-AT"/>
              </w:rPr>
              <w:t xml:space="preserve"> der FH Wiener Neustadt für Login</w:t>
            </w:r>
          </w:p>
        </w:tc>
      </w:tr>
      <w:tr w:rsidR="00451E02" w:rsidRPr="00BC34C2" w14:paraId="7A87A08E"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28EEFCA" w14:textId="77777777" w:rsidR="00451E02" w:rsidRPr="00BC34C2" w:rsidRDefault="002C5D60">
            <w:pPr>
              <w:spacing w:line="260" w:lineRule="atLeast"/>
              <w:rPr>
                <w:rFonts w:cs="Arial"/>
                <w:color w:val="333333"/>
              </w:rPr>
            </w:pPr>
            <w:ins w:id="129"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091F599" w14:textId="77777777" w:rsidR="00451E02" w:rsidRPr="00BC34C2" w:rsidRDefault="002C5D60">
            <w:pPr>
              <w:spacing w:line="260" w:lineRule="atLeast"/>
              <w:rPr>
                <w:rFonts w:cs="Arial"/>
                <w:color w:val="333333"/>
              </w:rPr>
            </w:pPr>
            <w:ins w:id="130" w:author="Gernot Starke" w:date="2012-06-08T16:58:00Z">
              <w:r w:rsidRPr="00BC34C2">
                <w:rPr>
                  <w:rFonts w:cs="Arial"/>
                  <w:color w:val="333333"/>
                </w:rPr>
                <w:t> </w:t>
              </w:r>
            </w:ins>
            <w:r w:rsidRPr="00BC34C2">
              <w:rPr>
                <w:rFonts w:cs="Arial"/>
                <w:color w:val="333333"/>
              </w:rPr>
              <w:t>V2.3</w:t>
            </w:r>
          </w:p>
        </w:tc>
      </w:tr>
      <w:tr w:rsidR="00451E02" w:rsidRPr="00BC34C2" w14:paraId="379085EC"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0276DB6" w14:textId="77777777" w:rsidR="00451E02" w:rsidRPr="00BC34C2" w:rsidRDefault="002C5D60">
            <w:pPr>
              <w:spacing w:line="260" w:lineRule="atLeast"/>
              <w:rPr>
                <w:rFonts w:cs="Arial"/>
                <w:color w:val="333333"/>
              </w:rPr>
            </w:pPr>
            <w:ins w:id="131"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3A8A361" w14:textId="77777777" w:rsidR="00451E02" w:rsidRPr="00BC34C2" w:rsidRDefault="002C5D60">
            <w:pPr>
              <w:spacing w:line="260" w:lineRule="atLeast"/>
              <w:rPr>
                <w:rFonts w:cs="Arial"/>
                <w:color w:val="333333"/>
              </w:rPr>
            </w:pPr>
            <w:ins w:id="132" w:author="Gernot Starke" w:date="2012-06-08T16:58:00Z">
              <w:r w:rsidRPr="00BC34C2">
                <w:rPr>
                  <w:rFonts w:cs="Arial"/>
                  <w:color w:val="333333"/>
                </w:rPr>
                <w:t> </w:t>
              </w:r>
            </w:ins>
            <w:r w:rsidRPr="00BC34C2">
              <w:rPr>
                <w:rFonts w:cs="Arial"/>
                <w:color w:val="333333"/>
              </w:rPr>
              <w:t>-</w:t>
            </w:r>
          </w:p>
        </w:tc>
      </w:tr>
      <w:tr w:rsidR="00451E02" w:rsidRPr="00BC34C2" w14:paraId="5BAB9772"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E6E85BA" w14:textId="77777777" w:rsidR="00451E02" w:rsidRPr="00BC34C2" w:rsidRDefault="002C5D60">
            <w:pPr>
              <w:spacing w:line="260" w:lineRule="atLeast"/>
              <w:rPr>
                <w:rFonts w:cs="Arial"/>
                <w:color w:val="333333"/>
              </w:rPr>
            </w:pPr>
            <w:ins w:id="133"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10D05FD" w14:textId="77777777" w:rsidR="00451E02" w:rsidRPr="00BC34C2" w:rsidRDefault="002C5D60">
            <w:pPr>
              <w:spacing w:line="260" w:lineRule="atLeast"/>
              <w:rPr>
                <w:rFonts w:cs="Arial"/>
                <w:color w:val="333333"/>
              </w:rPr>
            </w:pPr>
            <w:ins w:id="134" w:author="Gernot Starke" w:date="2012-06-08T16:58:00Z">
              <w:r w:rsidRPr="00BC34C2">
                <w:rPr>
                  <w:rFonts w:cs="Arial"/>
                  <w:color w:val="333333"/>
                </w:rPr>
                <w:t> </w:t>
              </w:r>
            </w:ins>
            <w:r w:rsidRPr="00BC34C2">
              <w:rPr>
                <w:rFonts w:cs="Arial"/>
                <w:color w:val="333333"/>
              </w:rPr>
              <w:t>-</w:t>
            </w:r>
          </w:p>
        </w:tc>
      </w:tr>
      <w:tr w:rsidR="00451E02" w:rsidRPr="00BC34C2" w14:paraId="3DB86AA6" w14:textId="77777777">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60DDD6C4" w14:textId="77777777" w:rsidR="00451E02" w:rsidRPr="00BC34C2" w:rsidRDefault="002C5D60">
            <w:pPr>
              <w:spacing w:line="260" w:lineRule="atLeast"/>
              <w:rPr>
                <w:rFonts w:cs="Arial"/>
                <w:color w:val="333333"/>
              </w:rPr>
            </w:pPr>
            <w:proofErr w:type="spellStart"/>
            <w:ins w:id="135" w:author="Gernot Starke" w:date="2012-06-08T16:58:00Z">
              <w:r w:rsidRPr="00BC34C2">
                <w:rPr>
                  <w:rFonts w:cs="Arial"/>
                  <w:color w:val="333333"/>
                </w:rPr>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3984FBB0" w14:textId="77777777" w:rsidR="00451E02" w:rsidRPr="00BC34C2" w:rsidRDefault="002C5D60">
            <w:pPr>
              <w:spacing w:line="260" w:lineRule="atLeast"/>
              <w:rPr>
                <w:rFonts w:cs="Arial"/>
                <w:color w:val="333333"/>
              </w:rPr>
            </w:pPr>
            <w:ins w:id="136" w:author="Gernot Starke" w:date="2012-06-08T16:58:00Z">
              <w:r w:rsidRPr="00BC34C2">
                <w:rPr>
                  <w:rFonts w:cs="Arial"/>
                  <w:color w:val="333333"/>
                </w:rPr>
                <w:t> </w:t>
              </w:r>
            </w:ins>
            <w:r w:rsidRPr="00BC34C2">
              <w:rPr>
                <w:rFonts w:cs="Arial"/>
                <w:color w:val="333333"/>
              </w:rPr>
              <w:t>IT-Services</w:t>
            </w:r>
          </w:p>
        </w:tc>
      </w:tr>
    </w:tbl>
    <w:p w14:paraId="66E048BB" w14:textId="77777777" w:rsidR="00451E02" w:rsidRPr="00BC34C2" w:rsidRDefault="002C5D60">
      <w:pPr>
        <w:pStyle w:val="StandardWeb"/>
        <w:shd w:val="clear" w:color="auto" w:fill="FFFFFF"/>
        <w:spacing w:before="0" w:line="255" w:lineRule="atLeast"/>
        <w:rPr>
          <w:rStyle w:val="apple-tab-span"/>
          <w:color w:val="333333"/>
        </w:rPr>
      </w:pPr>
      <w:ins w:id="137" w:author="Gernot Starke" w:date="2012-06-08T16:58:00Z">
        <w:r w:rsidRPr="00BC34C2">
          <w:rPr>
            <w:rStyle w:val="apple-tab-span"/>
            <w:color w:val="333333"/>
          </w:rPr>
          <w:t>  </w:t>
        </w:r>
      </w:ins>
    </w:p>
    <w:p w14:paraId="45531363" w14:textId="77777777" w:rsidR="00451E02" w:rsidRPr="00BC34C2" w:rsidRDefault="002C5D60">
      <w:pPr>
        <w:pStyle w:val="berschrift41"/>
        <w:shd w:val="clear" w:color="auto" w:fill="FFFFFF"/>
        <w:spacing w:before="288" w:after="72"/>
        <w:rPr>
          <w:rFonts w:cs="Arial"/>
          <w:color w:val="000000"/>
        </w:rPr>
      </w:pPr>
      <w:bookmarkStart w:id="138" w:name="__RefHeading__8523_132721752"/>
      <w:bookmarkEnd w:id="138"/>
      <w:ins w:id="139" w:author="Gernot Starke" w:date="2012-06-08T16:58:00Z">
        <w:r w:rsidRPr="00BC34C2">
          <w:rPr>
            <w:rFonts w:cs="Arial"/>
            <w:color w:val="000000"/>
          </w:rPr>
          <w:t>Fachlicher Kontext der Schnittstelle</w:t>
        </w:r>
      </w:ins>
    </w:p>
    <w:p w14:paraId="1F1B948F" w14:textId="77777777" w:rsidR="00451E02" w:rsidRPr="00BC34C2" w:rsidRDefault="002C5D60">
      <w:pPr>
        <w:pStyle w:val="berschrift41"/>
        <w:shd w:val="clear" w:color="auto" w:fill="FFFFFF"/>
        <w:spacing w:before="288" w:after="72"/>
        <w:rPr>
          <w:rFonts w:cs="Arial"/>
          <w:color w:val="000000"/>
        </w:rPr>
      </w:pPr>
      <w:bookmarkStart w:id="140" w:name="__RefHeading__8525_132721752"/>
      <w:bookmarkEnd w:id="140"/>
      <w:ins w:id="141" w:author="Gernot Starke" w:date="2012-06-08T16:58:00Z">
        <w:r w:rsidRPr="00BC34C2">
          <w:rPr>
            <w:rFonts w:cs="Arial"/>
            <w:color w:val="000000"/>
          </w:rPr>
          <w:t>Fachliche Abläufe</w:t>
        </w:r>
      </w:ins>
    </w:p>
    <w:p w14:paraId="001EF264" w14:textId="77777777" w:rsidR="00451E02" w:rsidRPr="00BC34C2" w:rsidRDefault="00451E02">
      <w:pPr>
        <w:pStyle w:val="StandardWeb"/>
        <w:shd w:val="clear" w:color="auto" w:fill="FFFFFF"/>
        <w:spacing w:before="0" w:line="255" w:lineRule="atLeast"/>
      </w:pPr>
    </w:p>
    <w:p w14:paraId="3E45A1E6" w14:textId="77777777" w:rsidR="00451E02" w:rsidRPr="00BC34C2" w:rsidRDefault="002C5D60">
      <w:pPr>
        <w:pStyle w:val="berschrift41"/>
        <w:shd w:val="clear" w:color="auto" w:fill="FFFFFF"/>
        <w:spacing w:before="288" w:after="72"/>
        <w:rPr>
          <w:rFonts w:cs="Arial"/>
          <w:color w:val="000000"/>
        </w:rPr>
      </w:pPr>
      <w:bookmarkStart w:id="142" w:name="__RefHeading__8527_132721752"/>
      <w:bookmarkEnd w:id="142"/>
      <w:ins w:id="143" w:author="Gernot Starke" w:date="2012-06-08T16:58:00Z">
        <w:r w:rsidRPr="00BC34C2">
          <w:rPr>
            <w:rFonts w:cs="Arial"/>
            <w:color w:val="000000"/>
          </w:rPr>
          <w:t>Fachliche Bedeutung der Daten</w:t>
        </w:r>
      </w:ins>
    </w:p>
    <w:p w14:paraId="1060B78C" w14:textId="77777777" w:rsidR="00451E02" w:rsidRPr="00BC34C2" w:rsidRDefault="002C5D60">
      <w:pPr>
        <w:pStyle w:val="StandardWeb"/>
        <w:shd w:val="clear" w:color="auto" w:fill="FFFFFF"/>
        <w:spacing w:before="0" w:line="255" w:lineRule="atLeast"/>
        <w:rPr>
          <w:color w:val="333333"/>
        </w:rPr>
      </w:pPr>
      <w:r w:rsidRPr="00BC34C2">
        <w:rPr>
          <w:color w:val="333333"/>
        </w:rPr>
        <w:t>Dient zur Identifikation eines Benutzers.</w:t>
      </w:r>
    </w:p>
    <w:p w14:paraId="696E2031" w14:textId="77777777" w:rsidR="00451E02" w:rsidRPr="00BC34C2" w:rsidRDefault="002C5D60">
      <w:pPr>
        <w:pStyle w:val="p3"/>
        <w:shd w:val="clear" w:color="auto" w:fill="FFFFFF"/>
        <w:spacing w:before="0" w:line="255" w:lineRule="atLeast"/>
        <w:rPr>
          <w:rFonts w:ascii="Arial" w:hAnsi="Arial" w:cs="Arial"/>
          <w:color w:val="333333"/>
        </w:rPr>
      </w:pPr>
      <w:ins w:id="144"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Technischer Kontext</w:t>
        </w:r>
      </w:ins>
    </w:p>
    <w:p w14:paraId="40D5E9B1" w14:textId="77777777" w:rsidR="00451E02" w:rsidRPr="00BC34C2" w:rsidRDefault="002C5D60">
      <w:pPr>
        <w:pStyle w:val="p3"/>
        <w:shd w:val="clear" w:color="auto" w:fill="FFFFFF"/>
        <w:spacing w:before="0" w:line="255" w:lineRule="atLeast"/>
        <w:rPr>
          <w:rFonts w:ascii="Arial" w:hAnsi="Arial" w:cs="Arial"/>
          <w:color w:val="333333"/>
        </w:rPr>
      </w:pPr>
      <w:ins w:id="145"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697308BC" w14:textId="77777777" w:rsidR="00451E02" w:rsidRPr="00BC34C2" w:rsidRDefault="002C5D60">
      <w:pPr>
        <w:pStyle w:val="berschrift41"/>
        <w:shd w:val="clear" w:color="auto" w:fill="FFFFFF"/>
        <w:spacing w:before="288" w:after="72"/>
        <w:rPr>
          <w:rFonts w:cs="Arial"/>
        </w:rPr>
      </w:pPr>
      <w:bookmarkStart w:id="146" w:name="__RefHeading__8529_132721752"/>
      <w:bookmarkEnd w:id="146"/>
      <w:ins w:id="147" w:author="Gernot Starke" w:date="2012-06-08T16:58:00Z">
        <w:r w:rsidRPr="00BC34C2">
          <w:rPr>
            <w:rFonts w:cs="Arial"/>
          </w:rPr>
          <w:t> Anforderungen an die Schnittstelle</w:t>
        </w:r>
      </w:ins>
    </w:p>
    <w:p w14:paraId="7D23018A" w14:textId="77777777" w:rsidR="00451E02" w:rsidRPr="00BC34C2" w:rsidRDefault="002C5D60">
      <w:pPr>
        <w:pStyle w:val="berschrift41"/>
        <w:shd w:val="clear" w:color="auto" w:fill="FFFFFF"/>
        <w:spacing w:before="288" w:after="72"/>
        <w:rPr>
          <w:rFonts w:cs="Arial"/>
          <w:color w:val="000000"/>
        </w:rPr>
      </w:pPr>
      <w:bookmarkStart w:id="148" w:name="__RefHeading__8531_132721752"/>
      <w:bookmarkEnd w:id="148"/>
      <w:ins w:id="149" w:author="Gernot Starke" w:date="2012-06-08T16:58:00Z">
        <w:r w:rsidRPr="00BC34C2">
          <w:rPr>
            <w:rStyle w:val="s2"/>
            <w:rFonts w:cs="Arial"/>
            <w:color w:val="000000"/>
          </w:rPr>
          <w:t> </w:t>
        </w:r>
        <w:r w:rsidRPr="00BC34C2">
          <w:rPr>
            <w:rFonts w:cs="Arial"/>
            <w:color w:val="000000"/>
          </w:rPr>
          <w:t>Sicherheitsanforderungen</w:t>
        </w:r>
      </w:ins>
    </w:p>
    <w:p w14:paraId="42FF04E4" w14:textId="77777777" w:rsidR="00451E02" w:rsidRPr="00BC34C2" w:rsidRDefault="002C5D60">
      <w:pPr>
        <w:pStyle w:val="berschrift41"/>
        <w:shd w:val="clear" w:color="auto" w:fill="FFFFFF"/>
        <w:spacing w:before="288" w:after="72"/>
        <w:rPr>
          <w:rFonts w:cs="Arial"/>
          <w:color w:val="000000"/>
        </w:rPr>
      </w:pPr>
      <w:bookmarkStart w:id="150" w:name="__RefHeading__8533_132721752"/>
      <w:bookmarkEnd w:id="150"/>
      <w:ins w:id="151" w:author="Gernot Starke" w:date="2012-06-08T16:58:00Z">
        <w:r w:rsidRPr="00BC34C2">
          <w:rPr>
            <w:rStyle w:val="apple-tab-span"/>
            <w:rFonts w:cs="Arial"/>
            <w:color w:val="000000"/>
          </w:rPr>
          <w:t> </w:t>
        </w:r>
        <w:r w:rsidRPr="00BC34C2">
          <w:rPr>
            <w:rFonts w:cs="Arial"/>
            <w:color w:val="000000"/>
          </w:rPr>
          <w:t>Mengengerüste</w:t>
        </w:r>
      </w:ins>
    </w:p>
    <w:p w14:paraId="4C6B7F1C" w14:textId="77777777" w:rsidR="00451E02" w:rsidRPr="00BC34C2" w:rsidRDefault="002C5D60">
      <w:pPr>
        <w:pStyle w:val="p3"/>
        <w:shd w:val="clear" w:color="auto" w:fill="FFFFFF"/>
        <w:spacing w:before="0" w:line="255" w:lineRule="atLeast"/>
        <w:rPr>
          <w:rFonts w:ascii="Arial" w:hAnsi="Arial" w:cs="Arial"/>
          <w:color w:val="333333"/>
        </w:rPr>
      </w:pPr>
      <w:ins w:id="152"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52F83EAC" w14:textId="77777777" w:rsidR="00451E02" w:rsidRPr="00BC34C2" w:rsidRDefault="002C5D60">
      <w:pPr>
        <w:pStyle w:val="p3"/>
        <w:shd w:val="clear" w:color="auto" w:fill="FFFFFF"/>
        <w:spacing w:before="0" w:line="255" w:lineRule="atLeast"/>
        <w:rPr>
          <w:rFonts w:ascii="Arial" w:hAnsi="Arial" w:cs="Arial"/>
          <w:color w:val="333333"/>
        </w:rPr>
      </w:pPr>
      <w:ins w:id="153"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18891CBC" w14:textId="77777777" w:rsidR="00451E02" w:rsidRPr="00BC34C2" w:rsidRDefault="002C5D60">
      <w:pPr>
        <w:pStyle w:val="p3"/>
        <w:shd w:val="clear" w:color="auto" w:fill="FFFFFF"/>
        <w:spacing w:before="0" w:line="255" w:lineRule="atLeast"/>
        <w:rPr>
          <w:rFonts w:ascii="Arial" w:hAnsi="Arial" w:cs="Arial"/>
          <w:color w:val="333333"/>
        </w:rPr>
      </w:pPr>
      <w:ins w:id="154"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F202060" w14:textId="77777777" w:rsidR="00451E02" w:rsidRPr="00BC34C2" w:rsidRDefault="002C5D60">
      <w:pPr>
        <w:pStyle w:val="p3"/>
        <w:shd w:val="clear" w:color="auto" w:fill="FFFFFF"/>
        <w:spacing w:before="0" w:line="255" w:lineRule="atLeast"/>
        <w:rPr>
          <w:rFonts w:ascii="Arial" w:hAnsi="Arial" w:cs="Arial"/>
          <w:color w:val="333333"/>
        </w:rPr>
      </w:pPr>
      <w:ins w:id="155"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6E86F909" w14:textId="77777777" w:rsidR="00451E02" w:rsidRPr="00BC34C2" w:rsidRDefault="002C5D60">
      <w:pPr>
        <w:pStyle w:val="p3"/>
        <w:shd w:val="clear" w:color="auto" w:fill="FFFFFF"/>
        <w:spacing w:before="0" w:line="255" w:lineRule="atLeast"/>
        <w:rPr>
          <w:rFonts w:ascii="Arial" w:hAnsi="Arial" w:cs="Arial"/>
          <w:color w:val="333333"/>
        </w:rPr>
      </w:pPr>
      <w:ins w:id="156"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B0CB944" w14:textId="77777777" w:rsidR="00451E02" w:rsidRPr="00BC34C2" w:rsidRDefault="002C5D60">
      <w:pPr>
        <w:pStyle w:val="berschrift41"/>
        <w:shd w:val="clear" w:color="auto" w:fill="FFFFFF"/>
        <w:spacing w:before="288" w:after="72"/>
        <w:rPr>
          <w:rFonts w:cs="Arial"/>
        </w:rPr>
      </w:pPr>
      <w:bookmarkStart w:id="157" w:name="__RefHeading__8535_132721752"/>
      <w:bookmarkEnd w:id="157"/>
      <w:ins w:id="158" w:author="Gernot Starke" w:date="2012-06-08T16:58:00Z">
        <w:r w:rsidRPr="00BC34C2">
          <w:rPr>
            <w:rFonts w:cs="Arial"/>
          </w:rPr>
          <w:t> Beteiligte </w:t>
        </w:r>
        <w:proofErr w:type="spellStart"/>
        <w:r w:rsidRPr="00BC34C2">
          <w:rPr>
            <w:rFonts w:cs="Arial"/>
          </w:rPr>
          <w:t>Resourcen</w:t>
        </w:r>
      </w:ins>
      <w:proofErr w:type="spellEnd"/>
    </w:p>
    <w:p w14:paraId="422C4E3A" w14:textId="77777777" w:rsidR="00451E02" w:rsidRPr="00BC34C2" w:rsidRDefault="002C5D60">
      <w:pPr>
        <w:pStyle w:val="berschrift41"/>
        <w:shd w:val="clear" w:color="auto" w:fill="FFFFFF"/>
        <w:spacing w:before="288" w:after="72"/>
        <w:rPr>
          <w:rFonts w:cs="Arial"/>
          <w:color w:val="000000"/>
        </w:rPr>
      </w:pPr>
      <w:bookmarkStart w:id="159" w:name="__RefHeading__8537_132721752"/>
      <w:bookmarkEnd w:id="159"/>
      <w:ins w:id="160" w:author="Gernot Starke" w:date="2012-06-08T16:58:00Z">
        <w:r w:rsidRPr="00BC34C2">
          <w:rPr>
            <w:rStyle w:val="s2"/>
            <w:rFonts w:cs="Arial"/>
            <w:color w:val="000000"/>
          </w:rPr>
          <w:t> </w:t>
        </w:r>
        <w:r w:rsidRPr="00BC34C2">
          <w:rPr>
            <w:rFonts w:cs="Arial"/>
            <w:color w:val="000000"/>
          </w:rPr>
          <w:t>Syntax: Daten und Formate</w:t>
        </w:r>
      </w:ins>
    </w:p>
    <w:p w14:paraId="38C1EFD2" w14:textId="77777777" w:rsidR="00451E02" w:rsidRPr="00BC34C2" w:rsidRDefault="002C5D60">
      <w:pPr>
        <w:pStyle w:val="p3"/>
        <w:shd w:val="clear" w:color="auto" w:fill="FFFFFF"/>
        <w:spacing w:before="0" w:line="255" w:lineRule="atLeast"/>
        <w:rPr>
          <w:rFonts w:ascii="Arial" w:hAnsi="Arial" w:cs="Arial"/>
          <w:color w:val="333333"/>
        </w:rPr>
      </w:pPr>
      <w:ins w:id="161"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31A2296" w14:textId="77777777" w:rsidR="00451E02" w:rsidRPr="00BC34C2" w:rsidRDefault="002C5D60">
      <w:pPr>
        <w:pStyle w:val="p3"/>
        <w:shd w:val="clear" w:color="auto" w:fill="FFFFFF"/>
        <w:spacing w:before="0" w:line="255" w:lineRule="atLeast"/>
        <w:rPr>
          <w:rFonts w:ascii="Arial" w:hAnsi="Arial" w:cs="Arial"/>
          <w:color w:val="333333"/>
        </w:rPr>
      </w:pPr>
      <w:ins w:id="162"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1CAD790F" w14:textId="77777777" w:rsidR="00451E02" w:rsidRPr="00BC34C2" w:rsidRDefault="002C5D60">
      <w:pPr>
        <w:pStyle w:val="p3"/>
        <w:shd w:val="clear" w:color="auto" w:fill="FFFFFF"/>
        <w:spacing w:before="0" w:line="255" w:lineRule="atLeast"/>
        <w:rPr>
          <w:rFonts w:ascii="Arial" w:hAnsi="Arial" w:cs="Arial"/>
          <w:color w:val="333333"/>
        </w:rPr>
      </w:pPr>
      <w:ins w:id="163"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460A0081" w14:textId="77777777" w:rsidR="00451E02" w:rsidRPr="00BC34C2" w:rsidRDefault="002C5D60">
      <w:pPr>
        <w:pStyle w:val="p3"/>
        <w:shd w:val="clear" w:color="auto" w:fill="FFFFFF"/>
        <w:spacing w:before="0" w:line="255" w:lineRule="atLeast"/>
        <w:rPr>
          <w:rFonts w:ascii="Arial" w:hAnsi="Arial" w:cs="Arial"/>
          <w:color w:val="333333"/>
        </w:rPr>
      </w:pPr>
      <w:ins w:id="164"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08C22D5B" w14:textId="77777777" w:rsidR="00451E02" w:rsidRPr="00BC34C2" w:rsidRDefault="002C5D60">
      <w:pPr>
        <w:pStyle w:val="berschrift41"/>
        <w:shd w:val="clear" w:color="auto" w:fill="FFFFFF"/>
        <w:spacing w:before="288" w:after="72"/>
        <w:rPr>
          <w:rFonts w:cs="Arial"/>
          <w:color w:val="000000"/>
        </w:rPr>
      </w:pPr>
      <w:bookmarkStart w:id="165" w:name="__RefHeading__8539_132721752"/>
      <w:bookmarkEnd w:id="165"/>
      <w:ins w:id="166" w:author="Gernot Starke" w:date="2012-06-08T16:58:00Z">
        <w:r w:rsidRPr="00BC34C2">
          <w:rPr>
            <w:rStyle w:val="apple-tab-span"/>
            <w:rFonts w:cs="Arial"/>
            <w:color w:val="000000"/>
          </w:rPr>
          <w:t> </w:t>
        </w:r>
        <w:r w:rsidRPr="00BC34C2">
          <w:rPr>
            <w:rFonts w:cs="Arial"/>
            <w:color w:val="000000"/>
          </w:rPr>
          <w:t>Syntax: Methoden/Funktionen</w:t>
        </w:r>
      </w:ins>
    </w:p>
    <w:p w14:paraId="1C52C365" w14:textId="77777777" w:rsidR="00451E02" w:rsidRPr="00BC34C2" w:rsidRDefault="002C5D60">
      <w:pPr>
        <w:pStyle w:val="p3"/>
        <w:shd w:val="clear" w:color="auto" w:fill="FFFFFF"/>
        <w:spacing w:before="0" w:line="255" w:lineRule="atLeast"/>
        <w:rPr>
          <w:rFonts w:ascii="Arial" w:hAnsi="Arial" w:cs="Arial"/>
          <w:color w:val="333333"/>
        </w:rPr>
      </w:pPr>
      <w:ins w:id="167"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2E1EAA2C" w14:textId="77777777" w:rsidR="00451E02" w:rsidRPr="00BC34C2" w:rsidRDefault="002C5D60">
      <w:pPr>
        <w:pStyle w:val="berschrift41"/>
        <w:shd w:val="clear" w:color="auto" w:fill="FFFFFF"/>
        <w:spacing w:before="288" w:after="72"/>
        <w:rPr>
          <w:rStyle w:val="Fett"/>
          <w:rFonts w:cs="Arial"/>
          <w:b w:val="0"/>
          <w:bCs w:val="0"/>
          <w:color w:val="000000"/>
        </w:rPr>
      </w:pPr>
      <w:bookmarkStart w:id="168" w:name="__RefHeading__8541_132721752"/>
      <w:bookmarkEnd w:id="168"/>
      <w:ins w:id="169"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69732177" w14:textId="77777777" w:rsidR="00451E02" w:rsidRPr="00BC34C2" w:rsidRDefault="002C5D60">
      <w:pPr>
        <w:pStyle w:val="StandardWeb"/>
        <w:shd w:val="clear" w:color="auto" w:fill="FFFFFF"/>
        <w:spacing w:before="0" w:line="255" w:lineRule="atLeast"/>
        <w:rPr>
          <w:color w:val="333333"/>
        </w:rPr>
      </w:pPr>
      <w:ins w:id="170" w:author="Gernot Starke" w:date="2012-06-08T16:58:00Z">
        <w:r w:rsidRPr="00BC34C2">
          <w:rPr>
            <w:color w:val="333333"/>
          </w:rPr>
          <w:t>fachliche oder technischer Ablauf</w:t>
        </w:r>
      </w:ins>
    </w:p>
    <w:p w14:paraId="00D7B703" w14:textId="77777777" w:rsidR="00451E02" w:rsidRPr="00BC34C2" w:rsidRDefault="002C5D60">
      <w:pPr>
        <w:pStyle w:val="berschrift41"/>
        <w:shd w:val="clear" w:color="auto" w:fill="FFFFFF"/>
        <w:spacing w:before="288" w:after="72"/>
        <w:rPr>
          <w:rFonts w:cs="Arial"/>
        </w:rPr>
      </w:pPr>
      <w:bookmarkStart w:id="171" w:name="__RefHeading__8543_132721752"/>
      <w:bookmarkEnd w:id="171"/>
      <w:ins w:id="172" w:author="Gernot Starke" w:date="2012-06-08T16:58:00Z">
        <w:r w:rsidRPr="00BC34C2">
          <w:rPr>
            <w:rFonts w:cs="Arial"/>
          </w:rPr>
          <w:t>Semantik</w:t>
        </w:r>
      </w:ins>
    </w:p>
    <w:p w14:paraId="6E94AD54" w14:textId="77777777" w:rsidR="00451E02" w:rsidRPr="00BC34C2" w:rsidRDefault="002C5D60">
      <w:pPr>
        <w:pStyle w:val="p3"/>
        <w:shd w:val="clear" w:color="auto" w:fill="FFFFFF"/>
        <w:spacing w:before="0" w:line="255" w:lineRule="atLeast"/>
        <w:rPr>
          <w:rFonts w:ascii="Arial" w:hAnsi="Arial" w:cs="Arial"/>
          <w:color w:val="333333"/>
        </w:rPr>
      </w:pPr>
      <w:ins w:id="17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58CA550B" w14:textId="77777777" w:rsidR="00451E02" w:rsidRPr="00BC34C2" w:rsidRDefault="002C5D60">
      <w:pPr>
        <w:pStyle w:val="berschrift41"/>
        <w:shd w:val="clear" w:color="auto" w:fill="FFFFFF"/>
        <w:spacing w:before="288" w:after="72"/>
        <w:rPr>
          <w:rFonts w:cs="Arial"/>
          <w:color w:val="000000"/>
        </w:rPr>
      </w:pPr>
      <w:bookmarkStart w:id="174" w:name="__RefHeading__8545_132721752"/>
      <w:bookmarkEnd w:id="174"/>
      <w:ins w:id="175" w:author="Gernot Starke" w:date="2012-06-08T16:58:00Z">
        <w:r w:rsidRPr="00BC34C2">
          <w:rPr>
            <w:rFonts w:cs="Arial"/>
            <w:color w:val="000000"/>
          </w:rPr>
          <w:t>Technische Infrastruktur</w:t>
        </w:r>
      </w:ins>
    </w:p>
    <w:p w14:paraId="652D712B" w14:textId="77777777" w:rsidR="00451E02" w:rsidRPr="00BC34C2" w:rsidRDefault="002C5D60">
      <w:pPr>
        <w:pStyle w:val="p3"/>
        <w:shd w:val="clear" w:color="auto" w:fill="FFFFFF"/>
        <w:spacing w:before="0" w:line="255" w:lineRule="atLeast"/>
        <w:rPr>
          <w:rFonts w:ascii="Arial" w:hAnsi="Arial" w:cs="Arial"/>
          <w:color w:val="333333"/>
        </w:rPr>
      </w:pPr>
      <w:ins w:id="176"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1B5B6739" w14:textId="77777777" w:rsidR="00451E02" w:rsidRPr="00BC34C2" w:rsidRDefault="002C5D60">
      <w:pPr>
        <w:pStyle w:val="berschrift41"/>
        <w:shd w:val="clear" w:color="auto" w:fill="FFFFFF"/>
        <w:spacing w:before="288" w:after="72"/>
        <w:rPr>
          <w:rFonts w:cs="Arial"/>
        </w:rPr>
      </w:pPr>
      <w:bookmarkStart w:id="177" w:name="__RefHeading__8547_132721752"/>
      <w:bookmarkEnd w:id="177"/>
      <w:ins w:id="178" w:author="Gernot Starke" w:date="2012-06-08T16:58:00Z">
        <w:r w:rsidRPr="00BC34C2">
          <w:rPr>
            <w:rFonts w:cs="Arial"/>
          </w:rPr>
          <w:t>Fehler- und Ausnahmebehandlung</w:t>
        </w:r>
      </w:ins>
    </w:p>
    <w:p w14:paraId="1C93BF10" w14:textId="77777777" w:rsidR="00451E02" w:rsidRPr="00BC34C2" w:rsidRDefault="002C5D60">
      <w:pPr>
        <w:pStyle w:val="berschrift41"/>
        <w:shd w:val="clear" w:color="auto" w:fill="FFFFFF"/>
        <w:spacing w:before="288" w:after="72"/>
        <w:rPr>
          <w:rFonts w:cs="Arial"/>
        </w:rPr>
      </w:pPr>
      <w:bookmarkStart w:id="179" w:name="__RefHeading__8549_132721752"/>
      <w:bookmarkEnd w:id="179"/>
      <w:ins w:id="180" w:author="Gernot Starke" w:date="2012-06-08T16:58:00Z">
        <w:r w:rsidRPr="00BC34C2">
          <w:rPr>
            <w:rFonts w:cs="Arial"/>
          </w:rPr>
          <w:t>Einschränkungen und Voraussetzungen</w:t>
        </w:r>
      </w:ins>
    </w:p>
    <w:p w14:paraId="6B159BFB" w14:textId="77777777" w:rsidR="00451E02" w:rsidRPr="00BC34C2" w:rsidRDefault="002C5D60">
      <w:pPr>
        <w:pStyle w:val="p3"/>
        <w:shd w:val="clear" w:color="auto" w:fill="FFFFFF"/>
        <w:spacing w:before="0" w:line="255" w:lineRule="atLeast"/>
        <w:rPr>
          <w:rFonts w:ascii="Arial" w:hAnsi="Arial" w:cs="Arial"/>
          <w:color w:val="333333"/>
        </w:rPr>
      </w:pPr>
      <w:ins w:id="181"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370DDDDA" w14:textId="77777777" w:rsidR="00451E02" w:rsidRPr="00BC34C2" w:rsidRDefault="002C5D60">
      <w:pPr>
        <w:pStyle w:val="p3"/>
        <w:shd w:val="clear" w:color="auto" w:fill="FFFFFF"/>
        <w:spacing w:before="0" w:line="255" w:lineRule="atLeast"/>
        <w:rPr>
          <w:rFonts w:ascii="Arial" w:hAnsi="Arial" w:cs="Arial"/>
          <w:color w:val="333333"/>
        </w:rPr>
      </w:pPr>
      <w:ins w:id="182"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2A04BCCD" w14:textId="77777777" w:rsidR="00451E02" w:rsidRPr="00BC34C2" w:rsidRDefault="002C5D60">
      <w:pPr>
        <w:pStyle w:val="p3"/>
        <w:shd w:val="clear" w:color="auto" w:fill="FFFFFF"/>
        <w:spacing w:before="0" w:line="255" w:lineRule="atLeast"/>
        <w:rPr>
          <w:rFonts w:ascii="Arial" w:hAnsi="Arial" w:cs="Arial"/>
          <w:color w:val="333333"/>
        </w:rPr>
      </w:pPr>
      <w:ins w:id="183" w:author="Gernot Starke" w:date="2012-06-08T16:58:00Z">
        <w:r w:rsidRPr="00BC34C2">
          <w:rPr>
            <w:rStyle w:val="apple-tab-span"/>
            <w:rFonts w:ascii="Arial" w:hAnsi="Arial" w:cs="Arial"/>
            <w:color w:val="333333"/>
          </w:rPr>
          <w:lastRenderedPageBreak/>
          <w:t>  </w:t>
        </w:r>
        <w:r w:rsidRPr="00BC34C2">
          <w:rPr>
            <w:rFonts w:ascii="Arial" w:hAnsi="Arial" w:cs="Arial"/>
            <w:color w:val="333333"/>
          </w:rPr>
          <w:t>Parallele Benutzung</w:t>
        </w:r>
      </w:ins>
      <w:r w:rsidRPr="00BC34C2">
        <w:rPr>
          <w:rFonts w:ascii="Arial" w:hAnsi="Arial" w:cs="Arial"/>
          <w:color w:val="333333"/>
        </w:rPr>
        <w:t>: ja</w:t>
      </w:r>
    </w:p>
    <w:p w14:paraId="12CBDEB0" w14:textId="77777777" w:rsidR="00451E02" w:rsidRPr="00BC34C2" w:rsidRDefault="002C5D60">
      <w:pPr>
        <w:pStyle w:val="p3"/>
        <w:shd w:val="clear" w:color="auto" w:fill="FFFFFF"/>
        <w:spacing w:before="0" w:line="255" w:lineRule="atLeast"/>
        <w:rPr>
          <w:rFonts w:ascii="Arial" w:hAnsi="Arial" w:cs="Arial"/>
          <w:color w:val="333333"/>
        </w:rPr>
      </w:pPr>
      <w:ins w:id="184"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322AD417" w14:textId="77777777" w:rsidR="00451E02" w:rsidRPr="00BC34C2" w:rsidRDefault="002C5D60">
      <w:pPr>
        <w:pStyle w:val="berschrift41"/>
        <w:shd w:val="clear" w:color="auto" w:fill="FFFFFF"/>
        <w:spacing w:before="288" w:after="72"/>
        <w:rPr>
          <w:rFonts w:cs="Arial"/>
        </w:rPr>
      </w:pPr>
      <w:bookmarkStart w:id="185" w:name="__RefHeading__8551_132721752"/>
      <w:bookmarkEnd w:id="185"/>
      <w:ins w:id="186" w:author="Gernot Starke" w:date="2012-06-08T16:58:00Z">
        <w:r w:rsidRPr="00BC34C2">
          <w:rPr>
            <w:rFonts w:cs="Arial"/>
          </w:rPr>
          <w:t>Betrieb der Schnittstelle</w:t>
        </w:r>
      </w:ins>
    </w:p>
    <w:p w14:paraId="30173B24" w14:textId="77777777" w:rsidR="00451E02" w:rsidRPr="00BC34C2" w:rsidRDefault="002C5D60">
      <w:pPr>
        <w:pStyle w:val="StandardWeb"/>
        <w:shd w:val="clear" w:color="auto" w:fill="FFFFFF"/>
        <w:spacing w:before="0" w:line="255" w:lineRule="atLeast"/>
        <w:rPr>
          <w:color w:val="333333"/>
        </w:rPr>
      </w:pPr>
      <w:r w:rsidRPr="00BC34C2">
        <w:rPr>
          <w:color w:val="333333"/>
        </w:rPr>
        <w:t>IT-Services</w:t>
      </w:r>
    </w:p>
    <w:p w14:paraId="0644A42E" w14:textId="77777777" w:rsidR="00451E02" w:rsidRPr="00BC34C2" w:rsidRDefault="002C5D60">
      <w:pPr>
        <w:pStyle w:val="berschrift41"/>
        <w:shd w:val="clear" w:color="auto" w:fill="FFFFFF"/>
        <w:spacing w:before="288" w:after="72"/>
        <w:rPr>
          <w:rFonts w:cs="Arial"/>
        </w:rPr>
      </w:pPr>
      <w:bookmarkStart w:id="187" w:name="__RefHeading__8553_132721752"/>
      <w:bookmarkEnd w:id="187"/>
      <w:ins w:id="188" w:author="Gernot Starke" w:date="2012-06-08T16:58:00Z">
        <w:r w:rsidRPr="00BC34C2">
          <w:rPr>
            <w:rFonts w:cs="Arial"/>
          </w:rPr>
          <w:t>Metainformationen der Schnittstelle</w:t>
        </w:r>
      </w:ins>
    </w:p>
    <w:p w14:paraId="125B32DC" w14:textId="77777777" w:rsidR="00451E02" w:rsidRPr="00BC34C2" w:rsidRDefault="002C5D60">
      <w:pPr>
        <w:pStyle w:val="p3"/>
        <w:shd w:val="clear" w:color="auto" w:fill="FFFFFF"/>
        <w:spacing w:before="0" w:line="255" w:lineRule="atLeast"/>
        <w:rPr>
          <w:rFonts w:ascii="Arial" w:hAnsi="Arial" w:cs="Arial"/>
          <w:color w:val="333333"/>
        </w:rPr>
      </w:pPr>
      <w:ins w:id="189" w:author="Gernot Starke" w:date="2012-06-08T16:58:00Z">
        <w:r w:rsidRPr="00BC34C2">
          <w:rPr>
            <w:rFonts w:ascii="Arial" w:hAnsi="Arial" w:cs="Arial"/>
            <w:color w:val="333333"/>
          </w:rPr>
          <w:t>Verantwortliche</w:t>
        </w:r>
      </w:ins>
    </w:p>
    <w:p w14:paraId="4FBAD399" w14:textId="77777777" w:rsidR="00451E02" w:rsidRPr="00BC34C2" w:rsidRDefault="002C5D60">
      <w:pPr>
        <w:pStyle w:val="p3"/>
        <w:shd w:val="clear" w:color="auto" w:fill="FFFFFF"/>
        <w:spacing w:before="0" w:line="255" w:lineRule="atLeast"/>
        <w:rPr>
          <w:rFonts w:ascii="Arial" w:hAnsi="Arial" w:cs="Arial"/>
          <w:color w:val="333333"/>
        </w:rPr>
      </w:pPr>
      <w:ins w:id="190" w:author="Gernot Starke" w:date="2012-06-08T16:58:00Z">
        <w:r w:rsidRPr="00BC34C2">
          <w:rPr>
            <w:rFonts w:ascii="Arial" w:hAnsi="Arial" w:cs="Arial"/>
            <w:color w:val="333333"/>
          </w:rPr>
          <w:t>Kosten der Nutzung</w:t>
        </w:r>
      </w:ins>
    </w:p>
    <w:p w14:paraId="4D547ED4" w14:textId="77777777" w:rsidR="00451E02" w:rsidRPr="00BC34C2" w:rsidRDefault="002C5D60">
      <w:pPr>
        <w:pStyle w:val="p3"/>
        <w:shd w:val="clear" w:color="auto" w:fill="FFFFFF"/>
        <w:spacing w:before="0" w:line="255" w:lineRule="atLeast"/>
        <w:rPr>
          <w:rFonts w:ascii="Arial" w:hAnsi="Arial" w:cs="Arial"/>
          <w:color w:val="333333"/>
        </w:rPr>
      </w:pPr>
      <w:ins w:id="191" w:author="Gernot Starke" w:date="2012-06-08T16:58:00Z">
        <w:r w:rsidRPr="00BC34C2">
          <w:rPr>
            <w:rFonts w:ascii="Arial" w:hAnsi="Arial" w:cs="Arial"/>
            <w:color w:val="333333"/>
          </w:rPr>
          <w:t>Organisatorisches</w:t>
        </w:r>
      </w:ins>
    </w:p>
    <w:p w14:paraId="3D927A96" w14:textId="77777777" w:rsidR="00451E02" w:rsidRPr="00BC34C2" w:rsidRDefault="002C5D60">
      <w:pPr>
        <w:pStyle w:val="p3"/>
        <w:shd w:val="clear" w:color="auto" w:fill="FFFFFF"/>
        <w:spacing w:before="0" w:line="255" w:lineRule="atLeast"/>
        <w:rPr>
          <w:rFonts w:ascii="Arial" w:hAnsi="Arial" w:cs="Arial"/>
          <w:color w:val="333333"/>
        </w:rPr>
      </w:pPr>
      <w:ins w:id="192" w:author="Gernot Starke" w:date="2012-06-08T16:58:00Z">
        <w:r w:rsidRPr="00BC34C2">
          <w:rPr>
            <w:rFonts w:ascii="Arial" w:hAnsi="Arial" w:cs="Arial"/>
            <w:color w:val="333333"/>
          </w:rPr>
          <w:t>Versionierung</w:t>
        </w:r>
      </w:ins>
    </w:p>
    <w:p w14:paraId="377591BA" w14:textId="77777777" w:rsidR="00451E02" w:rsidRPr="00BC34C2" w:rsidRDefault="002C5D60">
      <w:pPr>
        <w:pStyle w:val="berschrift41"/>
        <w:shd w:val="clear" w:color="auto" w:fill="FFFFFF"/>
        <w:spacing w:before="288" w:after="72"/>
        <w:rPr>
          <w:rFonts w:cs="Arial"/>
        </w:rPr>
      </w:pPr>
      <w:bookmarkStart w:id="193" w:name="__RefHeading__8555_132721752"/>
      <w:bookmarkEnd w:id="193"/>
      <w:ins w:id="194" w:author="Gernot Starke" w:date="2012-06-08T16:58:00Z">
        <w:r w:rsidRPr="00BC34C2">
          <w:rPr>
            <w:rFonts w:cs="Arial"/>
          </w:rPr>
          <w:t>Beispiele für Nutzung und Daten</w:t>
        </w:r>
      </w:ins>
    </w:p>
    <w:p w14:paraId="3464601E" w14:textId="77777777" w:rsidR="00451E02" w:rsidRPr="00BC34C2" w:rsidRDefault="002C5D60">
      <w:pPr>
        <w:pStyle w:val="p3"/>
        <w:shd w:val="clear" w:color="auto" w:fill="FFFFFF"/>
        <w:spacing w:before="0" w:line="255" w:lineRule="atLeast"/>
        <w:rPr>
          <w:rFonts w:ascii="Arial" w:hAnsi="Arial" w:cs="Arial"/>
          <w:color w:val="333333"/>
        </w:rPr>
      </w:pPr>
      <w:ins w:id="195" w:author="Gernot Starke" w:date="2012-06-08T16:58:00Z">
        <w:r w:rsidRPr="00BC34C2">
          <w:rPr>
            <w:rFonts w:ascii="Arial" w:hAnsi="Arial" w:cs="Arial"/>
            <w:color w:val="333333"/>
          </w:rPr>
          <w:t>Beispieldaten</w:t>
        </w:r>
      </w:ins>
      <w:r w:rsidRPr="00BC34C2">
        <w:rPr>
          <w:rFonts w:ascii="Arial" w:hAnsi="Arial" w:cs="Arial"/>
          <w:color w:val="333333"/>
        </w:rPr>
        <w:t>: 31373</w:t>
      </w:r>
    </w:p>
    <w:p w14:paraId="09C826AF" w14:textId="77777777" w:rsidR="00451E02" w:rsidRPr="00BC34C2" w:rsidRDefault="002C5D60">
      <w:pPr>
        <w:pStyle w:val="p3"/>
        <w:shd w:val="clear" w:color="auto" w:fill="FFFFFF"/>
        <w:spacing w:before="0" w:line="255" w:lineRule="atLeast"/>
        <w:rPr>
          <w:rFonts w:ascii="Arial" w:hAnsi="Arial" w:cs="Arial"/>
          <w:color w:val="333333"/>
        </w:rPr>
      </w:pPr>
      <w:ins w:id="196"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5E80BB7F" w14:textId="77777777" w:rsidR="00451E02" w:rsidRPr="00BC34C2" w:rsidRDefault="002C5D60">
      <w:pPr>
        <w:pStyle w:val="p3"/>
        <w:shd w:val="clear" w:color="auto" w:fill="FFFFFF"/>
        <w:spacing w:before="0" w:line="255" w:lineRule="atLeast"/>
        <w:rPr>
          <w:rFonts w:ascii="Arial" w:hAnsi="Arial" w:cs="Arial"/>
          <w:color w:val="333333"/>
        </w:rPr>
      </w:pPr>
      <w:ins w:id="197" w:author="Gernot Starke" w:date="2012-06-08T16:58:00Z">
        <w:r w:rsidRPr="00BC34C2">
          <w:rPr>
            <w:rFonts w:ascii="Arial" w:hAnsi="Arial" w:cs="Arial"/>
            <w:color w:val="333333"/>
          </w:rPr>
          <w:t>Programmierbeispiele</w:t>
        </w:r>
      </w:ins>
      <w:r w:rsidRPr="00BC34C2">
        <w:rPr>
          <w:rFonts w:ascii="Arial" w:hAnsi="Arial" w:cs="Arial"/>
          <w:color w:val="333333"/>
        </w:rPr>
        <w:t>:</w:t>
      </w:r>
    </w:p>
    <w:p w14:paraId="0BA5F29F"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FHServices</w:t>
      </w:r>
      <w:proofErr w:type="spellEnd"/>
      <w:r w:rsidRPr="00BC34C2">
        <w:rPr>
          <w:rFonts w:ascii="Arial" w:hAnsi="Arial" w:cs="Arial"/>
          <w:color w:val="333333"/>
        </w:rPr>
        <w:t xml:space="preserve"> </w:t>
      </w:r>
      <w:proofErr w:type="spellStart"/>
      <w:r w:rsidRPr="00BC34C2">
        <w:rPr>
          <w:rFonts w:ascii="Arial" w:hAnsi="Arial" w:cs="Arial"/>
          <w:color w:val="333333"/>
        </w:rPr>
        <w:t>ser</w:t>
      </w:r>
      <w:proofErr w:type="spellEnd"/>
      <w:r w:rsidRPr="00BC34C2">
        <w:rPr>
          <w:rFonts w:ascii="Arial" w:hAnsi="Arial" w:cs="Arial"/>
          <w:color w:val="333333"/>
        </w:rPr>
        <w:t xml:space="preserve"> = </w:t>
      </w:r>
      <w:proofErr w:type="spellStart"/>
      <w:r w:rsidRPr="00BC34C2">
        <w:rPr>
          <w:rFonts w:ascii="Arial" w:hAnsi="Arial" w:cs="Arial"/>
          <w:color w:val="333333"/>
        </w:rPr>
        <w:t>new</w:t>
      </w:r>
      <w:proofErr w:type="spellEnd"/>
      <w:r w:rsidRPr="00BC34C2">
        <w:rPr>
          <w:rFonts w:ascii="Arial" w:hAnsi="Arial" w:cs="Arial"/>
          <w:color w:val="333333"/>
        </w:rPr>
        <w:t xml:space="preserve"> </w:t>
      </w:r>
      <w:proofErr w:type="spellStart"/>
      <w:r w:rsidRPr="00BC34C2">
        <w:rPr>
          <w:rFonts w:ascii="Arial" w:hAnsi="Arial" w:cs="Arial"/>
          <w:color w:val="333333"/>
        </w:rPr>
        <w:t>FHServices</w:t>
      </w:r>
      <w:proofErr w:type="spellEnd"/>
      <w:r w:rsidRPr="00BC34C2">
        <w:rPr>
          <w:rFonts w:ascii="Arial" w:hAnsi="Arial" w:cs="Arial"/>
          <w:color w:val="333333"/>
        </w:rPr>
        <w:t>();</w:t>
      </w:r>
    </w:p>
    <w:p w14:paraId="78597E6C" w14:textId="77777777" w:rsidR="00451E02" w:rsidRPr="00BC34C2" w:rsidRDefault="002C5D60">
      <w:pPr>
        <w:pStyle w:val="p3"/>
        <w:shd w:val="clear" w:color="auto" w:fill="FFFFFF"/>
        <w:spacing w:before="0" w:line="255" w:lineRule="atLeast"/>
        <w:rPr>
          <w:rFonts w:ascii="Arial" w:hAnsi="Arial" w:cs="Arial"/>
          <w:color w:val="333333"/>
          <w:lang w:val="en-US"/>
        </w:rPr>
      </w:pPr>
      <w:proofErr w:type="spellStart"/>
      <w:proofErr w:type="gramStart"/>
      <w:r w:rsidRPr="00BC34C2">
        <w:rPr>
          <w:rFonts w:ascii="Arial" w:hAnsi="Arial" w:cs="Arial"/>
          <w:color w:val="333333"/>
          <w:lang w:val="en-US"/>
        </w:rPr>
        <w:t>bool</w:t>
      </w:r>
      <w:proofErr w:type="spellEnd"/>
      <w:proofErr w:type="gramEnd"/>
      <w:r w:rsidRPr="00BC34C2">
        <w:rPr>
          <w:rFonts w:ascii="Arial" w:hAnsi="Arial" w:cs="Arial"/>
          <w:color w:val="333333"/>
          <w:lang w:val="en-US"/>
        </w:rPr>
        <w:t xml:space="preserve"> </w:t>
      </w:r>
      <w:proofErr w:type="spellStart"/>
      <w:r w:rsidRPr="00BC34C2">
        <w:rPr>
          <w:rFonts w:ascii="Arial" w:hAnsi="Arial" w:cs="Arial"/>
          <w:color w:val="333333"/>
          <w:lang w:val="en-US"/>
        </w:rPr>
        <w:t>loginValid</w:t>
      </w:r>
      <w:proofErr w:type="spellEnd"/>
      <w:r w:rsidRPr="00BC34C2">
        <w:rPr>
          <w:rFonts w:ascii="Arial" w:hAnsi="Arial" w:cs="Arial"/>
          <w:color w:val="333333"/>
          <w:lang w:val="en-US"/>
        </w:rPr>
        <w:t xml:space="preserve"> = </w:t>
      </w:r>
      <w:proofErr w:type="spellStart"/>
      <w:r w:rsidRPr="00BC34C2">
        <w:rPr>
          <w:rFonts w:ascii="Arial" w:hAnsi="Arial" w:cs="Arial"/>
          <w:color w:val="333333"/>
          <w:lang w:val="en-US"/>
        </w:rPr>
        <w:t>ser.Login</w:t>
      </w:r>
      <w:proofErr w:type="spellEnd"/>
      <w:r w:rsidRPr="00BC34C2">
        <w:rPr>
          <w:rFonts w:ascii="Arial" w:hAnsi="Arial" w:cs="Arial"/>
          <w:color w:val="333333"/>
          <w:lang w:val="en-US"/>
        </w:rPr>
        <w:t>(&lt;</w:t>
      </w:r>
      <w:proofErr w:type="spellStart"/>
      <w:r w:rsidRPr="00BC34C2">
        <w:rPr>
          <w:rFonts w:ascii="Arial" w:hAnsi="Arial" w:cs="Arial"/>
          <w:color w:val="333333"/>
          <w:lang w:val="en-US"/>
        </w:rPr>
        <w:t>Personalnummer</w:t>
      </w:r>
      <w:proofErr w:type="spellEnd"/>
      <w:r w:rsidRPr="00BC34C2">
        <w:rPr>
          <w:rFonts w:ascii="Arial" w:hAnsi="Arial" w:cs="Arial"/>
          <w:color w:val="333333"/>
          <w:lang w:val="en-US"/>
        </w:rPr>
        <w:t>&gt;);</w:t>
      </w:r>
    </w:p>
    <w:p w14:paraId="1C53EC13" w14:textId="77777777" w:rsidR="00451E02" w:rsidRPr="00BC34C2" w:rsidRDefault="002C5D60">
      <w:pPr>
        <w:pStyle w:val="p3"/>
        <w:shd w:val="clear" w:color="auto" w:fill="FFFFFF"/>
        <w:spacing w:before="0" w:line="255" w:lineRule="atLeast"/>
        <w:rPr>
          <w:rFonts w:ascii="Arial" w:hAnsi="Arial" w:cs="Arial"/>
          <w:color w:val="333333"/>
        </w:rPr>
      </w:pPr>
      <w:proofErr w:type="spellStart"/>
      <w:r w:rsidRPr="00BC34C2">
        <w:rPr>
          <w:rFonts w:ascii="Arial" w:hAnsi="Arial" w:cs="Arial"/>
          <w:color w:val="333333"/>
        </w:rPr>
        <w:t>if</w:t>
      </w:r>
      <w:proofErr w:type="spellEnd"/>
      <w:r w:rsidRPr="00BC34C2">
        <w:rPr>
          <w:rFonts w:ascii="Arial" w:hAnsi="Arial" w:cs="Arial"/>
          <w:color w:val="333333"/>
        </w:rPr>
        <w:t xml:space="preserve"> (</w:t>
      </w:r>
      <w:proofErr w:type="gramStart"/>
      <w:r w:rsidRPr="00BC34C2">
        <w:rPr>
          <w:rFonts w:ascii="Arial" w:hAnsi="Arial" w:cs="Arial"/>
          <w:color w:val="333333"/>
        </w:rPr>
        <w:t>!</w:t>
      </w:r>
      <w:proofErr w:type="spellStart"/>
      <w:r w:rsidRPr="00BC34C2">
        <w:rPr>
          <w:rFonts w:ascii="Arial" w:hAnsi="Arial" w:cs="Arial"/>
          <w:color w:val="333333"/>
        </w:rPr>
        <w:t>loginValid</w:t>
      </w:r>
      <w:proofErr w:type="spellEnd"/>
      <w:proofErr w:type="gramEnd"/>
      <w:r w:rsidRPr="00BC34C2">
        <w:rPr>
          <w:rFonts w:ascii="Arial" w:hAnsi="Arial" w:cs="Arial"/>
          <w:color w:val="333333"/>
        </w:rPr>
        <w:t>)</w:t>
      </w:r>
    </w:p>
    <w:p w14:paraId="5A944BAC"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0627FD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Console.WriteLine</w:t>
      </w:r>
      <w:proofErr w:type="spellEnd"/>
      <w:r w:rsidRPr="00BC34C2">
        <w:rPr>
          <w:rFonts w:ascii="Arial" w:hAnsi="Arial" w:cs="Arial"/>
          <w:color w:val="333333"/>
        </w:rPr>
        <w:t>(„Nicht berechtigt!“);</w:t>
      </w:r>
    </w:p>
    <w:p w14:paraId="472A3139"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ab/>
      </w:r>
      <w:proofErr w:type="spellStart"/>
      <w:r w:rsidRPr="00BC34C2">
        <w:rPr>
          <w:rFonts w:ascii="Arial" w:hAnsi="Arial" w:cs="Arial"/>
          <w:color w:val="333333"/>
        </w:rPr>
        <w:t>return</w:t>
      </w:r>
      <w:proofErr w:type="spellEnd"/>
      <w:r w:rsidRPr="00BC34C2">
        <w:rPr>
          <w:rFonts w:ascii="Arial" w:hAnsi="Arial" w:cs="Arial"/>
          <w:color w:val="333333"/>
        </w:rPr>
        <w:t xml:space="preserve"> 255;</w:t>
      </w:r>
    </w:p>
    <w:p w14:paraId="38AF366B" w14:textId="77777777" w:rsidR="00451E02" w:rsidRPr="00BC34C2" w:rsidRDefault="002C5D60">
      <w:pPr>
        <w:pStyle w:val="p3"/>
        <w:shd w:val="clear" w:color="auto" w:fill="FFFFFF"/>
        <w:spacing w:before="0" w:line="255" w:lineRule="atLeast"/>
        <w:rPr>
          <w:rFonts w:ascii="Arial" w:hAnsi="Arial" w:cs="Arial"/>
          <w:color w:val="333333"/>
        </w:rPr>
      </w:pPr>
      <w:r w:rsidRPr="00BC34C2">
        <w:rPr>
          <w:rFonts w:ascii="Arial" w:hAnsi="Arial" w:cs="Arial"/>
          <w:color w:val="333333"/>
        </w:rPr>
        <w:t>}</w:t>
      </w:r>
    </w:p>
    <w:p w14:paraId="34C77120" w14:textId="05CEF482" w:rsidR="00451E02" w:rsidRPr="00BC34C2" w:rsidRDefault="003157AB" w:rsidP="003157AB">
      <w:pPr>
        <w:pStyle w:val="Listenabsatz"/>
        <w:numPr>
          <w:ilvl w:val="2"/>
          <w:numId w:val="1"/>
        </w:numPr>
        <w:rPr>
          <w:rFonts w:cs="Arial"/>
        </w:rPr>
      </w:pPr>
      <w:r w:rsidRPr="00BC34C2">
        <w:rPr>
          <w:rFonts w:cs="Arial"/>
        </w:rPr>
        <w:t>Externe Schnittstelle 2</w:t>
      </w:r>
    </w:p>
    <w:p w14:paraId="54D8D2DD" w14:textId="77777777" w:rsidR="00AA7B21" w:rsidRPr="00BC34C2" w:rsidRDefault="00AA7B21" w:rsidP="00AA7B21">
      <w:pPr>
        <w:pStyle w:val="berschrift41"/>
        <w:shd w:val="clear" w:color="auto" w:fill="FFFFFF"/>
        <w:spacing w:before="288" w:after="72"/>
        <w:ind w:left="425"/>
        <w:rPr>
          <w:rFonts w:cs="Arial"/>
          <w:color w:val="000000"/>
        </w:rPr>
      </w:pPr>
      <w:ins w:id="198" w:author="Gernot Starke" w:date="2012-06-08T16:58:00Z">
        <w:r w:rsidRPr="00BC34C2">
          <w:rPr>
            <w:rFonts w:cs="Arial"/>
            <w:color w:val="000000"/>
          </w:rPr>
          <w:t>Identifikation der Schnittstelle</w:t>
        </w:r>
      </w:ins>
    </w:p>
    <w:tbl>
      <w:tblPr>
        <w:tblW w:w="0" w:type="auto"/>
        <w:tblInd w:w="76"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CellMar>
          <w:top w:w="75" w:type="dxa"/>
          <w:left w:w="65" w:type="dxa"/>
          <w:bottom w:w="75" w:type="dxa"/>
          <w:right w:w="105" w:type="dxa"/>
        </w:tblCellMar>
        <w:tblLook w:val="04A0" w:firstRow="1" w:lastRow="0" w:firstColumn="1" w:lastColumn="0" w:noHBand="0" w:noVBand="1"/>
      </w:tblPr>
      <w:tblGrid>
        <w:gridCol w:w="5488"/>
        <w:gridCol w:w="3580"/>
      </w:tblGrid>
      <w:tr w:rsidR="00AA7B21" w:rsidRPr="00BC34C2" w14:paraId="5F8396CD"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1D1E4C8B" w14:textId="77777777" w:rsidR="00AA7B21" w:rsidRPr="00BC34C2" w:rsidRDefault="00AA7B21" w:rsidP="00AA7F5C">
            <w:pPr>
              <w:spacing w:line="260" w:lineRule="atLeast"/>
              <w:rPr>
                <w:rFonts w:cs="Arial"/>
                <w:color w:val="333333"/>
              </w:rPr>
            </w:pPr>
            <w:ins w:id="199" w:author="Gernot Starke" w:date="2012-06-08T16:58:00Z">
              <w:r w:rsidRPr="00BC34C2">
                <w:rPr>
                  <w:rFonts w:cs="Arial"/>
                  <w:color w:val="333333"/>
                </w:rPr>
                <w:t>Name / Bezeichnung der Schnittstelle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E6B2552" w14:textId="650BEC8A" w:rsidR="00AA7B21" w:rsidRPr="00BC34C2" w:rsidRDefault="00AA7B21" w:rsidP="0055092B">
            <w:pPr>
              <w:spacing w:line="260" w:lineRule="atLeast"/>
              <w:rPr>
                <w:rFonts w:cs="Arial"/>
                <w:color w:val="333333"/>
                <w:lang w:val="de-AT"/>
              </w:rPr>
            </w:pPr>
            <w:r w:rsidRPr="00BC34C2">
              <w:rPr>
                <w:rFonts w:cs="Arial"/>
                <w:color w:val="333333"/>
                <w:lang w:val="de-AT"/>
              </w:rPr>
              <w:t xml:space="preserve">Personalverwaltung der FH Wiener Neustadt für </w:t>
            </w:r>
            <w:r w:rsidR="0055092B" w:rsidRPr="00BC34C2">
              <w:rPr>
                <w:rFonts w:cs="Arial"/>
                <w:color w:val="333333"/>
                <w:lang w:val="de-AT"/>
              </w:rPr>
              <w:t>das Abfragen von Personaldaten</w:t>
            </w:r>
          </w:p>
        </w:tc>
      </w:tr>
      <w:tr w:rsidR="00AA7B21" w:rsidRPr="00BC34C2" w14:paraId="6C35009F"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3D1269" w14:textId="77777777" w:rsidR="00AA7B21" w:rsidRPr="00BC34C2" w:rsidRDefault="00AA7B21" w:rsidP="00AA7F5C">
            <w:pPr>
              <w:spacing w:line="260" w:lineRule="atLeast"/>
              <w:rPr>
                <w:rFonts w:cs="Arial"/>
                <w:color w:val="333333"/>
              </w:rPr>
            </w:pPr>
            <w:ins w:id="200" w:author="Gernot Starke" w:date="2012-06-08T16:58:00Z">
              <w:r w:rsidRPr="00BC34C2">
                <w:rPr>
                  <w:rFonts w:cs="Arial"/>
                  <w:color w:val="333333"/>
                </w:rPr>
                <w:t>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FF81B1C" w14:textId="77777777" w:rsidR="00AA7B21" w:rsidRPr="00BC34C2" w:rsidRDefault="00AA7B21" w:rsidP="00AA7F5C">
            <w:pPr>
              <w:spacing w:line="260" w:lineRule="atLeast"/>
              <w:rPr>
                <w:rFonts w:cs="Arial"/>
                <w:color w:val="333333"/>
              </w:rPr>
            </w:pPr>
            <w:ins w:id="201" w:author="Gernot Starke" w:date="2012-06-08T16:58:00Z">
              <w:r w:rsidRPr="00BC34C2">
                <w:rPr>
                  <w:rFonts w:cs="Arial"/>
                  <w:color w:val="333333"/>
                </w:rPr>
                <w:t> </w:t>
              </w:r>
            </w:ins>
            <w:r w:rsidRPr="00BC34C2">
              <w:rPr>
                <w:rFonts w:cs="Arial"/>
                <w:color w:val="333333"/>
              </w:rPr>
              <w:t>V2.3</w:t>
            </w:r>
          </w:p>
        </w:tc>
      </w:tr>
      <w:tr w:rsidR="00AA7B21" w:rsidRPr="00BC34C2" w14:paraId="4BB76A35"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4865D2EA" w14:textId="77777777" w:rsidR="00AA7B21" w:rsidRPr="00BC34C2" w:rsidRDefault="00AA7B21" w:rsidP="00AA7F5C">
            <w:pPr>
              <w:spacing w:line="260" w:lineRule="atLeast"/>
              <w:rPr>
                <w:rFonts w:cs="Arial"/>
                <w:color w:val="333333"/>
              </w:rPr>
            </w:pPr>
            <w:ins w:id="202" w:author="Gernot Starke" w:date="2012-06-08T16:58:00Z">
              <w:r w:rsidRPr="00BC34C2">
                <w:rPr>
                  <w:rFonts w:cs="Arial"/>
                  <w:color w:val="333333"/>
                </w:rPr>
                <w:t>Änderungen gegenüber Vorversion</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05593E4B" w14:textId="77777777" w:rsidR="00AA7B21" w:rsidRPr="00BC34C2" w:rsidRDefault="00AA7B21" w:rsidP="00AA7F5C">
            <w:pPr>
              <w:spacing w:line="260" w:lineRule="atLeast"/>
              <w:rPr>
                <w:rFonts w:cs="Arial"/>
                <w:color w:val="333333"/>
              </w:rPr>
            </w:pPr>
            <w:ins w:id="203" w:author="Gernot Starke" w:date="2012-06-08T16:58:00Z">
              <w:r w:rsidRPr="00BC34C2">
                <w:rPr>
                  <w:rFonts w:cs="Arial"/>
                  <w:color w:val="333333"/>
                </w:rPr>
                <w:t> </w:t>
              </w:r>
            </w:ins>
            <w:r w:rsidRPr="00BC34C2">
              <w:rPr>
                <w:rFonts w:cs="Arial"/>
                <w:color w:val="333333"/>
              </w:rPr>
              <w:t>-</w:t>
            </w:r>
          </w:p>
        </w:tc>
      </w:tr>
      <w:tr w:rsidR="00AA7B21" w:rsidRPr="00BC34C2" w14:paraId="0535C35B"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56725E7A" w14:textId="77777777" w:rsidR="00AA7B21" w:rsidRPr="00BC34C2" w:rsidRDefault="00AA7B21" w:rsidP="00AA7F5C">
            <w:pPr>
              <w:spacing w:line="260" w:lineRule="atLeast"/>
              <w:rPr>
                <w:rFonts w:cs="Arial"/>
                <w:color w:val="333333"/>
              </w:rPr>
            </w:pPr>
            <w:ins w:id="204" w:author="Gernot Starke" w:date="2012-06-08T16:58:00Z">
              <w:r w:rsidRPr="00BC34C2">
                <w:rPr>
                  <w:rFonts w:cs="Arial"/>
                  <w:color w:val="333333"/>
                </w:rPr>
                <w:t>Wer hat geändert und warum?</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C9F4562" w14:textId="77777777" w:rsidR="00AA7B21" w:rsidRPr="00BC34C2" w:rsidRDefault="00AA7B21" w:rsidP="00AA7F5C">
            <w:pPr>
              <w:spacing w:line="260" w:lineRule="atLeast"/>
              <w:rPr>
                <w:rFonts w:cs="Arial"/>
                <w:color w:val="333333"/>
              </w:rPr>
            </w:pPr>
            <w:ins w:id="205" w:author="Gernot Starke" w:date="2012-06-08T16:58:00Z">
              <w:r w:rsidRPr="00BC34C2">
                <w:rPr>
                  <w:rFonts w:cs="Arial"/>
                  <w:color w:val="333333"/>
                </w:rPr>
                <w:t> </w:t>
              </w:r>
            </w:ins>
            <w:r w:rsidRPr="00BC34C2">
              <w:rPr>
                <w:rFonts w:cs="Arial"/>
                <w:color w:val="333333"/>
              </w:rPr>
              <w:t>-</w:t>
            </w:r>
          </w:p>
        </w:tc>
      </w:tr>
      <w:tr w:rsidR="00AA7B21" w:rsidRPr="00BC34C2" w14:paraId="5F0E0068" w14:textId="77777777" w:rsidTr="00AA7F5C">
        <w:tc>
          <w:tcPr>
            <w:tcW w:w="5488"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7A942C2F" w14:textId="77777777" w:rsidR="00AA7B21" w:rsidRPr="00BC34C2" w:rsidRDefault="00AA7B21" w:rsidP="00AA7F5C">
            <w:pPr>
              <w:spacing w:line="260" w:lineRule="atLeast"/>
              <w:rPr>
                <w:rFonts w:cs="Arial"/>
                <w:color w:val="333333"/>
              </w:rPr>
            </w:pPr>
            <w:proofErr w:type="spellStart"/>
            <w:ins w:id="206" w:author="Gernot Starke" w:date="2012-06-08T16:58:00Z">
              <w:r w:rsidRPr="00BC34C2">
                <w:rPr>
                  <w:rFonts w:cs="Arial"/>
                  <w:color w:val="333333"/>
                </w:rPr>
                <w:lastRenderedPageBreak/>
                <w:t>Veranwortlicher</w:t>
              </w:r>
              <w:proofErr w:type="spellEnd"/>
              <w:r w:rsidRPr="00BC34C2">
                <w:rPr>
                  <w:rFonts w:cs="Arial"/>
                  <w:color w:val="333333"/>
                </w:rPr>
                <w:t xml:space="preserve"> Ansprechpartner / Rolle</w:t>
              </w:r>
            </w:ins>
          </w:p>
        </w:tc>
        <w:tc>
          <w:tcPr>
            <w:tcW w:w="3580" w:type="dxa"/>
            <w:tcBorders>
              <w:top w:val="single" w:sz="6" w:space="0" w:color="DDDDDD"/>
              <w:left w:val="single" w:sz="6" w:space="0" w:color="DDDDDD"/>
              <w:bottom w:val="single" w:sz="6" w:space="0" w:color="DDDDDD"/>
              <w:right w:val="single" w:sz="6" w:space="0" w:color="DDDDDD"/>
            </w:tcBorders>
            <w:shd w:val="clear" w:color="auto" w:fill="FFFFFF"/>
            <w:tcMar>
              <w:left w:w="65" w:type="dxa"/>
            </w:tcMar>
          </w:tcPr>
          <w:p w14:paraId="216FF4C5" w14:textId="77777777" w:rsidR="00AA7B21" w:rsidRPr="00BC34C2" w:rsidRDefault="00AA7B21" w:rsidP="00AA7F5C">
            <w:pPr>
              <w:spacing w:line="260" w:lineRule="atLeast"/>
              <w:rPr>
                <w:rFonts w:cs="Arial"/>
                <w:color w:val="333333"/>
              </w:rPr>
            </w:pPr>
            <w:ins w:id="207" w:author="Gernot Starke" w:date="2012-06-08T16:58:00Z">
              <w:r w:rsidRPr="00BC34C2">
                <w:rPr>
                  <w:rFonts w:cs="Arial"/>
                  <w:color w:val="333333"/>
                </w:rPr>
                <w:t> </w:t>
              </w:r>
            </w:ins>
            <w:r w:rsidRPr="00BC34C2">
              <w:rPr>
                <w:rFonts w:cs="Arial"/>
                <w:color w:val="333333"/>
              </w:rPr>
              <w:t>IT-Services</w:t>
            </w:r>
          </w:p>
        </w:tc>
      </w:tr>
    </w:tbl>
    <w:p w14:paraId="373283A1" w14:textId="77777777" w:rsidR="00AA7B21" w:rsidRPr="00BC34C2" w:rsidRDefault="00AA7B21" w:rsidP="00AA7B21">
      <w:pPr>
        <w:pStyle w:val="StandardWeb"/>
        <w:shd w:val="clear" w:color="auto" w:fill="FFFFFF"/>
        <w:spacing w:before="0" w:line="255" w:lineRule="atLeast"/>
        <w:ind w:left="425"/>
        <w:rPr>
          <w:rStyle w:val="apple-tab-span"/>
          <w:color w:val="333333"/>
        </w:rPr>
      </w:pPr>
      <w:ins w:id="208" w:author="Gernot Starke" w:date="2012-06-08T16:58:00Z">
        <w:r w:rsidRPr="00BC34C2">
          <w:rPr>
            <w:rStyle w:val="apple-tab-span"/>
            <w:color w:val="333333"/>
          </w:rPr>
          <w:t>  </w:t>
        </w:r>
      </w:ins>
    </w:p>
    <w:p w14:paraId="27F075E8" w14:textId="77777777" w:rsidR="00AA7B21" w:rsidRPr="00BC34C2" w:rsidRDefault="00AA7B21" w:rsidP="00A771A7">
      <w:pPr>
        <w:pStyle w:val="berschrift41"/>
        <w:shd w:val="clear" w:color="auto" w:fill="FFFFFF"/>
        <w:spacing w:before="288" w:after="72"/>
        <w:rPr>
          <w:rFonts w:cs="Arial"/>
          <w:color w:val="000000"/>
        </w:rPr>
      </w:pPr>
      <w:ins w:id="209" w:author="Gernot Starke" w:date="2012-06-08T16:58:00Z">
        <w:r w:rsidRPr="00BC34C2">
          <w:rPr>
            <w:rFonts w:cs="Arial"/>
            <w:color w:val="000000"/>
          </w:rPr>
          <w:t>Fachlicher Kontext der Schnittstelle</w:t>
        </w:r>
      </w:ins>
    </w:p>
    <w:p w14:paraId="4EE80485" w14:textId="77777777" w:rsidR="00AA7B21" w:rsidRPr="00BC34C2" w:rsidRDefault="00AA7B21" w:rsidP="00A771A7">
      <w:pPr>
        <w:pStyle w:val="berschrift41"/>
        <w:shd w:val="clear" w:color="auto" w:fill="FFFFFF"/>
        <w:spacing w:before="288" w:after="72"/>
        <w:rPr>
          <w:rFonts w:cs="Arial"/>
          <w:color w:val="000000"/>
        </w:rPr>
      </w:pPr>
      <w:ins w:id="210" w:author="Gernot Starke" w:date="2012-06-08T16:58:00Z">
        <w:r w:rsidRPr="00BC34C2">
          <w:rPr>
            <w:rFonts w:cs="Arial"/>
            <w:color w:val="000000"/>
          </w:rPr>
          <w:t>Fachliche Abläufe</w:t>
        </w:r>
      </w:ins>
    </w:p>
    <w:p w14:paraId="087E1187" w14:textId="77777777" w:rsidR="00501855" w:rsidRPr="00BC34C2" w:rsidRDefault="00501855" w:rsidP="00A771A7">
      <w:pPr>
        <w:pStyle w:val="berschrift41"/>
        <w:shd w:val="clear" w:color="auto" w:fill="FFFFFF"/>
        <w:spacing w:before="288" w:after="72"/>
        <w:rPr>
          <w:rFonts w:cs="Arial"/>
          <w:color w:val="000000"/>
        </w:rPr>
      </w:pPr>
      <w:ins w:id="211" w:author="Gernot Starke" w:date="2012-06-08T16:58:00Z">
        <w:r w:rsidRPr="00BC34C2">
          <w:rPr>
            <w:rFonts w:cs="Arial"/>
            <w:color w:val="000000"/>
          </w:rPr>
          <w:t>Fachliche Bedeutung der Daten</w:t>
        </w:r>
      </w:ins>
    </w:p>
    <w:p w14:paraId="67732EB3" w14:textId="73B47D6D" w:rsidR="00501855" w:rsidRPr="00BC34C2" w:rsidRDefault="00501855" w:rsidP="00A771A7">
      <w:pPr>
        <w:pStyle w:val="StandardWeb"/>
        <w:shd w:val="clear" w:color="auto" w:fill="FFFFFF"/>
        <w:spacing w:before="0" w:line="255" w:lineRule="atLeast"/>
        <w:rPr>
          <w:color w:val="333333"/>
        </w:rPr>
      </w:pPr>
      <w:r w:rsidRPr="00BC34C2">
        <w:rPr>
          <w:color w:val="333333"/>
        </w:rPr>
        <w:t xml:space="preserve">Dient zur Identifikation </w:t>
      </w:r>
      <w:r w:rsidR="003A39E9" w:rsidRPr="00BC34C2">
        <w:rPr>
          <w:color w:val="333333"/>
        </w:rPr>
        <w:t>der Benutzerdaten</w:t>
      </w:r>
      <w:r w:rsidRPr="00BC34C2">
        <w:rPr>
          <w:color w:val="333333"/>
        </w:rPr>
        <w:t>.</w:t>
      </w:r>
    </w:p>
    <w:p w14:paraId="48D36DE1" w14:textId="77777777" w:rsidR="00501855" w:rsidRPr="00BC34C2" w:rsidRDefault="00501855" w:rsidP="00A771A7">
      <w:pPr>
        <w:pStyle w:val="p3"/>
        <w:shd w:val="clear" w:color="auto" w:fill="FFFFFF"/>
        <w:spacing w:before="0" w:line="255" w:lineRule="atLeast"/>
        <w:rPr>
          <w:rFonts w:ascii="Arial" w:hAnsi="Arial" w:cs="Arial"/>
          <w:color w:val="333333"/>
        </w:rPr>
      </w:pPr>
      <w:ins w:id="212" w:author="Gernot Starke" w:date="2012-06-08T16:58:00Z">
        <w:r w:rsidRPr="00BC34C2">
          <w:rPr>
            <w:rStyle w:val="apple-tab-span"/>
            <w:rFonts w:ascii="Arial" w:hAnsi="Arial" w:cs="Arial"/>
            <w:color w:val="333333"/>
          </w:rPr>
          <w:t>  </w:t>
        </w:r>
        <w:r w:rsidRPr="00BC34C2">
          <w:rPr>
            <w:rFonts w:ascii="Arial" w:hAnsi="Arial" w:cs="Arial"/>
            <w:color w:val="333333"/>
          </w:rPr>
          <w:t>Technischer Kontext</w:t>
        </w:r>
      </w:ins>
    </w:p>
    <w:p w14:paraId="722B3D4E" w14:textId="77777777" w:rsidR="00501855" w:rsidRPr="00BC34C2" w:rsidRDefault="00501855" w:rsidP="00A771A7">
      <w:pPr>
        <w:pStyle w:val="p3"/>
        <w:shd w:val="clear" w:color="auto" w:fill="FFFFFF"/>
        <w:spacing w:before="0" w:line="255" w:lineRule="atLeast"/>
        <w:rPr>
          <w:rFonts w:ascii="Arial" w:hAnsi="Arial" w:cs="Arial"/>
          <w:color w:val="333333"/>
        </w:rPr>
      </w:pPr>
      <w:ins w:id="213" w:author="Gernot Starke" w:date="2012-06-08T16:58:00Z">
        <w:r w:rsidRPr="00BC34C2">
          <w:rPr>
            <w:rStyle w:val="apple-tab-span"/>
            <w:rFonts w:ascii="Arial" w:hAnsi="Arial" w:cs="Arial"/>
            <w:color w:val="333333"/>
          </w:rPr>
          <w:t>  </w:t>
        </w:r>
        <w:r w:rsidRPr="00BC34C2">
          <w:rPr>
            <w:rFonts w:ascii="Arial" w:hAnsi="Arial" w:cs="Arial"/>
            <w:color w:val="333333"/>
          </w:rPr>
          <w:t>Form der Interaktion</w:t>
        </w:r>
      </w:ins>
    </w:p>
    <w:p w14:paraId="7FDBE11A" w14:textId="77777777" w:rsidR="00501855" w:rsidRPr="00BC34C2" w:rsidRDefault="00501855" w:rsidP="00A771A7">
      <w:pPr>
        <w:pStyle w:val="berschrift41"/>
        <w:shd w:val="clear" w:color="auto" w:fill="FFFFFF"/>
        <w:spacing w:before="288" w:after="72"/>
        <w:rPr>
          <w:rFonts w:cs="Arial"/>
        </w:rPr>
      </w:pPr>
      <w:ins w:id="214" w:author="Gernot Starke" w:date="2012-06-08T16:58:00Z">
        <w:r w:rsidRPr="00BC34C2">
          <w:rPr>
            <w:rFonts w:cs="Arial"/>
          </w:rPr>
          <w:t> Anforderungen an die Schnittstelle</w:t>
        </w:r>
      </w:ins>
    </w:p>
    <w:p w14:paraId="3157A7BE" w14:textId="77777777" w:rsidR="00501855" w:rsidRPr="00BC34C2" w:rsidRDefault="00501855" w:rsidP="00A771A7">
      <w:pPr>
        <w:pStyle w:val="berschrift41"/>
        <w:shd w:val="clear" w:color="auto" w:fill="FFFFFF"/>
        <w:spacing w:before="288" w:after="72"/>
        <w:rPr>
          <w:rFonts w:cs="Arial"/>
          <w:color w:val="000000"/>
        </w:rPr>
      </w:pPr>
      <w:ins w:id="215" w:author="Gernot Starke" w:date="2012-06-08T16:58:00Z">
        <w:r w:rsidRPr="00BC34C2">
          <w:rPr>
            <w:rStyle w:val="s2"/>
            <w:rFonts w:cs="Arial"/>
            <w:color w:val="000000"/>
          </w:rPr>
          <w:t> </w:t>
        </w:r>
        <w:r w:rsidRPr="00BC34C2">
          <w:rPr>
            <w:rFonts w:cs="Arial"/>
            <w:color w:val="000000"/>
          </w:rPr>
          <w:t>Sicherheitsanforderungen</w:t>
        </w:r>
      </w:ins>
    </w:p>
    <w:p w14:paraId="0ACB0343" w14:textId="77777777" w:rsidR="00501855" w:rsidRPr="00BC34C2" w:rsidRDefault="00501855" w:rsidP="00A771A7">
      <w:pPr>
        <w:pStyle w:val="berschrift41"/>
        <w:shd w:val="clear" w:color="auto" w:fill="FFFFFF"/>
        <w:spacing w:before="288" w:after="72"/>
        <w:rPr>
          <w:rFonts w:cs="Arial"/>
          <w:color w:val="000000"/>
        </w:rPr>
      </w:pPr>
      <w:ins w:id="216" w:author="Gernot Starke" w:date="2012-06-08T16:58:00Z">
        <w:r w:rsidRPr="00BC34C2">
          <w:rPr>
            <w:rStyle w:val="apple-tab-span"/>
            <w:rFonts w:cs="Arial"/>
            <w:color w:val="000000"/>
          </w:rPr>
          <w:t> </w:t>
        </w:r>
        <w:r w:rsidRPr="00BC34C2">
          <w:rPr>
            <w:rFonts w:cs="Arial"/>
            <w:color w:val="000000"/>
          </w:rPr>
          <w:t>Mengengerüste</w:t>
        </w:r>
      </w:ins>
    </w:p>
    <w:p w14:paraId="2948CFA6" w14:textId="77777777" w:rsidR="00501855" w:rsidRPr="00BC34C2" w:rsidRDefault="00501855" w:rsidP="00A771A7">
      <w:pPr>
        <w:pStyle w:val="p3"/>
        <w:shd w:val="clear" w:color="auto" w:fill="FFFFFF"/>
        <w:spacing w:before="0" w:line="255" w:lineRule="atLeast"/>
        <w:rPr>
          <w:rFonts w:ascii="Arial" w:hAnsi="Arial" w:cs="Arial"/>
          <w:color w:val="333333"/>
        </w:rPr>
      </w:pPr>
      <w:ins w:id="217" w:author="Gernot Starke" w:date="2012-06-08T16:58:00Z">
        <w:r w:rsidRPr="00BC34C2">
          <w:rPr>
            <w:rStyle w:val="apple-tab-span"/>
            <w:rFonts w:ascii="Arial" w:hAnsi="Arial" w:cs="Arial"/>
            <w:color w:val="333333"/>
          </w:rPr>
          <w:t>   </w:t>
        </w:r>
        <w:r w:rsidRPr="00BC34C2">
          <w:rPr>
            <w:rFonts w:ascii="Arial" w:hAnsi="Arial" w:cs="Arial"/>
            <w:color w:val="333333"/>
          </w:rPr>
          <w:t>Laufzeit</w:t>
        </w:r>
      </w:ins>
    </w:p>
    <w:p w14:paraId="6952D085" w14:textId="77777777" w:rsidR="00501855" w:rsidRPr="00BC34C2" w:rsidRDefault="00501855" w:rsidP="00A771A7">
      <w:pPr>
        <w:pStyle w:val="p3"/>
        <w:shd w:val="clear" w:color="auto" w:fill="FFFFFF"/>
        <w:spacing w:before="0" w:line="255" w:lineRule="atLeast"/>
        <w:rPr>
          <w:rFonts w:ascii="Arial" w:hAnsi="Arial" w:cs="Arial"/>
          <w:color w:val="333333"/>
        </w:rPr>
      </w:pPr>
      <w:ins w:id="218" w:author="Gernot Starke" w:date="2012-06-08T16:58:00Z">
        <w:r w:rsidRPr="00BC34C2">
          <w:rPr>
            <w:rStyle w:val="apple-tab-span"/>
            <w:rFonts w:ascii="Arial" w:hAnsi="Arial" w:cs="Arial"/>
            <w:color w:val="333333"/>
          </w:rPr>
          <w:t>   </w:t>
        </w:r>
        <w:r w:rsidRPr="00BC34C2">
          <w:rPr>
            <w:rFonts w:ascii="Arial" w:hAnsi="Arial" w:cs="Arial"/>
            <w:color w:val="333333"/>
          </w:rPr>
          <w:t>Durchsatz / Datenvolumen</w:t>
        </w:r>
      </w:ins>
    </w:p>
    <w:p w14:paraId="29166784" w14:textId="77777777" w:rsidR="00501855" w:rsidRPr="00BC34C2" w:rsidRDefault="00501855" w:rsidP="00A771A7">
      <w:pPr>
        <w:pStyle w:val="p3"/>
        <w:shd w:val="clear" w:color="auto" w:fill="FFFFFF"/>
        <w:spacing w:before="0" w:line="255" w:lineRule="atLeast"/>
        <w:rPr>
          <w:rFonts w:ascii="Arial" w:hAnsi="Arial" w:cs="Arial"/>
          <w:color w:val="333333"/>
        </w:rPr>
      </w:pPr>
      <w:ins w:id="219" w:author="Gernot Starke" w:date="2012-06-08T16:58:00Z">
        <w:r w:rsidRPr="00BC34C2">
          <w:rPr>
            <w:rStyle w:val="apple-tab-span"/>
            <w:rFonts w:ascii="Arial" w:hAnsi="Arial" w:cs="Arial"/>
            <w:color w:val="333333"/>
          </w:rPr>
          <w:t>  </w:t>
        </w:r>
        <w:r w:rsidRPr="00BC34C2">
          <w:rPr>
            <w:rFonts w:ascii="Arial" w:hAnsi="Arial" w:cs="Arial"/>
            <w:color w:val="333333"/>
          </w:rPr>
          <w:t>Verfügbarkeit</w:t>
        </w:r>
      </w:ins>
    </w:p>
    <w:p w14:paraId="5B8E0DB1" w14:textId="77777777" w:rsidR="00501855" w:rsidRPr="00BC34C2" w:rsidRDefault="00501855" w:rsidP="00A771A7">
      <w:pPr>
        <w:pStyle w:val="p3"/>
        <w:shd w:val="clear" w:color="auto" w:fill="FFFFFF"/>
        <w:spacing w:before="0" w:line="255" w:lineRule="atLeast"/>
        <w:rPr>
          <w:rFonts w:ascii="Arial" w:hAnsi="Arial" w:cs="Arial"/>
          <w:color w:val="333333"/>
        </w:rPr>
      </w:pPr>
      <w:ins w:id="220" w:author="Gernot Starke" w:date="2012-06-08T16:58:00Z">
        <w:r w:rsidRPr="00BC34C2">
          <w:rPr>
            <w:rStyle w:val="apple-tab-span"/>
            <w:rFonts w:ascii="Arial" w:hAnsi="Arial" w:cs="Arial"/>
            <w:color w:val="333333"/>
          </w:rPr>
          <w:t>  </w:t>
        </w:r>
        <w:r w:rsidRPr="00BC34C2">
          <w:rPr>
            <w:rFonts w:ascii="Arial" w:hAnsi="Arial" w:cs="Arial"/>
            <w:color w:val="333333"/>
          </w:rPr>
          <w:t>Protokollierung</w:t>
        </w:r>
      </w:ins>
    </w:p>
    <w:p w14:paraId="73B017DD" w14:textId="77777777" w:rsidR="00501855" w:rsidRPr="00BC34C2" w:rsidRDefault="00501855" w:rsidP="00A771A7">
      <w:pPr>
        <w:pStyle w:val="p3"/>
        <w:shd w:val="clear" w:color="auto" w:fill="FFFFFF"/>
        <w:spacing w:before="0" w:line="255" w:lineRule="atLeast"/>
        <w:rPr>
          <w:rFonts w:ascii="Arial" w:hAnsi="Arial" w:cs="Arial"/>
          <w:color w:val="333333"/>
        </w:rPr>
      </w:pPr>
      <w:ins w:id="221" w:author="Gernot Starke" w:date="2012-06-08T16:58:00Z">
        <w:r w:rsidRPr="00BC34C2">
          <w:rPr>
            <w:rStyle w:val="apple-tab-span"/>
            <w:rFonts w:ascii="Arial" w:hAnsi="Arial" w:cs="Arial"/>
            <w:color w:val="333333"/>
          </w:rPr>
          <w:t>  </w:t>
        </w:r>
        <w:r w:rsidRPr="00BC34C2">
          <w:rPr>
            <w:rFonts w:ascii="Arial" w:hAnsi="Arial" w:cs="Arial"/>
            <w:color w:val="333333"/>
          </w:rPr>
          <w:t>Archivierung</w:t>
        </w:r>
      </w:ins>
    </w:p>
    <w:p w14:paraId="45906DF3" w14:textId="77777777" w:rsidR="00501855" w:rsidRPr="00BC34C2" w:rsidRDefault="00501855" w:rsidP="00A771A7">
      <w:pPr>
        <w:pStyle w:val="berschrift41"/>
        <w:shd w:val="clear" w:color="auto" w:fill="FFFFFF"/>
        <w:spacing w:before="288" w:after="72"/>
        <w:rPr>
          <w:rFonts w:cs="Arial"/>
        </w:rPr>
      </w:pPr>
      <w:ins w:id="222" w:author="Gernot Starke" w:date="2012-06-08T16:58:00Z">
        <w:r w:rsidRPr="00BC34C2">
          <w:rPr>
            <w:rFonts w:cs="Arial"/>
          </w:rPr>
          <w:t> Beteiligte </w:t>
        </w:r>
        <w:proofErr w:type="spellStart"/>
        <w:r w:rsidRPr="00BC34C2">
          <w:rPr>
            <w:rFonts w:cs="Arial"/>
          </w:rPr>
          <w:t>Resourcen</w:t>
        </w:r>
      </w:ins>
      <w:proofErr w:type="spellEnd"/>
    </w:p>
    <w:p w14:paraId="50D6D613" w14:textId="77777777" w:rsidR="00501855" w:rsidRPr="00BC34C2" w:rsidRDefault="00501855" w:rsidP="00A771A7">
      <w:pPr>
        <w:pStyle w:val="berschrift41"/>
        <w:shd w:val="clear" w:color="auto" w:fill="FFFFFF"/>
        <w:spacing w:before="288" w:after="72"/>
        <w:rPr>
          <w:rFonts w:cs="Arial"/>
          <w:color w:val="000000"/>
        </w:rPr>
      </w:pPr>
      <w:ins w:id="223" w:author="Gernot Starke" w:date="2012-06-08T16:58:00Z">
        <w:r w:rsidRPr="00BC34C2">
          <w:rPr>
            <w:rStyle w:val="s2"/>
            <w:rFonts w:cs="Arial"/>
            <w:color w:val="000000"/>
          </w:rPr>
          <w:t> </w:t>
        </w:r>
        <w:r w:rsidRPr="00BC34C2">
          <w:rPr>
            <w:rFonts w:cs="Arial"/>
            <w:color w:val="000000"/>
          </w:rPr>
          <w:t>Syntax: Daten und Formate</w:t>
        </w:r>
      </w:ins>
    </w:p>
    <w:p w14:paraId="5CDF65BA" w14:textId="77777777" w:rsidR="00501855" w:rsidRPr="00BC34C2" w:rsidRDefault="00501855" w:rsidP="00A771A7">
      <w:pPr>
        <w:pStyle w:val="p3"/>
        <w:shd w:val="clear" w:color="auto" w:fill="FFFFFF"/>
        <w:spacing w:before="0" w:line="255" w:lineRule="atLeast"/>
        <w:rPr>
          <w:rFonts w:ascii="Arial" w:hAnsi="Arial" w:cs="Arial"/>
          <w:color w:val="333333"/>
        </w:rPr>
      </w:pPr>
      <w:ins w:id="224" w:author="Gernot Starke" w:date="2012-06-08T16:58:00Z">
        <w:r w:rsidRPr="00BC34C2">
          <w:rPr>
            <w:rStyle w:val="apple-tab-span"/>
            <w:rFonts w:ascii="Arial" w:hAnsi="Arial" w:cs="Arial"/>
            <w:color w:val="333333"/>
          </w:rPr>
          <w:t>   </w:t>
        </w:r>
        <w:r w:rsidRPr="00BC34C2">
          <w:rPr>
            <w:rFonts w:ascii="Arial" w:hAnsi="Arial" w:cs="Arial"/>
            <w:color w:val="333333"/>
          </w:rPr>
          <w:t>Datenformate</w:t>
        </w:r>
      </w:ins>
      <w:r w:rsidRPr="00BC34C2">
        <w:rPr>
          <w:rFonts w:ascii="Arial" w:hAnsi="Arial" w:cs="Arial"/>
          <w:color w:val="333333"/>
        </w:rPr>
        <w:t>: -</w:t>
      </w:r>
    </w:p>
    <w:p w14:paraId="014E6DB6" w14:textId="77777777" w:rsidR="00501855" w:rsidRPr="00BC34C2" w:rsidRDefault="00501855" w:rsidP="00A771A7">
      <w:pPr>
        <w:pStyle w:val="p3"/>
        <w:shd w:val="clear" w:color="auto" w:fill="FFFFFF"/>
        <w:spacing w:before="0" w:line="255" w:lineRule="atLeast"/>
        <w:rPr>
          <w:rFonts w:ascii="Arial" w:hAnsi="Arial" w:cs="Arial"/>
          <w:color w:val="333333"/>
        </w:rPr>
      </w:pPr>
      <w:ins w:id="225" w:author="Gernot Starke" w:date="2012-06-08T16:58:00Z">
        <w:r w:rsidRPr="00BC34C2">
          <w:rPr>
            <w:rStyle w:val="apple-tab-span"/>
            <w:rFonts w:ascii="Arial" w:hAnsi="Arial" w:cs="Arial"/>
            <w:color w:val="333333"/>
          </w:rPr>
          <w:t>   </w:t>
        </w:r>
        <w:r w:rsidRPr="00BC34C2">
          <w:rPr>
            <w:rFonts w:ascii="Arial" w:hAnsi="Arial" w:cs="Arial"/>
            <w:color w:val="333333"/>
          </w:rPr>
          <w:t>Gültigkeits- und Plausibilitätsregeln</w:t>
        </w:r>
      </w:ins>
    </w:p>
    <w:p w14:paraId="38D38A20" w14:textId="77777777" w:rsidR="00501855" w:rsidRPr="00BC34C2" w:rsidRDefault="00501855" w:rsidP="00A771A7">
      <w:pPr>
        <w:pStyle w:val="p3"/>
        <w:shd w:val="clear" w:color="auto" w:fill="FFFFFF"/>
        <w:spacing w:before="0" w:line="255" w:lineRule="atLeast"/>
        <w:rPr>
          <w:rFonts w:ascii="Arial" w:hAnsi="Arial" w:cs="Arial"/>
          <w:color w:val="333333"/>
        </w:rPr>
      </w:pPr>
      <w:ins w:id="226" w:author="Gernot Starke" w:date="2012-06-08T16:58:00Z">
        <w:r w:rsidRPr="00BC34C2">
          <w:rPr>
            <w:rStyle w:val="apple-tab-span"/>
            <w:rFonts w:ascii="Arial" w:hAnsi="Arial" w:cs="Arial"/>
            <w:color w:val="333333"/>
          </w:rPr>
          <w:t>   </w:t>
        </w:r>
        <w:r w:rsidRPr="00BC34C2">
          <w:rPr>
            <w:rFonts w:ascii="Arial" w:hAnsi="Arial" w:cs="Arial"/>
            <w:color w:val="333333"/>
          </w:rPr>
          <w:t>Codierung, Zeichensätze</w:t>
        </w:r>
      </w:ins>
      <w:r w:rsidRPr="00BC34C2">
        <w:rPr>
          <w:rFonts w:ascii="Arial" w:hAnsi="Arial" w:cs="Arial"/>
          <w:color w:val="333333"/>
        </w:rPr>
        <w:t>: UTF-16</w:t>
      </w:r>
    </w:p>
    <w:p w14:paraId="2666D182" w14:textId="77777777" w:rsidR="00501855" w:rsidRPr="00BC34C2" w:rsidRDefault="00501855" w:rsidP="00A771A7">
      <w:pPr>
        <w:pStyle w:val="p3"/>
        <w:shd w:val="clear" w:color="auto" w:fill="FFFFFF"/>
        <w:spacing w:before="0" w:line="255" w:lineRule="atLeast"/>
        <w:rPr>
          <w:rFonts w:ascii="Arial" w:hAnsi="Arial" w:cs="Arial"/>
          <w:color w:val="333333"/>
        </w:rPr>
      </w:pPr>
      <w:ins w:id="227" w:author="Gernot Starke" w:date="2012-06-08T16:58:00Z">
        <w:r w:rsidRPr="00BC34C2">
          <w:rPr>
            <w:rStyle w:val="apple-tab-span"/>
            <w:rFonts w:ascii="Arial" w:hAnsi="Arial" w:cs="Arial"/>
            <w:color w:val="333333"/>
          </w:rPr>
          <w:t>   </w:t>
        </w:r>
        <w:r w:rsidRPr="00BC34C2">
          <w:rPr>
            <w:rFonts w:ascii="Arial" w:hAnsi="Arial" w:cs="Arial"/>
            <w:color w:val="333333"/>
          </w:rPr>
          <w:t>Konfigurationsdaten</w:t>
        </w:r>
      </w:ins>
      <w:r w:rsidRPr="00BC34C2">
        <w:rPr>
          <w:rFonts w:ascii="Arial" w:hAnsi="Arial" w:cs="Arial"/>
          <w:color w:val="333333"/>
        </w:rPr>
        <w:t>: &lt;Zugangsdaten FH Personalverwaltung&gt;</w:t>
      </w:r>
    </w:p>
    <w:p w14:paraId="51802C09" w14:textId="77777777" w:rsidR="00501855" w:rsidRPr="00BC34C2" w:rsidRDefault="00501855" w:rsidP="00A771A7">
      <w:pPr>
        <w:pStyle w:val="berschrift41"/>
        <w:shd w:val="clear" w:color="auto" w:fill="FFFFFF"/>
        <w:spacing w:before="288" w:after="72"/>
        <w:rPr>
          <w:rFonts w:cs="Arial"/>
          <w:color w:val="000000"/>
        </w:rPr>
      </w:pPr>
      <w:ins w:id="228" w:author="Gernot Starke" w:date="2012-06-08T16:58:00Z">
        <w:r w:rsidRPr="00BC34C2">
          <w:rPr>
            <w:rStyle w:val="apple-tab-span"/>
            <w:rFonts w:cs="Arial"/>
            <w:color w:val="000000"/>
          </w:rPr>
          <w:t> </w:t>
        </w:r>
        <w:r w:rsidRPr="00BC34C2">
          <w:rPr>
            <w:rFonts w:cs="Arial"/>
            <w:color w:val="000000"/>
          </w:rPr>
          <w:t>Syntax: Methoden/Funktionen</w:t>
        </w:r>
      </w:ins>
    </w:p>
    <w:p w14:paraId="3D263DDF" w14:textId="77777777" w:rsidR="00501855" w:rsidRPr="00BC34C2" w:rsidRDefault="00501855" w:rsidP="00A771A7">
      <w:pPr>
        <w:pStyle w:val="p3"/>
        <w:shd w:val="clear" w:color="auto" w:fill="FFFFFF"/>
        <w:spacing w:before="0" w:line="255" w:lineRule="atLeast"/>
        <w:rPr>
          <w:rFonts w:ascii="Arial" w:hAnsi="Arial" w:cs="Arial"/>
          <w:color w:val="333333"/>
        </w:rPr>
      </w:pPr>
      <w:ins w:id="229" w:author="Gernot Starke" w:date="2012-06-08T16:58:00Z">
        <w:r w:rsidRPr="00BC34C2">
          <w:rPr>
            <w:rStyle w:val="apple-tab-span"/>
            <w:rFonts w:ascii="Arial" w:hAnsi="Arial" w:cs="Arial"/>
            <w:color w:val="333333"/>
          </w:rPr>
          <w:t>  </w:t>
        </w:r>
        <w:r w:rsidRPr="00BC34C2">
          <w:rPr>
            <w:rFonts w:ascii="Arial" w:hAnsi="Arial" w:cs="Arial"/>
            <w:color w:val="333333"/>
          </w:rPr>
          <w:t>Prüfdaten</w:t>
        </w:r>
      </w:ins>
    </w:p>
    <w:p w14:paraId="7F205D5D" w14:textId="77777777" w:rsidR="00501855" w:rsidRPr="00BC34C2" w:rsidRDefault="00501855" w:rsidP="00A771A7">
      <w:pPr>
        <w:pStyle w:val="berschrift41"/>
        <w:shd w:val="clear" w:color="auto" w:fill="FFFFFF"/>
        <w:spacing w:before="288" w:after="72"/>
        <w:rPr>
          <w:rStyle w:val="Fett"/>
          <w:rFonts w:cs="Arial"/>
          <w:b w:val="0"/>
          <w:bCs w:val="0"/>
          <w:color w:val="000000"/>
        </w:rPr>
      </w:pPr>
      <w:ins w:id="230" w:author="Gernot Starke" w:date="2012-06-08T16:58:00Z">
        <w:r w:rsidRPr="00BC34C2">
          <w:rPr>
            <w:rStyle w:val="s3"/>
            <w:rFonts w:cs="Arial"/>
            <w:color w:val="000000"/>
          </w:rPr>
          <w:t> </w:t>
        </w:r>
        <w:r w:rsidRPr="00BC34C2">
          <w:rPr>
            <w:rStyle w:val="Fett"/>
            <w:rFonts w:cs="Arial"/>
            <w:b w:val="0"/>
            <w:bCs w:val="0"/>
            <w:color w:val="000000"/>
          </w:rPr>
          <w:t>Ablauf der Schnittstelle</w:t>
        </w:r>
      </w:ins>
    </w:p>
    <w:p w14:paraId="17AAB252" w14:textId="77777777" w:rsidR="00501855" w:rsidRPr="00BC34C2" w:rsidRDefault="00501855" w:rsidP="00A771A7">
      <w:pPr>
        <w:pStyle w:val="StandardWeb"/>
        <w:shd w:val="clear" w:color="auto" w:fill="FFFFFF"/>
        <w:spacing w:before="0" w:line="255" w:lineRule="atLeast"/>
        <w:rPr>
          <w:color w:val="333333"/>
        </w:rPr>
      </w:pPr>
      <w:ins w:id="231" w:author="Gernot Starke" w:date="2012-06-08T16:58:00Z">
        <w:r w:rsidRPr="00BC34C2">
          <w:rPr>
            <w:color w:val="333333"/>
          </w:rPr>
          <w:t>fachliche oder technischer Ablauf</w:t>
        </w:r>
      </w:ins>
    </w:p>
    <w:p w14:paraId="0A87BF3F" w14:textId="77777777" w:rsidR="00501855" w:rsidRPr="00BC34C2" w:rsidRDefault="00501855" w:rsidP="00A771A7">
      <w:pPr>
        <w:pStyle w:val="berschrift41"/>
        <w:shd w:val="clear" w:color="auto" w:fill="FFFFFF"/>
        <w:spacing w:before="288" w:after="72"/>
        <w:rPr>
          <w:rFonts w:cs="Arial"/>
        </w:rPr>
      </w:pPr>
      <w:ins w:id="232" w:author="Gernot Starke" w:date="2012-06-08T16:58:00Z">
        <w:r w:rsidRPr="00BC34C2">
          <w:rPr>
            <w:rFonts w:cs="Arial"/>
          </w:rPr>
          <w:t>Semantik</w:t>
        </w:r>
      </w:ins>
    </w:p>
    <w:p w14:paraId="14C083FE" w14:textId="77777777" w:rsidR="00501855" w:rsidRPr="00BC34C2" w:rsidRDefault="00501855" w:rsidP="00A771A7">
      <w:pPr>
        <w:pStyle w:val="p3"/>
        <w:shd w:val="clear" w:color="auto" w:fill="FFFFFF"/>
        <w:spacing w:before="0" w:line="255" w:lineRule="atLeast"/>
        <w:rPr>
          <w:rFonts w:ascii="Arial" w:hAnsi="Arial" w:cs="Arial"/>
          <w:color w:val="333333"/>
        </w:rPr>
      </w:pPr>
      <w:ins w:id="233" w:author="Gernot Starke" w:date="2012-06-08T16:58:00Z">
        <w:r w:rsidRPr="00BC34C2">
          <w:rPr>
            <w:rStyle w:val="s2"/>
            <w:rFonts w:ascii="Arial" w:hAnsi="Arial" w:cs="Arial"/>
            <w:color w:val="333333"/>
          </w:rPr>
          <w:t> </w:t>
        </w:r>
        <w:r w:rsidRPr="00BC34C2">
          <w:rPr>
            <w:rFonts w:ascii="Arial" w:hAnsi="Arial" w:cs="Arial"/>
            <w:color w:val="333333"/>
          </w:rPr>
          <w:t>Nebenwirkungen, Konsequenzen</w:t>
        </w:r>
      </w:ins>
    </w:p>
    <w:p w14:paraId="38947247" w14:textId="77777777" w:rsidR="00501855" w:rsidRPr="00BC34C2" w:rsidRDefault="00501855" w:rsidP="00A771A7">
      <w:pPr>
        <w:pStyle w:val="berschrift41"/>
        <w:shd w:val="clear" w:color="auto" w:fill="FFFFFF"/>
        <w:spacing w:before="288" w:after="72"/>
        <w:rPr>
          <w:rFonts w:cs="Arial"/>
          <w:color w:val="000000"/>
        </w:rPr>
      </w:pPr>
      <w:ins w:id="234" w:author="Gernot Starke" w:date="2012-06-08T16:58:00Z">
        <w:r w:rsidRPr="00BC34C2">
          <w:rPr>
            <w:rFonts w:cs="Arial"/>
            <w:color w:val="000000"/>
          </w:rPr>
          <w:lastRenderedPageBreak/>
          <w:t>Technische Infrastruktur</w:t>
        </w:r>
      </w:ins>
    </w:p>
    <w:p w14:paraId="31F0E0D1" w14:textId="77777777" w:rsidR="00501855" w:rsidRPr="00BC34C2" w:rsidRDefault="00501855" w:rsidP="00A771A7">
      <w:pPr>
        <w:pStyle w:val="p3"/>
        <w:shd w:val="clear" w:color="auto" w:fill="FFFFFF"/>
        <w:spacing w:before="0" w:line="255" w:lineRule="atLeast"/>
        <w:rPr>
          <w:rFonts w:ascii="Arial" w:hAnsi="Arial" w:cs="Arial"/>
          <w:color w:val="333333"/>
        </w:rPr>
      </w:pPr>
      <w:ins w:id="235" w:author="Gernot Starke" w:date="2012-06-08T16:58:00Z">
        <w:r w:rsidRPr="00BC34C2">
          <w:rPr>
            <w:rStyle w:val="s2"/>
            <w:rFonts w:ascii="Arial" w:hAnsi="Arial" w:cs="Arial"/>
            <w:color w:val="333333"/>
          </w:rPr>
          <w:t> </w:t>
        </w:r>
        <w:r w:rsidRPr="00BC34C2">
          <w:rPr>
            <w:rFonts w:ascii="Arial" w:hAnsi="Arial" w:cs="Arial"/>
            <w:color w:val="333333"/>
          </w:rPr>
          <w:t>Technische Protokolle</w:t>
        </w:r>
      </w:ins>
    </w:p>
    <w:p w14:paraId="00ED6F4C" w14:textId="77777777" w:rsidR="00501855" w:rsidRPr="00BC34C2" w:rsidRDefault="00501855" w:rsidP="00A771A7">
      <w:pPr>
        <w:pStyle w:val="berschrift41"/>
        <w:shd w:val="clear" w:color="auto" w:fill="FFFFFF"/>
        <w:spacing w:before="288" w:after="72"/>
        <w:rPr>
          <w:rFonts w:cs="Arial"/>
        </w:rPr>
      </w:pPr>
      <w:ins w:id="236" w:author="Gernot Starke" w:date="2012-06-08T16:58:00Z">
        <w:r w:rsidRPr="00BC34C2">
          <w:rPr>
            <w:rFonts w:cs="Arial"/>
          </w:rPr>
          <w:t>Fehler- und Ausnahmebehandlung</w:t>
        </w:r>
      </w:ins>
    </w:p>
    <w:p w14:paraId="2FD36105" w14:textId="77777777" w:rsidR="00501855" w:rsidRPr="00BC34C2" w:rsidRDefault="00501855" w:rsidP="00A771A7">
      <w:pPr>
        <w:pStyle w:val="berschrift41"/>
        <w:shd w:val="clear" w:color="auto" w:fill="FFFFFF"/>
        <w:spacing w:before="288" w:after="72"/>
        <w:rPr>
          <w:rFonts w:cs="Arial"/>
        </w:rPr>
      </w:pPr>
      <w:ins w:id="237" w:author="Gernot Starke" w:date="2012-06-08T16:58:00Z">
        <w:r w:rsidRPr="00BC34C2">
          <w:rPr>
            <w:rFonts w:cs="Arial"/>
          </w:rPr>
          <w:t>Einschränkungen und Voraussetzungen</w:t>
        </w:r>
      </w:ins>
    </w:p>
    <w:p w14:paraId="5B3DCF50" w14:textId="77777777" w:rsidR="00501855" w:rsidRPr="00BC34C2" w:rsidRDefault="00501855" w:rsidP="00A771A7">
      <w:pPr>
        <w:pStyle w:val="p3"/>
        <w:shd w:val="clear" w:color="auto" w:fill="FFFFFF"/>
        <w:spacing w:before="0" w:line="255" w:lineRule="atLeast"/>
        <w:rPr>
          <w:rFonts w:ascii="Arial" w:hAnsi="Arial" w:cs="Arial"/>
          <w:color w:val="333333"/>
        </w:rPr>
      </w:pPr>
      <w:ins w:id="238" w:author="Gernot Starke" w:date="2012-06-08T16:58:00Z">
        <w:r w:rsidRPr="00BC34C2">
          <w:rPr>
            <w:rStyle w:val="s2"/>
            <w:rFonts w:ascii="Arial" w:hAnsi="Arial" w:cs="Arial"/>
            <w:color w:val="333333"/>
          </w:rPr>
          <w:t> </w:t>
        </w:r>
        <w:r w:rsidRPr="00BC34C2">
          <w:rPr>
            <w:rFonts w:ascii="Arial" w:hAnsi="Arial" w:cs="Arial"/>
            <w:color w:val="333333"/>
          </w:rPr>
          <w:t>Berechtigungen</w:t>
        </w:r>
      </w:ins>
      <w:r w:rsidRPr="00BC34C2">
        <w:rPr>
          <w:rFonts w:ascii="Arial" w:hAnsi="Arial" w:cs="Arial"/>
          <w:color w:val="333333"/>
        </w:rPr>
        <w:t>: Login, Username</w:t>
      </w:r>
    </w:p>
    <w:p w14:paraId="6D4714E0" w14:textId="77777777" w:rsidR="00501855" w:rsidRPr="00BC34C2" w:rsidRDefault="00501855" w:rsidP="00A771A7">
      <w:pPr>
        <w:pStyle w:val="p3"/>
        <w:shd w:val="clear" w:color="auto" w:fill="FFFFFF"/>
        <w:spacing w:before="0" w:line="255" w:lineRule="atLeast"/>
        <w:rPr>
          <w:rFonts w:ascii="Arial" w:hAnsi="Arial" w:cs="Arial"/>
          <w:color w:val="333333"/>
        </w:rPr>
      </w:pPr>
      <w:ins w:id="239" w:author="Gernot Starke" w:date="2012-06-08T16:58:00Z">
        <w:r w:rsidRPr="00BC34C2">
          <w:rPr>
            <w:rStyle w:val="apple-tab-span"/>
            <w:rFonts w:ascii="Arial" w:hAnsi="Arial" w:cs="Arial"/>
            <w:color w:val="333333"/>
          </w:rPr>
          <w:t>  </w:t>
        </w:r>
        <w:r w:rsidRPr="00BC34C2">
          <w:rPr>
            <w:rFonts w:ascii="Arial" w:hAnsi="Arial" w:cs="Arial"/>
            <w:color w:val="333333"/>
          </w:rPr>
          <w:t>Zeitliche Einschränkungen</w:t>
        </w:r>
      </w:ins>
      <w:r w:rsidRPr="00BC34C2">
        <w:rPr>
          <w:rFonts w:ascii="Arial" w:hAnsi="Arial" w:cs="Arial"/>
          <w:color w:val="333333"/>
        </w:rPr>
        <w:t>: keine</w:t>
      </w:r>
    </w:p>
    <w:p w14:paraId="5AF8D19B" w14:textId="77777777" w:rsidR="00501855" w:rsidRPr="00BC34C2" w:rsidRDefault="00501855" w:rsidP="00A771A7">
      <w:pPr>
        <w:pStyle w:val="p3"/>
        <w:shd w:val="clear" w:color="auto" w:fill="FFFFFF"/>
        <w:spacing w:before="0" w:line="255" w:lineRule="atLeast"/>
        <w:rPr>
          <w:rFonts w:ascii="Arial" w:hAnsi="Arial" w:cs="Arial"/>
          <w:color w:val="333333"/>
        </w:rPr>
      </w:pPr>
      <w:ins w:id="240" w:author="Gernot Starke" w:date="2012-06-08T16:58:00Z">
        <w:r w:rsidRPr="00BC34C2">
          <w:rPr>
            <w:rStyle w:val="apple-tab-span"/>
            <w:rFonts w:ascii="Arial" w:hAnsi="Arial" w:cs="Arial"/>
            <w:color w:val="333333"/>
          </w:rPr>
          <w:t>  </w:t>
        </w:r>
        <w:r w:rsidRPr="00BC34C2">
          <w:rPr>
            <w:rFonts w:ascii="Arial" w:hAnsi="Arial" w:cs="Arial"/>
            <w:color w:val="333333"/>
          </w:rPr>
          <w:t>Parallele Benutzung</w:t>
        </w:r>
      </w:ins>
      <w:r w:rsidRPr="00BC34C2">
        <w:rPr>
          <w:rFonts w:ascii="Arial" w:hAnsi="Arial" w:cs="Arial"/>
          <w:color w:val="333333"/>
        </w:rPr>
        <w:t>: ja</w:t>
      </w:r>
    </w:p>
    <w:p w14:paraId="168E0772" w14:textId="77777777" w:rsidR="00501855" w:rsidRPr="00BC34C2" w:rsidRDefault="00501855" w:rsidP="00A771A7">
      <w:pPr>
        <w:pStyle w:val="p3"/>
        <w:shd w:val="clear" w:color="auto" w:fill="FFFFFF"/>
        <w:spacing w:before="0" w:line="255" w:lineRule="atLeast"/>
        <w:rPr>
          <w:rFonts w:ascii="Arial" w:hAnsi="Arial" w:cs="Arial"/>
          <w:color w:val="333333"/>
        </w:rPr>
      </w:pPr>
      <w:ins w:id="241" w:author="Gernot Starke" w:date="2012-06-08T16:58:00Z">
        <w:r w:rsidRPr="00BC34C2">
          <w:rPr>
            <w:rStyle w:val="apple-tab-span"/>
            <w:rFonts w:ascii="Arial" w:hAnsi="Arial" w:cs="Arial"/>
            <w:color w:val="333333"/>
          </w:rPr>
          <w:t>  </w:t>
        </w:r>
        <w:r w:rsidRPr="00BC34C2">
          <w:rPr>
            <w:rFonts w:ascii="Arial" w:hAnsi="Arial" w:cs="Arial"/>
            <w:color w:val="333333"/>
          </w:rPr>
          <w:t>Voraussetzungen zur Nutzung</w:t>
        </w:r>
      </w:ins>
      <w:r w:rsidRPr="00BC34C2">
        <w:rPr>
          <w:rFonts w:ascii="Arial" w:hAnsi="Arial" w:cs="Arial"/>
          <w:color w:val="333333"/>
        </w:rPr>
        <w:t>: Online</w:t>
      </w:r>
    </w:p>
    <w:p w14:paraId="61C0559D" w14:textId="77777777" w:rsidR="00501855" w:rsidRPr="00BC34C2" w:rsidRDefault="00501855" w:rsidP="00A771A7">
      <w:pPr>
        <w:pStyle w:val="berschrift41"/>
        <w:shd w:val="clear" w:color="auto" w:fill="FFFFFF"/>
        <w:spacing w:before="288" w:after="72"/>
        <w:rPr>
          <w:rFonts w:cs="Arial"/>
        </w:rPr>
      </w:pPr>
      <w:ins w:id="242" w:author="Gernot Starke" w:date="2012-06-08T16:58:00Z">
        <w:r w:rsidRPr="00BC34C2">
          <w:rPr>
            <w:rFonts w:cs="Arial"/>
          </w:rPr>
          <w:t>Betrieb der Schnittstelle</w:t>
        </w:r>
      </w:ins>
    </w:p>
    <w:p w14:paraId="2AA14087" w14:textId="77777777" w:rsidR="00501855" w:rsidRPr="00BC34C2" w:rsidRDefault="00501855" w:rsidP="00A771A7">
      <w:pPr>
        <w:pStyle w:val="StandardWeb"/>
        <w:shd w:val="clear" w:color="auto" w:fill="FFFFFF"/>
        <w:spacing w:before="0" w:line="255" w:lineRule="atLeast"/>
        <w:rPr>
          <w:color w:val="333333"/>
        </w:rPr>
      </w:pPr>
      <w:r w:rsidRPr="00BC34C2">
        <w:rPr>
          <w:color w:val="333333"/>
        </w:rPr>
        <w:t>IT-Services</w:t>
      </w:r>
    </w:p>
    <w:p w14:paraId="07354261" w14:textId="77777777" w:rsidR="00501855" w:rsidRPr="00BC34C2" w:rsidRDefault="00501855" w:rsidP="00A771A7">
      <w:pPr>
        <w:pStyle w:val="berschrift41"/>
        <w:shd w:val="clear" w:color="auto" w:fill="FFFFFF"/>
        <w:spacing w:before="288" w:after="72"/>
        <w:rPr>
          <w:rFonts w:cs="Arial"/>
        </w:rPr>
      </w:pPr>
      <w:ins w:id="243" w:author="Gernot Starke" w:date="2012-06-08T16:58:00Z">
        <w:r w:rsidRPr="00BC34C2">
          <w:rPr>
            <w:rFonts w:cs="Arial"/>
          </w:rPr>
          <w:t>Metainformationen der Schnittstelle</w:t>
        </w:r>
      </w:ins>
    </w:p>
    <w:p w14:paraId="214033B8" w14:textId="77777777" w:rsidR="00501855" w:rsidRPr="00BC34C2" w:rsidRDefault="00501855" w:rsidP="00A771A7">
      <w:pPr>
        <w:pStyle w:val="p3"/>
        <w:shd w:val="clear" w:color="auto" w:fill="FFFFFF"/>
        <w:spacing w:before="0" w:line="255" w:lineRule="atLeast"/>
        <w:rPr>
          <w:rFonts w:ascii="Arial" w:hAnsi="Arial" w:cs="Arial"/>
          <w:color w:val="333333"/>
        </w:rPr>
      </w:pPr>
      <w:ins w:id="244" w:author="Gernot Starke" w:date="2012-06-08T16:58:00Z">
        <w:r w:rsidRPr="00BC34C2">
          <w:rPr>
            <w:rFonts w:ascii="Arial" w:hAnsi="Arial" w:cs="Arial"/>
            <w:color w:val="333333"/>
          </w:rPr>
          <w:t>Verantwortliche</w:t>
        </w:r>
      </w:ins>
    </w:p>
    <w:p w14:paraId="370CE154" w14:textId="77777777" w:rsidR="00501855" w:rsidRPr="00BC34C2" w:rsidRDefault="00501855" w:rsidP="00A771A7">
      <w:pPr>
        <w:pStyle w:val="p3"/>
        <w:shd w:val="clear" w:color="auto" w:fill="FFFFFF"/>
        <w:spacing w:before="0" w:line="255" w:lineRule="atLeast"/>
        <w:rPr>
          <w:rFonts w:ascii="Arial" w:hAnsi="Arial" w:cs="Arial"/>
          <w:color w:val="333333"/>
        </w:rPr>
      </w:pPr>
      <w:ins w:id="245" w:author="Gernot Starke" w:date="2012-06-08T16:58:00Z">
        <w:r w:rsidRPr="00BC34C2">
          <w:rPr>
            <w:rFonts w:ascii="Arial" w:hAnsi="Arial" w:cs="Arial"/>
            <w:color w:val="333333"/>
          </w:rPr>
          <w:t>Kosten der Nutzung</w:t>
        </w:r>
      </w:ins>
    </w:p>
    <w:p w14:paraId="042D11EF" w14:textId="77777777" w:rsidR="00501855" w:rsidRPr="00BC34C2" w:rsidRDefault="00501855" w:rsidP="00A771A7">
      <w:pPr>
        <w:pStyle w:val="p3"/>
        <w:shd w:val="clear" w:color="auto" w:fill="FFFFFF"/>
        <w:spacing w:before="0" w:line="255" w:lineRule="atLeast"/>
        <w:rPr>
          <w:rFonts w:ascii="Arial" w:hAnsi="Arial" w:cs="Arial"/>
          <w:color w:val="333333"/>
        </w:rPr>
      </w:pPr>
      <w:ins w:id="246" w:author="Gernot Starke" w:date="2012-06-08T16:58:00Z">
        <w:r w:rsidRPr="00BC34C2">
          <w:rPr>
            <w:rFonts w:ascii="Arial" w:hAnsi="Arial" w:cs="Arial"/>
            <w:color w:val="333333"/>
          </w:rPr>
          <w:t>Organisatorisches</w:t>
        </w:r>
      </w:ins>
    </w:p>
    <w:p w14:paraId="5015BD10" w14:textId="77777777" w:rsidR="00501855" w:rsidRPr="00BC34C2" w:rsidRDefault="00501855" w:rsidP="00A771A7">
      <w:pPr>
        <w:pStyle w:val="p3"/>
        <w:shd w:val="clear" w:color="auto" w:fill="FFFFFF"/>
        <w:spacing w:before="0" w:line="255" w:lineRule="atLeast"/>
        <w:rPr>
          <w:rFonts w:ascii="Arial" w:hAnsi="Arial" w:cs="Arial"/>
          <w:color w:val="333333"/>
        </w:rPr>
      </w:pPr>
      <w:ins w:id="247" w:author="Gernot Starke" w:date="2012-06-08T16:58:00Z">
        <w:r w:rsidRPr="00BC34C2">
          <w:rPr>
            <w:rFonts w:ascii="Arial" w:hAnsi="Arial" w:cs="Arial"/>
            <w:color w:val="333333"/>
          </w:rPr>
          <w:t>Versionierung</w:t>
        </w:r>
      </w:ins>
    </w:p>
    <w:p w14:paraId="6D02F457" w14:textId="77777777" w:rsidR="00501855" w:rsidRPr="00BC34C2" w:rsidRDefault="00501855" w:rsidP="00A771A7">
      <w:pPr>
        <w:pStyle w:val="berschrift41"/>
        <w:shd w:val="clear" w:color="auto" w:fill="FFFFFF"/>
        <w:spacing w:before="288" w:after="72"/>
        <w:rPr>
          <w:rFonts w:cs="Arial"/>
        </w:rPr>
      </w:pPr>
      <w:ins w:id="248" w:author="Gernot Starke" w:date="2012-06-08T16:58:00Z">
        <w:r w:rsidRPr="00BC34C2">
          <w:rPr>
            <w:rFonts w:cs="Arial"/>
          </w:rPr>
          <w:t>Beispiele für Nutzung und Daten</w:t>
        </w:r>
      </w:ins>
    </w:p>
    <w:p w14:paraId="25648C2B" w14:textId="77777777" w:rsidR="00501855" w:rsidRPr="00BC34C2" w:rsidRDefault="00501855" w:rsidP="00A771A7">
      <w:pPr>
        <w:pStyle w:val="p3"/>
        <w:shd w:val="clear" w:color="auto" w:fill="FFFFFF"/>
        <w:spacing w:before="0" w:line="255" w:lineRule="atLeast"/>
        <w:rPr>
          <w:rFonts w:ascii="Arial" w:hAnsi="Arial" w:cs="Arial"/>
          <w:color w:val="333333"/>
        </w:rPr>
      </w:pPr>
      <w:ins w:id="249" w:author="Gernot Starke" w:date="2012-06-08T16:58:00Z">
        <w:r w:rsidRPr="00BC34C2">
          <w:rPr>
            <w:rFonts w:ascii="Arial" w:hAnsi="Arial" w:cs="Arial"/>
            <w:color w:val="333333"/>
          </w:rPr>
          <w:t>Beispieldaten</w:t>
        </w:r>
      </w:ins>
      <w:r w:rsidRPr="00BC34C2">
        <w:rPr>
          <w:rFonts w:ascii="Arial" w:hAnsi="Arial" w:cs="Arial"/>
          <w:color w:val="333333"/>
        </w:rPr>
        <w:t>: 31373</w:t>
      </w:r>
    </w:p>
    <w:p w14:paraId="1D620A17" w14:textId="77777777" w:rsidR="00501855" w:rsidRPr="00BC34C2" w:rsidRDefault="00501855" w:rsidP="00A771A7">
      <w:pPr>
        <w:pStyle w:val="p3"/>
        <w:shd w:val="clear" w:color="auto" w:fill="FFFFFF"/>
        <w:spacing w:before="0" w:line="255" w:lineRule="atLeast"/>
        <w:rPr>
          <w:rFonts w:ascii="Arial" w:hAnsi="Arial" w:cs="Arial"/>
          <w:color w:val="333333"/>
        </w:rPr>
      </w:pPr>
      <w:ins w:id="250" w:author="Gernot Starke" w:date="2012-06-08T16:58:00Z">
        <w:r w:rsidRPr="00BC34C2">
          <w:rPr>
            <w:rFonts w:ascii="Arial" w:hAnsi="Arial" w:cs="Arial"/>
            <w:color w:val="333333"/>
          </w:rPr>
          <w:t>Beispielabläufe / -interaktionen</w:t>
        </w:r>
      </w:ins>
      <w:r w:rsidRPr="00BC34C2">
        <w:rPr>
          <w:rFonts w:ascii="Arial" w:hAnsi="Arial" w:cs="Arial"/>
          <w:color w:val="333333"/>
        </w:rPr>
        <w:t>: Login</w:t>
      </w:r>
    </w:p>
    <w:p w14:paraId="2E03D019" w14:textId="1B5EF23D" w:rsidR="003157AB" w:rsidRPr="00BC34C2" w:rsidRDefault="00501855" w:rsidP="00A771A7">
      <w:pPr>
        <w:pStyle w:val="p3"/>
        <w:shd w:val="clear" w:color="auto" w:fill="FFFFFF"/>
        <w:spacing w:before="0" w:line="255" w:lineRule="atLeast"/>
        <w:rPr>
          <w:rFonts w:ascii="Arial" w:hAnsi="Arial" w:cs="Arial"/>
          <w:color w:val="333333"/>
        </w:rPr>
      </w:pPr>
      <w:ins w:id="251" w:author="Gernot Starke" w:date="2012-06-08T16:58:00Z">
        <w:r w:rsidRPr="00BC34C2">
          <w:rPr>
            <w:rFonts w:ascii="Arial" w:hAnsi="Arial" w:cs="Arial"/>
            <w:color w:val="333333"/>
          </w:rPr>
          <w:t>Programmierbeispiele</w:t>
        </w:r>
      </w:ins>
      <w:r w:rsidRPr="00BC34C2">
        <w:rPr>
          <w:rFonts w:ascii="Arial" w:hAnsi="Arial" w:cs="Arial"/>
          <w:color w:val="333333"/>
        </w:rPr>
        <w:t>:</w:t>
      </w:r>
    </w:p>
    <w:p w14:paraId="37E0A39C" w14:textId="77777777" w:rsidR="003157AB" w:rsidRPr="00BC34C2" w:rsidRDefault="003157AB">
      <w:pPr>
        <w:rPr>
          <w:rFonts w:cs="Arial"/>
        </w:rPr>
      </w:pPr>
    </w:p>
    <w:p w14:paraId="624BB2B0" w14:textId="77777777" w:rsidR="00451E02" w:rsidRPr="00BC34C2" w:rsidRDefault="002C5D60">
      <w:pPr>
        <w:pStyle w:val="berschrift11"/>
        <w:numPr>
          <w:ilvl w:val="0"/>
          <w:numId w:val="1"/>
        </w:numPr>
      </w:pPr>
      <w:bookmarkStart w:id="252" w:name="OLE_LINK661"/>
      <w:bookmarkStart w:id="253" w:name="OLE_LINK651"/>
      <w:bookmarkStart w:id="254" w:name="OLE_LINK381"/>
      <w:bookmarkStart w:id="255" w:name="OLE_LINK371"/>
      <w:bookmarkStart w:id="256" w:name="__RefHeading__4879_132721752"/>
      <w:bookmarkStart w:id="257" w:name="_Toc188159230"/>
      <w:bookmarkEnd w:id="252"/>
      <w:bookmarkEnd w:id="253"/>
      <w:bookmarkEnd w:id="254"/>
      <w:bookmarkEnd w:id="255"/>
      <w:bookmarkEnd w:id="256"/>
      <w:bookmarkEnd w:id="257"/>
      <w:r w:rsidRPr="00BC34C2">
        <w:t>Lösungsstrategie</w:t>
      </w:r>
    </w:p>
    <w:p w14:paraId="71E790EF" w14:textId="77777777" w:rsidR="00451E02" w:rsidRPr="00BC34C2" w:rsidRDefault="00451E02">
      <w:pPr>
        <w:rPr>
          <w:rFonts w:cs="Arial"/>
        </w:rPr>
      </w:pPr>
      <w:bookmarkStart w:id="258" w:name="OLE_LINK68"/>
      <w:bookmarkStart w:id="259" w:name="OLE_LINK67"/>
      <w:bookmarkStart w:id="260" w:name="OLE_LINK4"/>
      <w:bookmarkStart w:id="261" w:name="OLE_LINK3"/>
      <w:bookmarkStart w:id="262" w:name="OLE_LINK2"/>
      <w:bookmarkStart w:id="263" w:name="OLE_LINK1"/>
      <w:bookmarkStart w:id="264" w:name="OLE_LINK410"/>
      <w:bookmarkStart w:id="265" w:name="OLE_LINK31"/>
      <w:bookmarkStart w:id="266" w:name="OLE_LINK21"/>
      <w:bookmarkStart w:id="267" w:name="OLE_LINK11"/>
      <w:bookmarkEnd w:id="258"/>
      <w:bookmarkEnd w:id="259"/>
      <w:bookmarkEnd w:id="260"/>
      <w:bookmarkEnd w:id="261"/>
      <w:bookmarkEnd w:id="262"/>
      <w:bookmarkEnd w:id="263"/>
      <w:bookmarkEnd w:id="264"/>
      <w:bookmarkEnd w:id="265"/>
      <w:bookmarkEnd w:id="266"/>
      <w:bookmarkEnd w:id="267"/>
    </w:p>
    <w:p w14:paraId="5BB01AA8" w14:textId="77777777" w:rsidR="00451E02" w:rsidRPr="00BC34C2" w:rsidRDefault="002C5D60">
      <w:pPr>
        <w:pStyle w:val="berschrift11"/>
        <w:numPr>
          <w:ilvl w:val="0"/>
          <w:numId w:val="1"/>
        </w:numPr>
      </w:pPr>
      <w:bookmarkStart w:id="268" w:name="OLE_LINK681"/>
      <w:bookmarkStart w:id="269" w:name="OLE_LINK671"/>
      <w:bookmarkStart w:id="270" w:name="_Toc188159231"/>
      <w:bookmarkStart w:id="271" w:name="_Toc161293445"/>
      <w:bookmarkStart w:id="272" w:name="__RefHeading__4881_132721752"/>
      <w:bookmarkEnd w:id="268"/>
      <w:bookmarkEnd w:id="269"/>
      <w:bookmarkEnd w:id="270"/>
      <w:bookmarkEnd w:id="271"/>
      <w:bookmarkEnd w:id="272"/>
      <w:r w:rsidRPr="00BC34C2">
        <w:t>Bausteinsicht</w:t>
      </w:r>
    </w:p>
    <w:p w14:paraId="0DFB865C" w14:textId="77777777" w:rsidR="00451E02" w:rsidRPr="00BC34C2" w:rsidRDefault="002C5D60">
      <w:pPr>
        <w:pStyle w:val="Erluterungberschrift"/>
        <w:rPr>
          <w:rFonts w:cs="Arial"/>
        </w:rPr>
      </w:pPr>
      <w:bookmarkStart w:id="273" w:name="OLE_LINK56"/>
      <w:bookmarkStart w:id="274" w:name="OLE_LINK55"/>
      <w:bookmarkEnd w:id="273"/>
      <w:bookmarkEnd w:id="274"/>
      <w:r w:rsidRPr="00BC34C2">
        <w:rPr>
          <w:rFonts w:cs="Arial"/>
        </w:rPr>
        <w:t>Inhalt</w:t>
      </w:r>
    </w:p>
    <w:p w14:paraId="055E3D69" w14:textId="77777777" w:rsidR="00451E02" w:rsidRPr="00BC34C2" w:rsidRDefault="002C5D60">
      <w:pPr>
        <w:pStyle w:val="Erluterungstext"/>
      </w:pPr>
      <w:r w:rsidRPr="00BC34C2">
        <w:t>Statische Zerlegung des Systems in Bausteine (Module, Komponenten, Subsysteme, Teilsysteme, Klassen, Interfaces, Pakete, Bibliotheken, Frameworks, Schichten, Partitionen, Tiers, Funktionen, Makros, Operationen, Datenstrukturen...) sowie deren Beziehungen.</w:t>
      </w:r>
    </w:p>
    <w:p w14:paraId="0B668B49" w14:textId="77777777" w:rsidR="00451E02" w:rsidRPr="00BC34C2" w:rsidRDefault="002C5D60">
      <w:pPr>
        <w:pStyle w:val="Erluterungberschrift"/>
        <w:rPr>
          <w:rFonts w:cs="Arial"/>
        </w:rPr>
      </w:pPr>
      <w:r w:rsidRPr="00BC34C2">
        <w:rPr>
          <w:rFonts w:cs="Arial"/>
        </w:rPr>
        <w:t>Motivation</w:t>
      </w:r>
    </w:p>
    <w:p w14:paraId="77FA3473" w14:textId="77777777" w:rsidR="00451E02" w:rsidRPr="00BC34C2" w:rsidRDefault="002C5D60">
      <w:pPr>
        <w:pStyle w:val="Erluterungstext"/>
      </w:pPr>
      <w:r w:rsidRPr="00BC34C2">
        <w:t>Dies ist die wichtigste Sicht, die in jeder Architekturdokumentation vorhanden sein muss. Wenn Sie es mit dem Hausbau vergleichen ist das der Grundrissplan.</w:t>
      </w:r>
    </w:p>
    <w:p w14:paraId="54BB242D" w14:textId="77777777" w:rsidR="00451E02" w:rsidRPr="00BC34C2" w:rsidRDefault="002C5D60">
      <w:pPr>
        <w:pStyle w:val="Erluterungberschrift"/>
        <w:rPr>
          <w:rFonts w:cs="Arial"/>
        </w:rPr>
      </w:pPr>
      <w:r w:rsidRPr="00BC34C2">
        <w:rPr>
          <w:rFonts w:cs="Arial"/>
        </w:rPr>
        <w:t>Form</w:t>
      </w:r>
    </w:p>
    <w:p w14:paraId="2A67AAB1" w14:textId="77777777" w:rsidR="00451E02" w:rsidRPr="00BC34C2" w:rsidRDefault="002C5D60">
      <w:pPr>
        <w:pStyle w:val="Erluterungstext"/>
      </w:pPr>
      <w:r w:rsidRPr="00BC34C2">
        <w:t>Die Bausteinsicht ist eine hierarchische Sammlung von BlackBox- und White-Box- Beschreibungen (siehe Abbildung unten):</w:t>
      </w:r>
    </w:p>
    <w:p w14:paraId="660C01B2" w14:textId="77777777" w:rsidR="00451E02" w:rsidRPr="00BC34C2" w:rsidRDefault="002C5D60">
      <w:pPr>
        <w:pStyle w:val="Erluterungstext"/>
      </w:pPr>
      <w:bookmarkStart w:id="275" w:name="OLE_LINK561"/>
      <w:bookmarkStart w:id="276" w:name="OLE_LINK551"/>
      <w:bookmarkEnd w:id="275"/>
      <w:bookmarkEnd w:id="276"/>
      <w:r w:rsidRPr="00BC34C2">
        <w:rPr>
          <w:noProof/>
          <w:lang w:val="de-AT" w:eastAsia="de-AT"/>
        </w:rPr>
        <w:drawing>
          <wp:inline distT="0" distB="0" distL="0" distR="0" wp14:anchorId="4C288532" wp14:editId="498AADF3">
            <wp:extent cx="6166485" cy="1460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6166485" cy="14605"/>
                    </a:xfrm>
                    <a:prstGeom prst="rect">
                      <a:avLst/>
                    </a:prstGeom>
                    <a:noFill/>
                    <a:ln w="9525">
                      <a:noFill/>
                      <a:miter lim="800000"/>
                      <a:headEnd/>
                      <a:tailEnd/>
                    </a:ln>
                  </pic:spPr>
                </pic:pic>
              </a:graphicData>
            </a:graphic>
          </wp:inline>
        </w:drawing>
      </w:r>
    </w:p>
    <w:p w14:paraId="75A9E8BF" w14:textId="77777777" w:rsidR="00451E02" w:rsidRPr="00BC34C2" w:rsidRDefault="002C5D60">
      <w:pPr>
        <w:pStyle w:val="Erluterungstext"/>
      </w:pPr>
      <w:bookmarkStart w:id="277" w:name="OLE_LINK160"/>
      <w:bookmarkStart w:id="278" w:name="OLE_LINK1591"/>
      <w:bookmarkEnd w:id="277"/>
      <w:bookmarkEnd w:id="278"/>
      <w:r w:rsidRPr="00BC34C2">
        <w:t>Ebene 1 ist die White-Box-Beschreibung des Gesamtsystems (System under Development / SUD) mit den Black- Box- Beschreibungen der Bausteine des Gesamtsystems</w:t>
      </w:r>
    </w:p>
    <w:p w14:paraId="1252D47C" w14:textId="77777777" w:rsidR="00451E02" w:rsidRPr="00BC34C2" w:rsidRDefault="002C5D60">
      <w:pPr>
        <w:pStyle w:val="Erluterungstext"/>
      </w:pPr>
      <w:r w:rsidRPr="00BC34C2">
        <w:t>Ebene 2 zoomt dann in die Bausteine der Ebene 1 hinein und ist somit die Sammlung aller White-Box- Beschreibungen der Bausteine der Ebene 1 zusammen mit den Black-Box-Beschreibungen der Bausteine der Ebene 2.</w:t>
      </w:r>
    </w:p>
    <w:p w14:paraId="0EAE5E82" w14:textId="77777777" w:rsidR="00451E02" w:rsidRPr="00BC34C2" w:rsidRDefault="002C5D60">
      <w:pPr>
        <w:pStyle w:val="Erluterungstext"/>
      </w:pPr>
      <w:bookmarkStart w:id="279" w:name="OLE_LINK1601"/>
      <w:bookmarkStart w:id="280" w:name="OLE_LINK1592"/>
      <w:bookmarkEnd w:id="279"/>
      <w:bookmarkEnd w:id="280"/>
      <w:r w:rsidRPr="00BC34C2">
        <w:t>Ebene 3 zoomt in die alle Bausteine der Ebene 2 hinein, u.s.w.</w:t>
      </w:r>
    </w:p>
    <w:p w14:paraId="526C6350" w14:textId="77777777" w:rsidR="00451E02" w:rsidRPr="00BC34C2" w:rsidRDefault="002C5D60">
      <w:pPr>
        <w:pStyle w:val="Erluterungstext"/>
      </w:pPr>
      <w:r w:rsidRPr="00BC34C2">
        <w:t>============================</w:t>
      </w:r>
    </w:p>
    <w:p w14:paraId="232AD5D9" w14:textId="77777777" w:rsidR="00451E02" w:rsidRPr="00BC34C2" w:rsidRDefault="002C5D60">
      <w:pPr>
        <w:pStyle w:val="Erluterungberschrift"/>
        <w:rPr>
          <w:rFonts w:cs="Arial"/>
        </w:rPr>
      </w:pPr>
      <w:bookmarkStart w:id="281" w:name="OLE_LINK163"/>
      <w:bookmarkStart w:id="282" w:name="OLE_LINK162"/>
      <w:bookmarkStart w:id="283" w:name="OLE_LINK1611"/>
      <w:bookmarkEnd w:id="281"/>
      <w:bookmarkEnd w:id="282"/>
      <w:bookmarkEnd w:id="283"/>
      <w:r w:rsidRPr="00BC34C2">
        <w:rPr>
          <w:rFonts w:cs="Arial"/>
        </w:rPr>
        <w:t>White: (Kopieren Sie diese Punkte in die folgenden Unterkapitel)</w:t>
      </w:r>
    </w:p>
    <w:p w14:paraId="3D5A9AE2" w14:textId="77777777" w:rsidR="00451E02" w:rsidRPr="00BC34C2" w:rsidRDefault="002C5D60">
      <w:pPr>
        <w:pStyle w:val="ErluterungstextBullets"/>
        <w:numPr>
          <w:ilvl w:val="0"/>
          <w:numId w:val="2"/>
        </w:numPr>
      </w:pPr>
      <w:r w:rsidRPr="00BC34C2">
        <w:t>Zweck / Verantwortlichkeit:</w:t>
      </w:r>
    </w:p>
    <w:p w14:paraId="57F49AA7" w14:textId="77777777" w:rsidR="00451E02" w:rsidRPr="00BC34C2" w:rsidRDefault="002C5D60">
      <w:pPr>
        <w:pStyle w:val="ErluterungstextBullets"/>
        <w:numPr>
          <w:ilvl w:val="0"/>
          <w:numId w:val="2"/>
        </w:numPr>
      </w:pPr>
      <w:r w:rsidRPr="00BC34C2">
        <w:t>Schnittstelle(n):</w:t>
      </w:r>
    </w:p>
    <w:p w14:paraId="5DDDEE9B" w14:textId="77777777" w:rsidR="00451E02" w:rsidRPr="00BC34C2" w:rsidRDefault="002C5D60">
      <w:pPr>
        <w:pStyle w:val="ErluterungstextBullets"/>
        <w:numPr>
          <w:ilvl w:val="0"/>
          <w:numId w:val="2"/>
        </w:numPr>
      </w:pPr>
      <w:r w:rsidRPr="00BC34C2">
        <w:t>Erfüllte Anforderungen:</w:t>
      </w:r>
    </w:p>
    <w:p w14:paraId="26178667" w14:textId="77777777" w:rsidR="00451E02" w:rsidRPr="00BC34C2" w:rsidRDefault="002C5D60">
      <w:pPr>
        <w:pStyle w:val="ErluterungstextBullets"/>
        <w:numPr>
          <w:ilvl w:val="0"/>
          <w:numId w:val="2"/>
        </w:numPr>
      </w:pPr>
      <w:r w:rsidRPr="00BC34C2">
        <w:t>Ablageort / Datei:</w:t>
      </w:r>
    </w:p>
    <w:p w14:paraId="6F8BEBF1" w14:textId="77777777" w:rsidR="00451E02" w:rsidRPr="00BC34C2" w:rsidRDefault="002C5D60">
      <w:pPr>
        <w:pStyle w:val="ErluterungstextBullets"/>
        <w:numPr>
          <w:ilvl w:val="0"/>
          <w:numId w:val="2"/>
        </w:numPr>
      </w:pPr>
      <w:r w:rsidRPr="00BC34C2">
        <w:t>Sonstige Verwaltungsinformation: Autor, Version, Datum, Änderungshistorie</w:t>
      </w:r>
    </w:p>
    <w:p w14:paraId="65E7642D" w14:textId="77777777" w:rsidR="00451E02" w:rsidRPr="00BC34C2" w:rsidRDefault="002C5D60">
      <w:pPr>
        <w:spacing w:before="56" w:after="113"/>
        <w:rPr>
          <w:rFonts w:cs="Arial"/>
          <w:sz w:val="20"/>
        </w:rPr>
      </w:pPr>
      <w:r w:rsidRPr="00BC34C2">
        <w:rPr>
          <w:rFonts w:cs="Arial"/>
          <w:sz w:val="20"/>
        </w:rPr>
        <w:t>Erläuterung zu Struktur und Abhängigkeiten der Ebene 1:</w:t>
      </w:r>
    </w:p>
    <w:p w14:paraId="78FAF447" w14:textId="77777777" w:rsidR="00451E02" w:rsidRPr="00BC34C2" w:rsidRDefault="002C5D60">
      <w:pPr>
        <w:spacing w:before="56" w:after="113"/>
        <w:rPr>
          <w:rFonts w:cs="Arial"/>
        </w:rPr>
      </w:pPr>
      <w:r w:rsidRPr="00BC34C2">
        <w:rPr>
          <w:rFonts w:cs="Arial"/>
          <w:noProof/>
          <w:lang w:val="de-AT" w:eastAsia="de-AT"/>
        </w:rPr>
        <w:lastRenderedPageBreak/>
        <w:drawing>
          <wp:anchor distT="0" distB="0" distL="0" distR="0" simplePos="0" relativeHeight="251653632" behindDoc="0" locked="0" layoutInCell="1" allowOverlap="1" wp14:anchorId="6840147F" wp14:editId="7D5F4870">
            <wp:simplePos x="0" y="0"/>
            <wp:positionH relativeFrom="column">
              <wp:posOffset>85090</wp:posOffset>
            </wp:positionH>
            <wp:positionV relativeFrom="paragraph">
              <wp:posOffset>-5080</wp:posOffset>
            </wp:positionV>
            <wp:extent cx="5581015" cy="2733040"/>
            <wp:effectExtent l="0" t="0" r="0" b="0"/>
            <wp:wrapTopAndBottom/>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5581015" cy="2733040"/>
                    </a:xfrm>
                    <a:prstGeom prst="rect">
                      <a:avLst/>
                    </a:prstGeom>
                    <a:noFill/>
                    <a:ln w="9525">
                      <a:noFill/>
                      <a:miter lim="800000"/>
                      <a:headEnd/>
                      <a:tailEnd/>
                    </a:ln>
                  </pic:spPr>
                </pic:pic>
              </a:graphicData>
            </a:graphic>
          </wp:anchor>
        </w:drawing>
      </w:r>
    </w:p>
    <w:p w14:paraId="4E7A3124" w14:textId="77777777" w:rsidR="00451E02" w:rsidRPr="00BC34C2" w:rsidRDefault="002C5D60">
      <w:pPr>
        <w:pStyle w:val="berschrift31"/>
        <w:numPr>
          <w:ilvl w:val="1"/>
          <w:numId w:val="1"/>
        </w:numPr>
        <w:rPr>
          <w:rFonts w:cs="Arial"/>
        </w:rPr>
      </w:pPr>
      <w:bookmarkStart w:id="284" w:name="__RefHeading__8557_132721752"/>
      <w:bookmarkEnd w:id="284"/>
      <w:r w:rsidRPr="00BC34C2">
        <w:rPr>
          <w:rFonts w:cs="Arial"/>
        </w:rPr>
        <w:t>DB-Layer</w:t>
      </w:r>
    </w:p>
    <w:p w14:paraId="40BC1AE7" w14:textId="77777777" w:rsidR="00451E02" w:rsidRPr="00BC34C2" w:rsidRDefault="002C5D60">
      <w:pPr>
        <w:pStyle w:val="ErluterungstextBullets"/>
        <w:numPr>
          <w:ilvl w:val="0"/>
          <w:numId w:val="2"/>
        </w:numPr>
      </w:pPr>
      <w:r w:rsidRPr="00BC34C2">
        <w:t>Struktur gemäß Black-Box- Template:</w:t>
      </w:r>
    </w:p>
    <w:p w14:paraId="0B60EE2E" w14:textId="77777777" w:rsidR="00451E02" w:rsidRPr="00BC34C2" w:rsidRDefault="002C5D60">
      <w:pPr>
        <w:pStyle w:val="ErluterungstextBullets"/>
        <w:numPr>
          <w:ilvl w:val="0"/>
          <w:numId w:val="2"/>
        </w:numPr>
      </w:pPr>
      <w:r w:rsidRPr="00BC34C2">
        <w:t>Zweck / Verantwortlichkeit:</w:t>
      </w:r>
    </w:p>
    <w:p w14:paraId="209E2185" w14:textId="77777777" w:rsidR="00451E02" w:rsidRPr="00BC34C2" w:rsidRDefault="002C5D60">
      <w:pPr>
        <w:pStyle w:val="ErluterungstextBullets"/>
        <w:numPr>
          <w:ilvl w:val="0"/>
          <w:numId w:val="2"/>
        </w:numPr>
      </w:pPr>
      <w:r w:rsidRPr="00BC34C2">
        <w:t>Schnittstelle(n):</w:t>
      </w:r>
    </w:p>
    <w:p w14:paraId="6D78B7BE" w14:textId="77777777" w:rsidR="00451E02" w:rsidRPr="00BC34C2" w:rsidRDefault="002C5D60">
      <w:pPr>
        <w:pStyle w:val="ErluterungstextBullets"/>
        <w:numPr>
          <w:ilvl w:val="0"/>
          <w:numId w:val="2"/>
        </w:numPr>
      </w:pPr>
      <w:r w:rsidRPr="00BC34C2">
        <w:t>Erfüllte Anforderungen:</w:t>
      </w:r>
    </w:p>
    <w:p w14:paraId="4B2DD85A" w14:textId="77777777" w:rsidR="00451E02" w:rsidRPr="00BC34C2" w:rsidRDefault="002C5D60">
      <w:pPr>
        <w:pStyle w:val="ErluterungstextBullets"/>
        <w:numPr>
          <w:ilvl w:val="0"/>
          <w:numId w:val="2"/>
        </w:numPr>
      </w:pPr>
      <w:r w:rsidRPr="00BC34C2">
        <w:t>Variabilität:</w:t>
      </w:r>
    </w:p>
    <w:p w14:paraId="38D1D6ED" w14:textId="77777777" w:rsidR="00451E02" w:rsidRPr="00BC34C2" w:rsidRDefault="002C5D60">
      <w:pPr>
        <w:pStyle w:val="ErluterungstextBullets"/>
        <w:numPr>
          <w:ilvl w:val="0"/>
          <w:numId w:val="2"/>
        </w:numPr>
      </w:pPr>
      <w:r w:rsidRPr="00BC34C2">
        <w:t>Leistungsmerkmale:</w:t>
      </w:r>
    </w:p>
    <w:p w14:paraId="652F20F4" w14:textId="77777777" w:rsidR="00451E02" w:rsidRPr="00BC34C2" w:rsidRDefault="002C5D60">
      <w:pPr>
        <w:pStyle w:val="ErluterungstextBullets"/>
        <w:numPr>
          <w:ilvl w:val="0"/>
          <w:numId w:val="2"/>
        </w:numPr>
      </w:pPr>
      <w:r w:rsidRPr="00BC34C2">
        <w:t>Ablageort / Datei:</w:t>
      </w:r>
    </w:p>
    <w:p w14:paraId="5C102F31" w14:textId="77777777" w:rsidR="00451E02" w:rsidRPr="00BC34C2" w:rsidRDefault="002C5D60">
      <w:pPr>
        <w:pStyle w:val="ErluterungstextBullets"/>
        <w:numPr>
          <w:ilvl w:val="0"/>
          <w:numId w:val="2"/>
        </w:numPr>
      </w:pPr>
      <w:r w:rsidRPr="00BC34C2">
        <w:t>Sonstige Verwaltungsinformation:</w:t>
      </w:r>
    </w:p>
    <w:p w14:paraId="73EF62FC" w14:textId="77777777" w:rsidR="00451E02" w:rsidRPr="00BC34C2" w:rsidRDefault="002C5D60">
      <w:pPr>
        <w:pStyle w:val="ErluterungstextBullets"/>
        <w:numPr>
          <w:ilvl w:val="0"/>
          <w:numId w:val="2"/>
        </w:numPr>
      </w:pPr>
      <w:r w:rsidRPr="00BC34C2">
        <w:t>Offene Punkte:</w:t>
      </w:r>
    </w:p>
    <w:p w14:paraId="3C8476EC" w14:textId="6DF93F57" w:rsidR="00451E02" w:rsidRPr="00BC34C2" w:rsidRDefault="002C5D60" w:rsidP="0006007F">
      <w:pPr>
        <w:spacing w:before="56" w:after="113"/>
        <w:rPr>
          <w:rFonts w:cs="Arial"/>
          <w:sz w:val="20"/>
        </w:rPr>
      </w:pPr>
      <w:r w:rsidRPr="00BC34C2">
        <w:rPr>
          <w:rFonts w:cs="Arial"/>
          <w:sz w:val="20"/>
        </w:rPr>
        <w:t>Schicht die eine Kommunikation mit der DB erlaubt.</w:t>
      </w:r>
      <w:bookmarkStart w:id="285" w:name="__RefHeading__8565_132721752"/>
      <w:bookmarkEnd w:id="285"/>
    </w:p>
    <w:p w14:paraId="30AE428F" w14:textId="77777777" w:rsidR="0006007F" w:rsidRPr="00BC34C2" w:rsidRDefault="0006007F" w:rsidP="0006007F">
      <w:pPr>
        <w:spacing w:before="56" w:after="113"/>
        <w:rPr>
          <w:rFonts w:cs="Arial"/>
          <w:sz w:val="20"/>
        </w:rPr>
      </w:pPr>
    </w:p>
    <w:p w14:paraId="40D31A26" w14:textId="77777777" w:rsidR="00451E02" w:rsidRPr="00BC34C2" w:rsidRDefault="002C5D60">
      <w:pPr>
        <w:pStyle w:val="berschrift21"/>
        <w:numPr>
          <w:ilvl w:val="1"/>
          <w:numId w:val="1"/>
        </w:numPr>
        <w:rPr>
          <w:rFonts w:cs="Arial"/>
        </w:rPr>
      </w:pPr>
      <w:bookmarkStart w:id="286" w:name="__RefHeading__4885_132721752"/>
      <w:bookmarkEnd w:id="286"/>
      <w:r w:rsidRPr="00BC34C2">
        <w:rPr>
          <w:rFonts w:cs="Arial"/>
        </w:rPr>
        <w:t>Business Logik</w:t>
      </w:r>
    </w:p>
    <w:p w14:paraId="7D9EE92F" w14:textId="77777777" w:rsidR="00451E02" w:rsidRPr="00BC34C2" w:rsidRDefault="002C5D60">
      <w:pPr>
        <w:pStyle w:val="Erluterungstext"/>
      </w:pPr>
      <w:r w:rsidRPr="00BC34C2">
        <w:t>An dieser Stelle beschreiben Sie die White-Box-Sichten aller Bausteine der Ebene 1 als Folge von White-Box-Templates. Die Struktur ist im folgenden bereits vorgegeben. Die Struktur ist im folgenden für 3 Bausteine vorgegeben. Bitte kopieren Sie diese Struktur so oft, wie benötigt.</w:t>
      </w:r>
    </w:p>
    <w:p w14:paraId="5464B7EB" w14:textId="77777777" w:rsidR="00451E02" w:rsidRPr="00BC34C2" w:rsidRDefault="002C5D60">
      <w:pPr>
        <w:pStyle w:val="berschrift31"/>
        <w:numPr>
          <w:ilvl w:val="2"/>
          <w:numId w:val="1"/>
        </w:numPr>
        <w:rPr>
          <w:rFonts w:cs="Arial"/>
        </w:rPr>
      </w:pPr>
      <w:bookmarkStart w:id="287" w:name="__RefHeading__8567_132721752"/>
      <w:bookmarkEnd w:id="287"/>
      <w:r w:rsidRPr="00BC34C2">
        <w:rPr>
          <w:rFonts w:cs="Arial"/>
        </w:rPr>
        <w:t>Editor</w:t>
      </w:r>
    </w:p>
    <w:p w14:paraId="36F09859" w14:textId="77777777" w:rsidR="00451E02" w:rsidRPr="00BC34C2" w:rsidRDefault="002C5D60">
      <w:pPr>
        <w:pStyle w:val="Erluterungstext"/>
      </w:pPr>
      <w:r w:rsidRPr="00BC34C2">
        <w:t>zeigt das Innenleben des Bausteines in Diagrammform mit den lokalen Bausteinen 1 - n, sowie deren Zusammenhänge und Abhängigkeiten.</w:t>
      </w:r>
    </w:p>
    <w:p w14:paraId="47117057" w14:textId="77777777" w:rsidR="00451E02" w:rsidRPr="00BC34C2" w:rsidRDefault="002C5D60">
      <w:pPr>
        <w:pStyle w:val="Erluterungstext"/>
      </w:pPr>
      <w:r w:rsidRPr="00BC34C2">
        <w:t>beschreibt wichtige Begründungen, die zu dieser Struktur führen</w:t>
      </w:r>
    </w:p>
    <w:p w14:paraId="030F8390" w14:textId="77777777" w:rsidR="00451E02" w:rsidRPr="00BC34C2" w:rsidRDefault="002C5D60">
      <w:pPr>
        <w:pStyle w:val="Erluterungstext"/>
      </w:pPr>
      <w:r w:rsidRPr="00BC34C2">
        <w:t>verweist evtl. auf verworfene Alternativen (mit der Begründung, warum es verworfen wurde</w:t>
      </w:r>
    </w:p>
    <w:p w14:paraId="0536E982" w14:textId="77777777" w:rsidR="00451E02" w:rsidRPr="00BC34C2" w:rsidRDefault="002C5D60">
      <w:pPr>
        <w:spacing w:before="56" w:after="113"/>
        <w:rPr>
          <w:rFonts w:cs="Arial"/>
          <w:sz w:val="20"/>
        </w:rPr>
      </w:pPr>
      <w:r w:rsidRPr="00BC34C2">
        <w:rPr>
          <w:rFonts w:cs="Arial"/>
          <w:sz w:val="20"/>
        </w:rPr>
        <w:t>Editierwerkzeug für die Ersteller (QM, Dekan, Dozenten) eines Fragebogens.</w:t>
      </w:r>
    </w:p>
    <w:p w14:paraId="26A8CA91" w14:textId="77777777" w:rsidR="00451E02" w:rsidRPr="00BC34C2" w:rsidRDefault="00451E02">
      <w:pPr>
        <w:spacing w:before="56" w:after="113"/>
        <w:rPr>
          <w:rFonts w:cs="Arial"/>
        </w:rPr>
      </w:pPr>
    </w:p>
    <w:p w14:paraId="346FD8D6" w14:textId="77777777" w:rsidR="00451E02" w:rsidRPr="00BC34C2" w:rsidRDefault="002C5D60">
      <w:pPr>
        <w:pStyle w:val="berschrift31"/>
        <w:numPr>
          <w:ilvl w:val="2"/>
          <w:numId w:val="1"/>
        </w:numPr>
        <w:rPr>
          <w:rFonts w:cs="Arial"/>
        </w:rPr>
      </w:pPr>
      <w:bookmarkStart w:id="288" w:name="__RefHeading__8581_132721752"/>
      <w:bookmarkEnd w:id="288"/>
      <w:r w:rsidRPr="00BC34C2">
        <w:rPr>
          <w:rFonts w:cs="Arial"/>
        </w:rPr>
        <w:t>Viewer</w:t>
      </w:r>
    </w:p>
    <w:p w14:paraId="41DE4EDD" w14:textId="77777777" w:rsidR="00451E02" w:rsidRPr="00BC34C2" w:rsidRDefault="002C5D60">
      <w:pPr>
        <w:rPr>
          <w:rFonts w:cs="Arial"/>
        </w:rPr>
      </w:pPr>
      <w:r w:rsidRPr="00BC34C2">
        <w:rPr>
          <w:rFonts w:cs="Arial"/>
        </w:rPr>
        <w:t>Anzeige zum Ausfüllen eines Fragebogens.</w:t>
      </w:r>
    </w:p>
    <w:p w14:paraId="08845090" w14:textId="77777777" w:rsidR="00451E02" w:rsidRPr="00BC34C2" w:rsidRDefault="00451E02">
      <w:pPr>
        <w:rPr>
          <w:rFonts w:cs="Arial"/>
        </w:rPr>
      </w:pPr>
    </w:p>
    <w:p w14:paraId="57135F0E" w14:textId="77777777" w:rsidR="00451E02" w:rsidRPr="00BC34C2" w:rsidRDefault="002C5D60">
      <w:pPr>
        <w:pStyle w:val="berschrift31"/>
        <w:numPr>
          <w:ilvl w:val="2"/>
          <w:numId w:val="1"/>
        </w:numPr>
        <w:rPr>
          <w:rFonts w:cs="Arial"/>
        </w:rPr>
      </w:pPr>
      <w:bookmarkStart w:id="289" w:name="__RefHeading__8597_132721752"/>
      <w:bookmarkEnd w:id="289"/>
      <w:r w:rsidRPr="00BC34C2">
        <w:rPr>
          <w:rFonts w:cs="Arial"/>
        </w:rPr>
        <w:t>Reporting</w:t>
      </w:r>
    </w:p>
    <w:p w14:paraId="1D328583" w14:textId="77777777" w:rsidR="00451E02" w:rsidRPr="00BC34C2" w:rsidRDefault="002C5D60">
      <w:pPr>
        <w:pStyle w:val="berschrift41"/>
        <w:rPr>
          <w:rFonts w:cs="Arial"/>
          <w:u w:val="none"/>
        </w:rPr>
      </w:pPr>
      <w:bookmarkStart w:id="290" w:name="__RefHeading__3250_410849113"/>
      <w:bookmarkEnd w:id="290"/>
      <w:r w:rsidRPr="00BC34C2">
        <w:rPr>
          <w:rFonts w:cs="Arial"/>
          <w:u w:val="none"/>
        </w:rPr>
        <w:t>Für Statistiken und Auswertungen wird diese Komponente benötigt.</w:t>
      </w:r>
    </w:p>
    <w:p w14:paraId="3638BBDF" w14:textId="77777777" w:rsidR="00451E02" w:rsidRPr="00BC34C2" w:rsidRDefault="00451E02">
      <w:pPr>
        <w:rPr>
          <w:rFonts w:cs="Arial"/>
        </w:rPr>
      </w:pPr>
    </w:p>
    <w:p w14:paraId="398C2637" w14:textId="77777777" w:rsidR="00451E02" w:rsidRPr="00BC34C2" w:rsidRDefault="002C5D60">
      <w:pPr>
        <w:pStyle w:val="berschrift21"/>
        <w:numPr>
          <w:ilvl w:val="1"/>
          <w:numId w:val="1"/>
        </w:numPr>
        <w:rPr>
          <w:rFonts w:cs="Arial"/>
        </w:rPr>
      </w:pPr>
      <w:bookmarkStart w:id="291" w:name="__RefHeading__4887_132721752"/>
      <w:bookmarkEnd w:id="291"/>
      <w:r w:rsidRPr="00BC34C2">
        <w:rPr>
          <w:rFonts w:cs="Arial"/>
        </w:rPr>
        <w:t>Login Service</w:t>
      </w:r>
    </w:p>
    <w:p w14:paraId="50A2DB67" w14:textId="77777777" w:rsidR="00451E02" w:rsidRPr="00BC34C2" w:rsidRDefault="002C5D60">
      <w:pPr>
        <w:pStyle w:val="Erluterungstext"/>
      </w:pPr>
      <w:r w:rsidRPr="00BC34C2">
        <w:t>An dieser Stelle beschreiben Sie die White-Box- Sichten aller Bausteine der Ebene 2 als Folge von White-Box-Templates. Die Struktur ist identisch mit der Struktur auf Ebene 2. Kopieren Sie die entsprechenden Gliederungspunkte hierhier.</w:t>
      </w:r>
    </w:p>
    <w:p w14:paraId="12C7ECF1" w14:textId="77777777" w:rsidR="00451E02" w:rsidRPr="00BC34C2" w:rsidRDefault="002C5D60">
      <w:pPr>
        <w:pStyle w:val="Erluterungstext"/>
      </w:pPr>
      <w:r w:rsidRPr="00BC34C2">
        <w:t>Bei tieferen Gliederungen der Architektur kopieren Sie bitte das ganze Kapitel für die nächsten Ebenen.</w:t>
      </w:r>
    </w:p>
    <w:p w14:paraId="1AD989F5" w14:textId="77777777" w:rsidR="00451E02" w:rsidRPr="00BC34C2" w:rsidRDefault="002C5D60">
      <w:pPr>
        <w:rPr>
          <w:rFonts w:cs="Arial"/>
        </w:rPr>
      </w:pPr>
      <w:r w:rsidRPr="00BC34C2">
        <w:rPr>
          <w:rFonts w:cs="Arial"/>
        </w:rPr>
        <w:t>Login Service zum Login einer Person über die Personalverwaltung der FH Wiener Neustadt.</w:t>
      </w:r>
    </w:p>
    <w:p w14:paraId="268E3C85" w14:textId="77777777" w:rsidR="00451E02" w:rsidRPr="00BC34C2" w:rsidRDefault="00451E02">
      <w:pPr>
        <w:spacing w:before="56" w:after="113"/>
        <w:rPr>
          <w:rFonts w:cs="Arial"/>
          <w:sz w:val="20"/>
        </w:rPr>
      </w:pPr>
    </w:p>
    <w:p w14:paraId="39B47CDA" w14:textId="77777777" w:rsidR="00451E02" w:rsidRPr="00BC34C2" w:rsidRDefault="002C5D60">
      <w:pPr>
        <w:pStyle w:val="berschrift11"/>
        <w:numPr>
          <w:ilvl w:val="0"/>
          <w:numId w:val="1"/>
        </w:numPr>
      </w:pPr>
      <w:bookmarkStart w:id="292" w:name="__RefHeading__4889_132721752"/>
      <w:bookmarkStart w:id="293" w:name="_Toc188159235"/>
      <w:bookmarkStart w:id="294" w:name="_Toc161293449"/>
      <w:bookmarkEnd w:id="292"/>
      <w:bookmarkEnd w:id="293"/>
      <w:bookmarkEnd w:id="294"/>
      <w:r w:rsidRPr="00BC34C2">
        <w:t>Laufzeitsicht</w:t>
      </w:r>
    </w:p>
    <w:p w14:paraId="5C269C6C" w14:textId="77777777" w:rsidR="00451E02" w:rsidRPr="00BC34C2" w:rsidRDefault="002C5D60">
      <w:pPr>
        <w:pStyle w:val="Erluterungberschrift"/>
        <w:rPr>
          <w:rFonts w:cs="Arial"/>
        </w:rPr>
      </w:pPr>
      <w:bookmarkStart w:id="295" w:name="OLE_LINK70"/>
      <w:bookmarkStart w:id="296" w:name="OLE_LINK69"/>
      <w:bookmarkEnd w:id="295"/>
      <w:bookmarkEnd w:id="296"/>
      <w:r w:rsidRPr="00BC34C2">
        <w:rPr>
          <w:rFonts w:cs="Arial"/>
        </w:rPr>
        <w:t>Inhalt</w:t>
      </w:r>
    </w:p>
    <w:p w14:paraId="504BC448" w14:textId="77777777" w:rsidR="00451E02" w:rsidRPr="00BC34C2" w:rsidRDefault="002C5D60">
      <w:pPr>
        <w:pStyle w:val="Erluterungstext"/>
      </w:pPr>
      <w:r w:rsidRPr="00BC34C2">
        <w:t>Diese Sicht beschreibt, wie sich die Bausteine des Systems als Laufzeitelemente (Prozesse, Tasks, Activities, Threads, ...)  verhalten und wie sie zusammenarbeiten.</w:t>
      </w:r>
    </w:p>
    <w:p w14:paraId="05B5F153" w14:textId="77777777" w:rsidR="00451E02" w:rsidRPr="00BC34C2" w:rsidRDefault="002C5D60">
      <w:pPr>
        <w:pStyle w:val="Erluterungstext"/>
      </w:pPr>
      <w:r w:rsidRPr="00BC34C2">
        <w:t>Als alternative Bezeichnungen finden Sie dafür auch:</w:t>
      </w:r>
    </w:p>
    <w:p w14:paraId="2FF7B799" w14:textId="77777777" w:rsidR="00451E02" w:rsidRPr="00BC34C2" w:rsidRDefault="002C5D60">
      <w:pPr>
        <w:pStyle w:val="ErluterungstextBullets"/>
        <w:numPr>
          <w:ilvl w:val="0"/>
          <w:numId w:val="2"/>
        </w:numPr>
      </w:pPr>
      <w:r w:rsidRPr="00BC34C2">
        <w:t>Dynamische Sichten</w:t>
      </w:r>
    </w:p>
    <w:p w14:paraId="4D4B3622" w14:textId="77777777" w:rsidR="00451E02" w:rsidRPr="00BC34C2" w:rsidRDefault="002C5D60">
      <w:pPr>
        <w:pStyle w:val="ErluterungstextBullets"/>
        <w:numPr>
          <w:ilvl w:val="0"/>
          <w:numId w:val="2"/>
        </w:numPr>
      </w:pPr>
      <w:r w:rsidRPr="00BC34C2">
        <w:t>Prozesssichten</w:t>
      </w:r>
    </w:p>
    <w:p w14:paraId="5968901D" w14:textId="77777777" w:rsidR="00451E02" w:rsidRPr="00BC34C2" w:rsidRDefault="002C5D60">
      <w:pPr>
        <w:pStyle w:val="ErluterungstextBullets"/>
        <w:numPr>
          <w:ilvl w:val="0"/>
          <w:numId w:val="2"/>
        </w:numPr>
      </w:pPr>
      <w:r w:rsidRPr="00BC34C2">
        <w:t>Ablaufsichten</w:t>
      </w:r>
    </w:p>
    <w:p w14:paraId="1B6D999B" w14:textId="77777777" w:rsidR="00451E02" w:rsidRPr="00BC34C2" w:rsidRDefault="002C5D60">
      <w:pPr>
        <w:pStyle w:val="Erluterungstext"/>
      </w:pPr>
      <w:r w:rsidRPr="00BC34C2">
        <w:t>Suchen Sie sich interessante Laufzeitszenarien heraus, z.B.:</w:t>
      </w:r>
    </w:p>
    <w:p w14:paraId="56AA8674" w14:textId="77777777" w:rsidR="00451E02" w:rsidRPr="00BC34C2" w:rsidRDefault="002C5D60">
      <w:pPr>
        <w:pStyle w:val="ErluterungstextBullets"/>
        <w:numPr>
          <w:ilvl w:val="0"/>
          <w:numId w:val="2"/>
        </w:numPr>
      </w:pPr>
      <w:r w:rsidRPr="00BC34C2">
        <w:t>Wie werden die wichtigsten Use-Cases durch die Architekturbausteine bearbeitet?</w:t>
      </w:r>
    </w:p>
    <w:p w14:paraId="66F5045A" w14:textId="77777777" w:rsidR="00451E02" w:rsidRPr="00BC34C2" w:rsidRDefault="002C5D60">
      <w:pPr>
        <w:pStyle w:val="ErluterungstextBullets"/>
        <w:numPr>
          <w:ilvl w:val="0"/>
          <w:numId w:val="2"/>
        </w:numPr>
      </w:pPr>
      <w:r w:rsidRPr="00BC34C2">
        <w:t>Welche Instanzen von Architekturbausteinen gibt es zur Laufzeit und wie werden diese gestartet, überwacht und beendet?</w:t>
      </w:r>
    </w:p>
    <w:p w14:paraId="60B4E655" w14:textId="77777777" w:rsidR="00451E02" w:rsidRPr="00BC34C2" w:rsidRDefault="002C5D60">
      <w:pPr>
        <w:pStyle w:val="ErluterungstextBullets"/>
        <w:numPr>
          <w:ilvl w:val="0"/>
          <w:numId w:val="2"/>
        </w:numPr>
      </w:pPr>
      <w:r w:rsidRPr="00BC34C2">
        <w:t>Wie arbeiten Systemkomponenten mit externen und vorhandenen Komponenten zusammen?</w:t>
      </w:r>
    </w:p>
    <w:p w14:paraId="16F52B77" w14:textId="77777777" w:rsidR="00451E02" w:rsidRPr="00BC34C2" w:rsidRDefault="002C5D60">
      <w:pPr>
        <w:pStyle w:val="ErluterungstextBullets"/>
        <w:numPr>
          <w:ilvl w:val="0"/>
          <w:numId w:val="2"/>
        </w:numPr>
      </w:pPr>
      <w:r w:rsidRPr="00BC34C2">
        <w:t>Wie startet das System (etwa: notwendige Startskripte, Abhängigkeiten von externen Subsystemen, Datenbanken, Kommunikationssystemen etc.)?</w:t>
      </w:r>
    </w:p>
    <w:p w14:paraId="56912CE0" w14:textId="77777777" w:rsidR="00451E02" w:rsidRPr="00BC34C2" w:rsidRDefault="00451E02">
      <w:pPr>
        <w:pStyle w:val="Erluterungstext"/>
      </w:pPr>
    </w:p>
    <w:p w14:paraId="1A737381" w14:textId="77777777" w:rsidR="00451E02" w:rsidRPr="00BC34C2" w:rsidRDefault="002C5D60">
      <w:pPr>
        <w:pStyle w:val="Erluterungstext"/>
      </w:pPr>
      <w:r w:rsidRPr="00BC34C2">
        <w:t xml:space="preserve">Anmerkung: Kriterium für die Auswahl der möglichen Szenarien (d.h. Abläufe) des Systems ist deren </w:t>
      </w:r>
      <w:r w:rsidRPr="00BC34C2">
        <w:rPr>
          <w:i/>
        </w:rPr>
        <w:t xml:space="preserve">Architekturrelevanz. </w:t>
      </w:r>
      <w:r w:rsidRPr="00BC34C2">
        <w:t xml:space="preserve">Es geht </w:t>
      </w:r>
      <w:r w:rsidRPr="00BC34C2">
        <w:rPr>
          <w:u w:val="single"/>
        </w:rPr>
        <w:t>nicht</w:t>
      </w:r>
      <w:r w:rsidRPr="00BC34C2">
        <w:t xml:space="preserve"> darum, möglichst viele Abläufe darzustellen, sondern eine </w:t>
      </w:r>
      <w:r w:rsidRPr="00BC34C2">
        <w:rPr>
          <w:u w:val="single"/>
        </w:rPr>
        <w:t>angemessene</w:t>
      </w:r>
      <w:r w:rsidRPr="00BC34C2">
        <w:t xml:space="preserve"> Auswahl zu dokumentieren. </w:t>
      </w:r>
    </w:p>
    <w:p w14:paraId="5A22E571" w14:textId="77777777" w:rsidR="00451E02" w:rsidRPr="00BC34C2" w:rsidRDefault="002C5D60">
      <w:pPr>
        <w:pStyle w:val="Erluterungstext"/>
      </w:pPr>
      <w:r w:rsidRPr="00BC34C2">
        <w:t>Kandidaten sind:</w:t>
      </w:r>
    </w:p>
    <w:p w14:paraId="07C90821" w14:textId="77777777" w:rsidR="00451E02" w:rsidRPr="00BC34C2" w:rsidRDefault="002C5D60">
      <w:pPr>
        <w:pStyle w:val="Erluterungstext"/>
        <w:numPr>
          <w:ilvl w:val="0"/>
          <w:numId w:val="3"/>
        </w:numPr>
      </w:pPr>
      <w:r w:rsidRPr="00BC34C2">
        <w:t>Die wichtigsten 3-5 Anwendungsfälle</w:t>
      </w:r>
    </w:p>
    <w:p w14:paraId="464998EE" w14:textId="77777777" w:rsidR="00451E02" w:rsidRPr="00BC34C2" w:rsidRDefault="002C5D60">
      <w:pPr>
        <w:pStyle w:val="Erluterungstext"/>
        <w:numPr>
          <w:ilvl w:val="0"/>
          <w:numId w:val="3"/>
        </w:numPr>
      </w:pPr>
      <w:r w:rsidRPr="00BC34C2">
        <w:t>Systemstart</w:t>
      </w:r>
    </w:p>
    <w:p w14:paraId="107CAC1E" w14:textId="77777777" w:rsidR="00451E02" w:rsidRPr="00BC34C2" w:rsidRDefault="002C5D60">
      <w:pPr>
        <w:pStyle w:val="Erluterungstext"/>
        <w:numPr>
          <w:ilvl w:val="0"/>
          <w:numId w:val="3"/>
        </w:numPr>
      </w:pPr>
      <w:r w:rsidRPr="00BC34C2">
        <w:t>Das Verhalten an den wichtigsten externen Schnittstellen</w:t>
      </w:r>
    </w:p>
    <w:p w14:paraId="19E3C395" w14:textId="77777777" w:rsidR="00451E02" w:rsidRPr="00BC34C2" w:rsidRDefault="002C5D60">
      <w:pPr>
        <w:pStyle w:val="Erluterungstext"/>
        <w:numPr>
          <w:ilvl w:val="0"/>
          <w:numId w:val="3"/>
        </w:numPr>
      </w:pPr>
      <w:r w:rsidRPr="00BC34C2">
        <w:t>Das Verhalten in den wichtigsten Fehlerfällen</w:t>
      </w:r>
    </w:p>
    <w:p w14:paraId="51D2E5F2" w14:textId="77777777" w:rsidR="00451E02" w:rsidRPr="00BC34C2" w:rsidRDefault="00451E02">
      <w:pPr>
        <w:spacing w:before="56" w:after="113"/>
        <w:rPr>
          <w:rFonts w:cs="Arial"/>
          <w:sz w:val="20"/>
        </w:rPr>
      </w:pPr>
    </w:p>
    <w:p w14:paraId="22CC654F" w14:textId="77777777" w:rsidR="00451E02" w:rsidRPr="00BC34C2" w:rsidRDefault="002C5D60">
      <w:pPr>
        <w:pStyle w:val="Erluterungberschrift"/>
        <w:rPr>
          <w:rFonts w:cs="Arial"/>
        </w:rPr>
      </w:pPr>
      <w:r w:rsidRPr="00BC34C2">
        <w:rPr>
          <w:rFonts w:cs="Arial"/>
        </w:rPr>
        <w:t>Motivation</w:t>
      </w:r>
    </w:p>
    <w:p w14:paraId="16574CDC" w14:textId="77777777" w:rsidR="00451E02" w:rsidRPr="00BC34C2" w:rsidRDefault="002C5D60">
      <w:pPr>
        <w:pStyle w:val="Erluterungstext"/>
      </w:pPr>
      <w:r w:rsidRPr="00BC34C2">
        <w:t>Sie müssen (insbesondere bei objektorientierten Architekturen) nicht nur die Bausteine mit ihren Schnittstellen spezifizieren, sondern auch, wie Instanzen von Bausteinen zur Laufzeit miteinander kommunizieren.</w:t>
      </w:r>
    </w:p>
    <w:p w14:paraId="2E2C6080" w14:textId="77777777" w:rsidR="00451E02" w:rsidRPr="00BC34C2" w:rsidRDefault="002C5D60">
      <w:pPr>
        <w:pStyle w:val="Erluterungberschrift"/>
        <w:rPr>
          <w:rFonts w:cs="Arial"/>
        </w:rPr>
      </w:pPr>
      <w:r w:rsidRPr="00BC34C2">
        <w:rPr>
          <w:rFonts w:cs="Arial"/>
        </w:rPr>
        <w:t>Form</w:t>
      </w:r>
    </w:p>
    <w:p w14:paraId="777EDA66" w14:textId="77777777" w:rsidR="00451E02" w:rsidRPr="00BC34C2" w:rsidRDefault="002C5D60">
      <w:pPr>
        <w:pStyle w:val="Erluterungstext"/>
      </w:pPr>
      <w:r w:rsidRPr="00BC34C2">
        <w:t>Dokumentieren Sie die ausgesuchten Laufzeitszenarien mit UML-Sequenz-, Aktivitäts-, oder Kommunikationsdiagrammen.</w:t>
      </w:r>
    </w:p>
    <w:p w14:paraId="588D7B55" w14:textId="77777777" w:rsidR="00451E02" w:rsidRPr="00BC34C2" w:rsidRDefault="002C5D60">
      <w:pPr>
        <w:pStyle w:val="Erluterungstext"/>
      </w:pPr>
      <w:r w:rsidRPr="00BC34C2">
        <w:t xml:space="preserve">Mit Objektdiagrammen können Sie Schnappschüsse der existierenden Laufzeitobjekte darstellen und auch instanziierte Beziehungen. Die UML bietet dabei die Möglichkeit zwischen aktiven und passiven Objekten zu unterscheiden. </w:t>
      </w:r>
    </w:p>
    <w:p w14:paraId="46C14485" w14:textId="77777777" w:rsidR="00451E02" w:rsidRPr="00BC34C2" w:rsidRDefault="002C5D60">
      <w:pPr>
        <w:pStyle w:val="berschrift21"/>
        <w:numPr>
          <w:ilvl w:val="1"/>
          <w:numId w:val="1"/>
        </w:numPr>
        <w:rPr>
          <w:rFonts w:cs="Arial"/>
        </w:rPr>
      </w:pPr>
      <w:bookmarkStart w:id="297" w:name="OLE_LINK701"/>
      <w:bookmarkStart w:id="298" w:name="OLE_LINK691"/>
      <w:bookmarkStart w:id="299" w:name="__RefHeading__4891_132721752"/>
      <w:bookmarkStart w:id="300" w:name="_Toc188159236"/>
      <w:bookmarkStart w:id="301" w:name="_Toc161293450"/>
      <w:bookmarkEnd w:id="297"/>
      <w:bookmarkEnd w:id="298"/>
      <w:bookmarkEnd w:id="299"/>
      <w:bookmarkEnd w:id="300"/>
      <w:bookmarkEnd w:id="301"/>
      <w:r w:rsidRPr="00BC34C2">
        <w:rPr>
          <w:rFonts w:cs="Arial"/>
        </w:rPr>
        <w:t>Laufzeitszenario 1</w:t>
      </w:r>
    </w:p>
    <w:p w14:paraId="7F6E7795" w14:textId="77777777" w:rsidR="00451E02" w:rsidRPr="00BC34C2" w:rsidRDefault="002C5D60">
      <w:pPr>
        <w:pStyle w:val="ErluterungstextBullets"/>
        <w:numPr>
          <w:ilvl w:val="0"/>
          <w:numId w:val="2"/>
        </w:numPr>
      </w:pPr>
      <w:bookmarkStart w:id="302" w:name="OLE_LINK72"/>
      <w:bookmarkStart w:id="303" w:name="OLE_LINK71"/>
      <w:bookmarkEnd w:id="302"/>
      <w:bookmarkEnd w:id="303"/>
      <w:r w:rsidRPr="00BC34C2">
        <w:lastRenderedPageBreak/>
        <w:t>Laufzeitdiagramm</w:t>
      </w:r>
    </w:p>
    <w:p w14:paraId="4BEE8417"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184E5507" w14:textId="32AB6478" w:rsidR="00451E02" w:rsidRPr="00BC34C2" w:rsidRDefault="00F31392">
      <w:pPr>
        <w:rPr>
          <w:rFonts w:cs="Arial"/>
        </w:rPr>
      </w:pPr>
      <w:bookmarkStart w:id="304" w:name="OLE_LINK721"/>
      <w:bookmarkStart w:id="305" w:name="OLE_LINK711"/>
      <w:bookmarkEnd w:id="304"/>
      <w:bookmarkEnd w:id="305"/>
      <w:r w:rsidRPr="00F31392">
        <w:rPr>
          <w:rFonts w:cs="Arial"/>
          <w:noProof/>
          <w:lang w:val="de-AT" w:eastAsia="de-AT"/>
        </w:rPr>
        <w:drawing>
          <wp:inline distT="0" distB="0" distL="0" distR="0" wp14:anchorId="4EF9D9A3" wp14:editId="31754A11">
            <wp:extent cx="6543675" cy="6713152"/>
            <wp:effectExtent l="0" t="0" r="0" b="0"/>
            <wp:docPr id="8" name="Grafik 8" descr="C:\Users\Mario\Documents\SourceTree\fhwn\MIT_SAD\2nd_sem\sad\murrent_grill_pieber_lehner\exercise_03\sequence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io\Documents\SourceTree\fhwn\MIT_SAD\2nd_sem\sad\murrent_grill_pieber_lehner\exercise_03\sequence_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47901" cy="6717487"/>
                    </a:xfrm>
                    <a:prstGeom prst="rect">
                      <a:avLst/>
                    </a:prstGeom>
                    <a:noFill/>
                    <a:ln>
                      <a:noFill/>
                    </a:ln>
                  </pic:spPr>
                </pic:pic>
              </a:graphicData>
            </a:graphic>
          </wp:inline>
        </w:drawing>
      </w:r>
    </w:p>
    <w:p w14:paraId="1020ABE3" w14:textId="77777777" w:rsidR="00451E02" w:rsidRPr="00BC34C2" w:rsidRDefault="002C5D60">
      <w:pPr>
        <w:pStyle w:val="berschrift21"/>
        <w:numPr>
          <w:ilvl w:val="1"/>
          <w:numId w:val="1"/>
        </w:numPr>
        <w:rPr>
          <w:rFonts w:cs="Arial"/>
        </w:rPr>
      </w:pPr>
      <w:bookmarkStart w:id="306" w:name="__RefHeading__4893_132721752"/>
      <w:bookmarkStart w:id="307" w:name="_Toc188159237"/>
      <w:bookmarkStart w:id="308" w:name="_Toc161293451"/>
      <w:bookmarkEnd w:id="306"/>
      <w:bookmarkEnd w:id="307"/>
      <w:bookmarkEnd w:id="308"/>
      <w:r w:rsidRPr="00BC34C2">
        <w:rPr>
          <w:rFonts w:cs="Arial"/>
        </w:rPr>
        <w:t>Laufzeitszenario 2</w:t>
      </w:r>
    </w:p>
    <w:p w14:paraId="506EDBBC" w14:textId="77777777" w:rsidR="00451E02" w:rsidRPr="00BC34C2" w:rsidRDefault="002C5D60">
      <w:pPr>
        <w:pStyle w:val="ErluterungstextBullets"/>
        <w:numPr>
          <w:ilvl w:val="0"/>
          <w:numId w:val="2"/>
        </w:numPr>
      </w:pPr>
      <w:r w:rsidRPr="00BC34C2">
        <w:lastRenderedPageBreak/>
        <w:t>Laufzeitdiagramm</w:t>
      </w:r>
    </w:p>
    <w:p w14:paraId="47F0A4F2" w14:textId="77777777" w:rsidR="00451E02" w:rsidRPr="00BC34C2" w:rsidRDefault="002C5D60">
      <w:pPr>
        <w:pStyle w:val="ErluterungstextBullets"/>
        <w:numPr>
          <w:ilvl w:val="0"/>
          <w:numId w:val="2"/>
        </w:numPr>
      </w:pPr>
      <w:r w:rsidRPr="00BC34C2">
        <w:t>Erläuterung der Besonderheiten bei dem Zusammenspiel der Bausteininstanzen in diesem Diagramm</w:t>
      </w:r>
    </w:p>
    <w:p w14:paraId="47FAC349" w14:textId="5E1378D2" w:rsidR="00451E02" w:rsidRPr="00BC34C2" w:rsidRDefault="00E516FC" w:rsidP="00EA0ED8">
      <w:pPr>
        <w:pStyle w:val="berschrift21"/>
        <w:rPr>
          <w:rFonts w:cs="Arial"/>
        </w:rPr>
      </w:pPr>
      <w:bookmarkStart w:id="309" w:name="__RefHeading__4895_132721752"/>
      <w:bookmarkStart w:id="310" w:name="_Toc188159238"/>
      <w:bookmarkStart w:id="311" w:name="_Toc161293452"/>
      <w:bookmarkEnd w:id="309"/>
      <w:bookmarkEnd w:id="310"/>
      <w:bookmarkEnd w:id="311"/>
      <w:r w:rsidRPr="00E516FC">
        <w:rPr>
          <w:rFonts w:cs="Arial"/>
          <w:noProof/>
          <w:lang w:val="de-AT" w:eastAsia="de-AT"/>
        </w:rPr>
        <w:drawing>
          <wp:inline distT="0" distB="0" distL="0" distR="0" wp14:anchorId="0D5CF618" wp14:editId="02B2F46F">
            <wp:extent cx="5760720" cy="6216667"/>
            <wp:effectExtent l="0" t="0" r="0" b="0"/>
            <wp:docPr id="9" name="Grafik 9" descr="C:\Users\Mario\Documents\SourceTree\fhwn\MIT_SAD\2nd_sem\sad\murrent_grill_pieber_lehner\exercise_03\sequenc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io\Documents\SourceTree\fhwn\MIT_SAD\2nd_sem\sad\murrent_grill_pieber_lehner\exercise_03\sequence_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6216667"/>
                    </a:xfrm>
                    <a:prstGeom prst="rect">
                      <a:avLst/>
                    </a:prstGeom>
                    <a:noFill/>
                    <a:ln>
                      <a:noFill/>
                    </a:ln>
                  </pic:spPr>
                </pic:pic>
              </a:graphicData>
            </a:graphic>
          </wp:inline>
        </w:drawing>
      </w:r>
    </w:p>
    <w:p w14:paraId="7A229810" w14:textId="77777777" w:rsidR="00451E02" w:rsidRPr="00BC34C2" w:rsidRDefault="00451E02">
      <w:pPr>
        <w:rPr>
          <w:rFonts w:cs="Arial"/>
        </w:rPr>
      </w:pPr>
    </w:p>
    <w:p w14:paraId="11AEDFD2" w14:textId="77777777" w:rsidR="00451E02" w:rsidRPr="00BC34C2" w:rsidRDefault="002C5D60">
      <w:pPr>
        <w:pStyle w:val="ErluterungstextBullets"/>
        <w:numPr>
          <w:ilvl w:val="0"/>
          <w:numId w:val="2"/>
        </w:numPr>
      </w:pPr>
      <w:bookmarkStart w:id="312" w:name="__RefHeading__4897_132721752"/>
      <w:bookmarkStart w:id="313" w:name="_Toc188159239"/>
      <w:bookmarkStart w:id="314" w:name="_Toc161293453"/>
      <w:bookmarkEnd w:id="312"/>
      <w:bookmarkEnd w:id="313"/>
      <w:bookmarkEnd w:id="314"/>
      <w:del w:id="315" w:author="Gernot Starke" w:date="2012-01-14T10:02:00Z">
        <w:r w:rsidRPr="00BC34C2">
          <w:delText>Laufzeitdiagramm</w:delText>
        </w:r>
      </w:del>
    </w:p>
    <w:p w14:paraId="7CCD28FE" w14:textId="77777777" w:rsidR="00451E02" w:rsidRPr="00BC34C2" w:rsidRDefault="002C5D60">
      <w:pPr>
        <w:pStyle w:val="ErluterungstextBullets"/>
        <w:numPr>
          <w:ilvl w:val="0"/>
          <w:numId w:val="2"/>
        </w:numPr>
      </w:pPr>
      <w:del w:id="316" w:author="Gernot Starke" w:date="2012-01-14T10:02:00Z">
        <w:r w:rsidRPr="00BC34C2">
          <w:delText>Erläuterung der Besonderheiten bei dem Zusammenspiel der Bausteininstanzen in diesem Diagramm</w:delText>
        </w:r>
      </w:del>
    </w:p>
    <w:p w14:paraId="65AA90D5" w14:textId="77777777" w:rsidR="00451E02" w:rsidRPr="00BC34C2" w:rsidRDefault="00451E02">
      <w:pPr>
        <w:pStyle w:val="ErluterungstextBullets"/>
        <w:numPr>
          <w:ilvl w:val="0"/>
          <w:numId w:val="2"/>
        </w:numPr>
      </w:pPr>
    </w:p>
    <w:p w14:paraId="5B831F42" w14:textId="77777777" w:rsidR="00451E02" w:rsidRPr="00BC34C2" w:rsidRDefault="002C5D60">
      <w:pPr>
        <w:pStyle w:val="berschrift11"/>
        <w:numPr>
          <w:ilvl w:val="0"/>
          <w:numId w:val="1"/>
        </w:numPr>
      </w:pPr>
      <w:bookmarkStart w:id="317" w:name="__RefHeading__4899_132721752"/>
      <w:bookmarkStart w:id="318" w:name="_Toc188159240"/>
      <w:bookmarkStart w:id="319" w:name="_Toc161293454"/>
      <w:bookmarkEnd w:id="317"/>
      <w:bookmarkEnd w:id="318"/>
      <w:bookmarkEnd w:id="319"/>
      <w:r w:rsidRPr="00BC34C2">
        <w:t>Verteilungssicht</w:t>
      </w:r>
    </w:p>
    <w:p w14:paraId="3CF934D8" w14:textId="45421B10" w:rsidR="002956DB" w:rsidRPr="00BC34C2" w:rsidRDefault="002956DB" w:rsidP="002956DB">
      <w:pPr>
        <w:rPr>
          <w:rFonts w:cs="Arial"/>
          <w:color w:val="FF0000"/>
        </w:rPr>
      </w:pPr>
      <w:r w:rsidRPr="00BC34C2">
        <w:rPr>
          <w:rFonts w:cs="Arial"/>
          <w:color w:val="FF0000"/>
        </w:rPr>
        <w:t>Nicht so wichtig… Nicht so ausführlich</w:t>
      </w:r>
    </w:p>
    <w:p w14:paraId="505305AF" w14:textId="77777777" w:rsidR="00451E02" w:rsidRPr="00BC34C2" w:rsidRDefault="002C5D60">
      <w:pPr>
        <w:pStyle w:val="Erluterungberschrift"/>
        <w:rPr>
          <w:rFonts w:cs="Arial"/>
        </w:rPr>
      </w:pPr>
      <w:bookmarkStart w:id="320" w:name="OLE_LINK74"/>
      <w:bookmarkStart w:id="321" w:name="OLE_LINK73"/>
      <w:bookmarkEnd w:id="320"/>
      <w:bookmarkEnd w:id="321"/>
      <w:r w:rsidRPr="00BC34C2">
        <w:rPr>
          <w:rFonts w:cs="Arial"/>
        </w:rPr>
        <w:t>Inhalt</w:t>
      </w:r>
    </w:p>
    <w:p w14:paraId="1C0DFB32" w14:textId="77777777" w:rsidR="00451E02" w:rsidRPr="00BC34C2" w:rsidRDefault="002C5D60">
      <w:pPr>
        <w:pStyle w:val="Erluterungstext"/>
      </w:pPr>
      <w:r w:rsidRPr="00BC34C2">
        <w:t>Diese Sicht beschreibt, in welcher Umgebung das System abläuft. Sie beschreiben die geographische Verteilung Ihres Systems oder die Struktur der Hardwarekomponenten, auf denen die Software abläuft. Sie dokumentiert Rechner, Prozessoren, Netztopologien und Kanäle, sowie sonstige Bestandteile der physischen Systemumgebung. Die Verteilungssicht zeigt das System aus Betreibersicht.</w:t>
      </w:r>
    </w:p>
    <w:p w14:paraId="5F6A60DD" w14:textId="77777777" w:rsidR="00451E02" w:rsidRPr="00BC34C2" w:rsidRDefault="002C5D60">
      <w:pPr>
        <w:pStyle w:val="Erluterungstext"/>
      </w:pPr>
      <w:r w:rsidRPr="00BC34C2">
        <w:t xml:space="preserve">Zeigen Sie in dieser Sicht auch, wie die Bausteine des Systems zu </w:t>
      </w:r>
      <w:r w:rsidRPr="00BC34C2">
        <w:rPr>
          <w:i/>
        </w:rPr>
        <w:t>Verteilungsartefakten</w:t>
      </w:r>
      <w:r w:rsidRPr="00BC34C2">
        <w:t xml:space="preserve"> zusammengefasst oder –gebaut werden (engl. deployment artifacts oder deployment units).</w:t>
      </w:r>
    </w:p>
    <w:p w14:paraId="0F12E4DE" w14:textId="77777777" w:rsidR="00451E02" w:rsidRPr="00BC34C2" w:rsidRDefault="002C5D60">
      <w:pPr>
        <w:pStyle w:val="Erluterungberschrift"/>
        <w:rPr>
          <w:rFonts w:cs="Arial"/>
        </w:rPr>
      </w:pPr>
      <w:r w:rsidRPr="00BC34C2">
        <w:rPr>
          <w:rFonts w:cs="Arial"/>
        </w:rPr>
        <w:t>Motivation</w:t>
      </w:r>
    </w:p>
    <w:p w14:paraId="62E2BF4F" w14:textId="77777777" w:rsidR="00451E02" w:rsidRPr="00BC34C2" w:rsidRDefault="002C5D60">
      <w:pPr>
        <w:pStyle w:val="Erluterungstext"/>
      </w:pPr>
      <w:r w:rsidRPr="00BC34C2">
        <w:t>Software ohne Hardware tut wenig. Das Minimum, was Sie als Software-Architekt daher brauchen, sind so viele Angaben zu der zugrunde liegenden (Hardware- )Verteilung, dass Sie jeden Software-Baustein, der für den Betrieb interessant ist, irgendwelchen Hardware-Einheiten zuordnen können. (Das gilt auch für Standardsoftware, die Voraussetzung für das Funktionieren des Gesamtsystems ist). Sie sollen mit diesen Modellen die Betreiber in die Lage versetzen, die Software auch komplett und richtig zu installieren.</w:t>
      </w:r>
    </w:p>
    <w:p w14:paraId="2FD22F6A" w14:textId="77777777" w:rsidR="00451E02" w:rsidRPr="00BC34C2" w:rsidRDefault="002C5D60">
      <w:pPr>
        <w:pStyle w:val="Erluterungberschrift"/>
        <w:rPr>
          <w:rFonts w:cs="Arial"/>
        </w:rPr>
      </w:pPr>
      <w:r w:rsidRPr="00BC34C2">
        <w:rPr>
          <w:rFonts w:cs="Arial"/>
        </w:rPr>
        <w:t>Form</w:t>
      </w:r>
    </w:p>
    <w:p w14:paraId="2D71B6B2" w14:textId="77777777" w:rsidR="00451E02" w:rsidRPr="00BC34C2" w:rsidRDefault="002C5D60">
      <w:pPr>
        <w:pStyle w:val="Erluterungstext"/>
      </w:pPr>
      <w:r w:rsidRPr="00BC34C2">
        <w:t>Die UML stellt mit Verteilungsdiagrammen (Deployment diagrams) eine Diagrammart zur Verfügung, um diese Sicht auszudrücken. Nutzen Sie diese, evtl. auch geschachtelt, wenn Ihre Verteilungsstruktur es verlangt. (Das oberste Deployment- Diagramm sollte bereits in Ihrer Kontextsicht enthalten sein mit Ihrer Infrastruktur als EINE Black-Box. Jetzt zoomen Sie in diese Infrastruktur mit weiteren Deployment- Diagrammen hinein.</w:t>
      </w:r>
    </w:p>
    <w:p w14:paraId="7E7AA58C" w14:textId="77777777" w:rsidR="00451E02" w:rsidRPr="00BC34C2" w:rsidRDefault="002C5D60">
      <w:pPr>
        <w:pStyle w:val="Erluterungstext"/>
      </w:pPr>
      <w:r w:rsidRPr="00BC34C2">
        <w:t>Andere Diagramme Ihrer Hardware-Kollegen, die Prozessoren und Kanäle darstellen sind hier ebenfalls einsetzbar. Abstrahieren Sie aber auf die Aspekte, die für die Software-Verteilung relevant sind.</w:t>
      </w:r>
    </w:p>
    <w:p w14:paraId="422DF8BA" w14:textId="77777777" w:rsidR="00451E02" w:rsidRPr="00BC34C2" w:rsidRDefault="002C5D60">
      <w:pPr>
        <w:pStyle w:val="berschrift21"/>
        <w:numPr>
          <w:ilvl w:val="1"/>
          <w:numId w:val="1"/>
        </w:numPr>
        <w:rPr>
          <w:rFonts w:cs="Arial"/>
        </w:rPr>
      </w:pPr>
      <w:bookmarkStart w:id="322" w:name="OLE_LINK741"/>
      <w:bookmarkStart w:id="323" w:name="OLE_LINK731"/>
      <w:bookmarkStart w:id="324" w:name="__RefHeading__4901_132721752"/>
      <w:bookmarkStart w:id="325" w:name="_Toc188159241"/>
      <w:bookmarkStart w:id="326" w:name="_Toc161293455"/>
      <w:bookmarkEnd w:id="322"/>
      <w:bookmarkEnd w:id="323"/>
      <w:bookmarkEnd w:id="324"/>
      <w:bookmarkEnd w:id="325"/>
      <w:bookmarkEnd w:id="326"/>
      <w:r w:rsidRPr="00BC34C2">
        <w:rPr>
          <w:rFonts w:cs="Arial"/>
        </w:rPr>
        <w:t>Infrastruktur Ebene 1</w:t>
      </w:r>
    </w:p>
    <w:p w14:paraId="78ABBDA0" w14:textId="77777777" w:rsidR="00451E02" w:rsidRPr="00BC34C2" w:rsidRDefault="002C5D60">
      <w:pPr>
        <w:pStyle w:val="berschrift31"/>
        <w:numPr>
          <w:ilvl w:val="2"/>
          <w:numId w:val="1"/>
        </w:numPr>
        <w:rPr>
          <w:rFonts w:cs="Arial"/>
        </w:rPr>
      </w:pPr>
      <w:bookmarkStart w:id="327" w:name="__RefHeading__8613_132721752"/>
      <w:bookmarkEnd w:id="327"/>
      <w:r w:rsidRPr="00BC34C2">
        <w:rPr>
          <w:rFonts w:cs="Arial"/>
        </w:rPr>
        <w:t>Verteilungsdiagramm Ebene 1</w:t>
      </w:r>
    </w:p>
    <w:p w14:paraId="6F969CF5" w14:textId="77777777" w:rsidR="00451E02" w:rsidRPr="00BC34C2" w:rsidRDefault="002C5D60">
      <w:pPr>
        <w:pStyle w:val="ErluterungstextBullets"/>
        <w:numPr>
          <w:ilvl w:val="0"/>
          <w:numId w:val="2"/>
        </w:numPr>
      </w:pPr>
      <w:bookmarkStart w:id="328" w:name="OLE_LINK76"/>
      <w:bookmarkStart w:id="329" w:name="OLE_LINK75"/>
      <w:bookmarkEnd w:id="328"/>
      <w:bookmarkEnd w:id="329"/>
      <w:r w:rsidRPr="00BC34C2">
        <w:t>zeigt das Verteilung des Gesamtsystems auf 1 - n Prozessoren (oder Standorte) sowie die physischen Verbindungskanäle zwischen diesen.</w:t>
      </w:r>
    </w:p>
    <w:p w14:paraId="00104A56" w14:textId="77777777" w:rsidR="00451E02" w:rsidRPr="00BC34C2" w:rsidRDefault="002C5D60">
      <w:pPr>
        <w:pStyle w:val="ErluterungstextBullets"/>
        <w:numPr>
          <w:ilvl w:val="0"/>
          <w:numId w:val="2"/>
        </w:numPr>
      </w:pPr>
      <w:r w:rsidRPr="00BC34C2">
        <w:t>beschreibt wichtige Begründungen, die zu dieser Verteilungsstruktur, d.h. zur Auswahl der Knoten und zhur Auswahl der Kanäle führten</w:t>
      </w:r>
    </w:p>
    <w:p w14:paraId="0C0064F1" w14:textId="77777777" w:rsidR="00451E02" w:rsidRPr="00BC34C2" w:rsidRDefault="002C5D60">
      <w:pPr>
        <w:pStyle w:val="ErluterungstextBullets"/>
        <w:numPr>
          <w:ilvl w:val="0"/>
          <w:numId w:val="2"/>
        </w:numPr>
      </w:pPr>
      <w:r w:rsidRPr="00BC34C2">
        <w:t>verweist evtl. auf verworfene Alternativen (mit der Begründung, warum es verworfen wurden</w:t>
      </w:r>
    </w:p>
    <w:p w14:paraId="062D1EAA" w14:textId="77777777" w:rsidR="00451E02" w:rsidRPr="00BC34C2" w:rsidRDefault="00451E02">
      <w:pPr>
        <w:rPr>
          <w:rFonts w:cs="Arial"/>
        </w:rPr>
      </w:pPr>
      <w:bookmarkStart w:id="330" w:name="OLE_LINK761"/>
      <w:bookmarkStart w:id="331" w:name="OLE_LINK751"/>
      <w:bookmarkEnd w:id="330"/>
      <w:bookmarkEnd w:id="331"/>
    </w:p>
    <w:p w14:paraId="0BFE07DE" w14:textId="77777777" w:rsidR="00451E02" w:rsidRPr="00BC34C2" w:rsidRDefault="002C5D60">
      <w:pPr>
        <w:pStyle w:val="berschrift31"/>
        <w:numPr>
          <w:ilvl w:val="2"/>
          <w:numId w:val="1"/>
        </w:numPr>
        <w:rPr>
          <w:rFonts w:cs="Arial"/>
        </w:rPr>
      </w:pPr>
      <w:bookmarkStart w:id="332" w:name="__RefHeading__8615_132721752"/>
      <w:bookmarkEnd w:id="332"/>
      <w:r w:rsidRPr="00BC34C2">
        <w:rPr>
          <w:rFonts w:cs="Arial"/>
        </w:rPr>
        <w:t xml:space="preserve">Prozessor 1 </w:t>
      </w:r>
    </w:p>
    <w:p w14:paraId="2B808218" w14:textId="77777777" w:rsidR="00451E02" w:rsidRPr="00BC34C2" w:rsidRDefault="002C5D60">
      <w:pPr>
        <w:pStyle w:val="Erluterungstext"/>
      </w:pPr>
      <w:bookmarkStart w:id="333" w:name="OLE_LINK78"/>
      <w:bookmarkStart w:id="334" w:name="OLE_LINK77"/>
      <w:bookmarkEnd w:id="333"/>
      <w:bookmarkEnd w:id="334"/>
      <w:r w:rsidRPr="00BC34C2">
        <w:t>Struktur gemäß Knoten-Template (node-template):</w:t>
      </w:r>
    </w:p>
    <w:p w14:paraId="7C0BAE12" w14:textId="77777777" w:rsidR="00451E02" w:rsidRPr="00BC34C2" w:rsidRDefault="002C5D60">
      <w:pPr>
        <w:numPr>
          <w:ilvl w:val="0"/>
          <w:numId w:val="2"/>
        </w:numPr>
        <w:spacing w:before="56" w:after="113"/>
        <w:ind w:left="428"/>
        <w:rPr>
          <w:rFonts w:cs="Arial"/>
          <w:sz w:val="20"/>
        </w:rPr>
      </w:pPr>
      <w:bookmarkStart w:id="335" w:name="OLE_LINK781"/>
      <w:bookmarkStart w:id="336" w:name="OLE_LINK771"/>
      <w:bookmarkStart w:id="337" w:name="OLE_LINK80"/>
      <w:bookmarkStart w:id="338" w:name="OLE_LINK79"/>
      <w:bookmarkEnd w:id="335"/>
      <w:bookmarkEnd w:id="336"/>
      <w:bookmarkEnd w:id="337"/>
      <w:bookmarkEnd w:id="338"/>
      <w:r w:rsidRPr="00BC34C2">
        <w:rPr>
          <w:rFonts w:cs="Arial"/>
          <w:sz w:val="20"/>
        </w:rPr>
        <w:t>Beschreibung</w:t>
      </w:r>
    </w:p>
    <w:p w14:paraId="6721F0FB"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26C48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4EEFE6" w14:textId="77777777" w:rsidR="00451E02" w:rsidRPr="00BC34C2" w:rsidRDefault="002C5D60">
      <w:pPr>
        <w:numPr>
          <w:ilvl w:val="0"/>
          <w:numId w:val="2"/>
        </w:numPr>
        <w:spacing w:before="56" w:after="113"/>
        <w:ind w:left="428"/>
        <w:rPr>
          <w:rFonts w:cs="Arial"/>
          <w:sz w:val="20"/>
        </w:rPr>
      </w:pPr>
      <w:r w:rsidRPr="00BC34C2">
        <w:rPr>
          <w:rFonts w:cs="Arial"/>
          <w:sz w:val="20"/>
        </w:rPr>
        <w:lastRenderedPageBreak/>
        <w:t>Sonstige Verwaltungsinformationen</w:t>
      </w:r>
    </w:p>
    <w:p w14:paraId="6D561781"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1AD09E9C" w14:textId="77777777" w:rsidR="00451E02" w:rsidRPr="00BC34C2" w:rsidRDefault="002C5D60">
      <w:pPr>
        <w:pStyle w:val="berschrift31"/>
        <w:numPr>
          <w:ilvl w:val="2"/>
          <w:numId w:val="1"/>
        </w:numPr>
        <w:rPr>
          <w:rFonts w:cs="Arial"/>
        </w:rPr>
      </w:pPr>
      <w:bookmarkStart w:id="339" w:name="OLE_LINK801"/>
      <w:bookmarkStart w:id="340" w:name="OLE_LINK791"/>
      <w:bookmarkStart w:id="341" w:name="__RefHeading__8617_132721752"/>
      <w:bookmarkEnd w:id="339"/>
      <w:bookmarkEnd w:id="340"/>
      <w:bookmarkEnd w:id="341"/>
      <w:r w:rsidRPr="00BC34C2">
        <w:rPr>
          <w:rFonts w:cs="Arial"/>
        </w:rPr>
        <w:t xml:space="preserve">Prozessor 2 </w:t>
      </w:r>
    </w:p>
    <w:p w14:paraId="50618C21" w14:textId="77777777" w:rsidR="00451E02" w:rsidRPr="00BC34C2" w:rsidRDefault="002C5D60">
      <w:pPr>
        <w:pStyle w:val="Erluterungstext"/>
      </w:pPr>
      <w:r w:rsidRPr="00BC34C2">
        <w:t>Struktur gemäß Knoten-Template:</w:t>
      </w:r>
    </w:p>
    <w:p w14:paraId="4949B670"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2BE8C878"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1C5F7F02"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16983A48"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6900ABBA"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59C8FB06" w14:textId="77777777" w:rsidR="00451E02" w:rsidRPr="00BC34C2" w:rsidRDefault="002C5D60">
      <w:pPr>
        <w:pStyle w:val="berschrift31"/>
        <w:numPr>
          <w:ilvl w:val="2"/>
          <w:numId w:val="1"/>
        </w:numPr>
        <w:rPr>
          <w:rFonts w:cs="Arial"/>
        </w:rPr>
      </w:pPr>
      <w:bookmarkStart w:id="342" w:name="__RefHeading__8619_132721752"/>
      <w:bookmarkEnd w:id="342"/>
      <w:r w:rsidRPr="00BC34C2">
        <w:rPr>
          <w:rFonts w:cs="Arial"/>
        </w:rPr>
        <w:t>...</w:t>
      </w:r>
    </w:p>
    <w:p w14:paraId="0E530A12" w14:textId="77777777" w:rsidR="00451E02" w:rsidRPr="00BC34C2" w:rsidRDefault="002C5D60">
      <w:pPr>
        <w:pStyle w:val="berschrift31"/>
        <w:numPr>
          <w:ilvl w:val="2"/>
          <w:numId w:val="1"/>
        </w:numPr>
        <w:rPr>
          <w:rFonts w:cs="Arial"/>
        </w:rPr>
      </w:pPr>
      <w:bookmarkStart w:id="343" w:name="__RefHeading__8621_132721752"/>
      <w:bookmarkEnd w:id="343"/>
      <w:r w:rsidRPr="00BC34C2">
        <w:rPr>
          <w:rFonts w:cs="Arial"/>
        </w:rPr>
        <w:t>Prozessor n</w:t>
      </w:r>
    </w:p>
    <w:p w14:paraId="22B615CE" w14:textId="77777777" w:rsidR="00451E02" w:rsidRPr="00BC34C2" w:rsidRDefault="002C5D60">
      <w:pPr>
        <w:pStyle w:val="Erluterungstext"/>
      </w:pPr>
      <w:r w:rsidRPr="00BC34C2">
        <w:t>Struktur gemäß Knoten-Template:</w:t>
      </w:r>
    </w:p>
    <w:p w14:paraId="3E6F3B54" w14:textId="77777777" w:rsidR="00451E02" w:rsidRPr="00BC34C2" w:rsidRDefault="002C5D60">
      <w:pPr>
        <w:numPr>
          <w:ilvl w:val="0"/>
          <w:numId w:val="2"/>
        </w:numPr>
        <w:spacing w:before="56" w:after="113"/>
        <w:ind w:left="428"/>
        <w:rPr>
          <w:rFonts w:cs="Arial"/>
          <w:sz w:val="20"/>
        </w:rPr>
      </w:pPr>
      <w:r w:rsidRPr="00BC34C2">
        <w:rPr>
          <w:rFonts w:cs="Arial"/>
          <w:sz w:val="20"/>
        </w:rPr>
        <w:t>Beschreibung</w:t>
      </w:r>
    </w:p>
    <w:p w14:paraId="4C43E7E5" w14:textId="77777777" w:rsidR="00451E02" w:rsidRPr="00BC34C2" w:rsidRDefault="002C5D60">
      <w:pPr>
        <w:numPr>
          <w:ilvl w:val="0"/>
          <w:numId w:val="2"/>
        </w:numPr>
        <w:spacing w:before="56" w:after="113"/>
        <w:ind w:left="428"/>
        <w:rPr>
          <w:rFonts w:cs="Arial"/>
          <w:sz w:val="20"/>
        </w:rPr>
      </w:pPr>
      <w:r w:rsidRPr="00BC34C2">
        <w:rPr>
          <w:rFonts w:cs="Arial"/>
          <w:sz w:val="20"/>
        </w:rPr>
        <w:t>Leistungsmerkmale</w:t>
      </w:r>
    </w:p>
    <w:p w14:paraId="642428FC" w14:textId="77777777" w:rsidR="00451E02" w:rsidRPr="00BC34C2" w:rsidRDefault="002C5D60">
      <w:pPr>
        <w:numPr>
          <w:ilvl w:val="0"/>
          <w:numId w:val="2"/>
        </w:numPr>
        <w:spacing w:before="56" w:after="113"/>
        <w:ind w:left="428"/>
        <w:rPr>
          <w:rFonts w:cs="Arial"/>
          <w:sz w:val="20"/>
        </w:rPr>
      </w:pPr>
      <w:r w:rsidRPr="00BC34C2">
        <w:rPr>
          <w:rFonts w:cs="Arial"/>
          <w:sz w:val="20"/>
        </w:rPr>
        <w:t>Zugeordnete Software- Bausteine</w:t>
      </w:r>
    </w:p>
    <w:p w14:paraId="5A4541DB" w14:textId="77777777" w:rsidR="00451E02" w:rsidRPr="00BC34C2" w:rsidRDefault="002C5D60">
      <w:pPr>
        <w:numPr>
          <w:ilvl w:val="0"/>
          <w:numId w:val="2"/>
        </w:numPr>
        <w:spacing w:before="56" w:after="113"/>
        <w:ind w:left="428"/>
        <w:rPr>
          <w:rFonts w:cs="Arial"/>
          <w:sz w:val="20"/>
        </w:rPr>
      </w:pPr>
      <w:r w:rsidRPr="00BC34C2">
        <w:rPr>
          <w:rFonts w:cs="Arial"/>
          <w:sz w:val="20"/>
        </w:rPr>
        <w:t>Sonstige Verwaltungsinformationen</w:t>
      </w:r>
    </w:p>
    <w:p w14:paraId="2DFC677F" w14:textId="77777777" w:rsidR="00451E02" w:rsidRPr="00BC34C2" w:rsidRDefault="002C5D60">
      <w:pPr>
        <w:numPr>
          <w:ilvl w:val="0"/>
          <w:numId w:val="2"/>
        </w:numPr>
        <w:spacing w:before="56" w:after="113"/>
        <w:ind w:left="428"/>
        <w:rPr>
          <w:rFonts w:cs="Arial"/>
          <w:sz w:val="20"/>
        </w:rPr>
      </w:pPr>
      <w:r w:rsidRPr="00BC34C2">
        <w:rPr>
          <w:rFonts w:cs="Arial"/>
          <w:sz w:val="20"/>
        </w:rPr>
        <w:t>Offene Punkte</w:t>
      </w:r>
    </w:p>
    <w:p w14:paraId="471B2D0E" w14:textId="77777777" w:rsidR="00451E02" w:rsidRPr="00BC34C2" w:rsidRDefault="002C5D60">
      <w:pPr>
        <w:pStyle w:val="berschrift31"/>
        <w:numPr>
          <w:ilvl w:val="2"/>
          <w:numId w:val="1"/>
        </w:numPr>
        <w:rPr>
          <w:rFonts w:cs="Arial"/>
        </w:rPr>
      </w:pPr>
      <w:bookmarkStart w:id="344" w:name="__RefHeading__8623_132721752"/>
      <w:bookmarkEnd w:id="344"/>
      <w:r w:rsidRPr="00BC34C2">
        <w:rPr>
          <w:rFonts w:cs="Arial"/>
        </w:rPr>
        <w:t>Kanal 1</w:t>
      </w:r>
    </w:p>
    <w:p w14:paraId="789C5B95" w14:textId="77777777" w:rsidR="00451E02" w:rsidRPr="00BC34C2" w:rsidRDefault="002C5D60">
      <w:pPr>
        <w:pStyle w:val="Erluterungberschrift"/>
        <w:rPr>
          <w:rFonts w:cs="Arial"/>
        </w:rPr>
      </w:pPr>
      <w:bookmarkStart w:id="345" w:name="OLE_LINK84"/>
      <w:bookmarkStart w:id="346" w:name="OLE_LINK83"/>
      <w:bookmarkEnd w:id="345"/>
      <w:bookmarkEnd w:id="346"/>
      <w:r w:rsidRPr="00BC34C2">
        <w:rPr>
          <w:rFonts w:cs="Arial"/>
        </w:rPr>
        <w:t>Inhalt</w:t>
      </w:r>
    </w:p>
    <w:p w14:paraId="217259BE" w14:textId="77777777" w:rsidR="00451E02" w:rsidRPr="00BC34C2" w:rsidRDefault="002C5D60">
      <w:pPr>
        <w:pStyle w:val="Erluterungstext"/>
      </w:pPr>
      <w:r w:rsidRPr="00BC34C2">
        <w:t>Spezifikation der Eigenschaften des Kanals, soweit für die Software- Architektur interessant ist.</w:t>
      </w:r>
    </w:p>
    <w:p w14:paraId="3AE9962E" w14:textId="77777777" w:rsidR="00451E02" w:rsidRPr="00BC34C2" w:rsidRDefault="002C5D60">
      <w:pPr>
        <w:pStyle w:val="Erluterungberschrift"/>
        <w:rPr>
          <w:rFonts w:cs="Arial"/>
        </w:rPr>
      </w:pPr>
      <w:r w:rsidRPr="00BC34C2">
        <w:rPr>
          <w:rFonts w:cs="Arial"/>
        </w:rPr>
        <w:t>Motivation</w:t>
      </w:r>
    </w:p>
    <w:p w14:paraId="2E33397B" w14:textId="77777777" w:rsidR="00451E02" w:rsidRPr="00BC34C2" w:rsidRDefault="002C5D60">
      <w:pPr>
        <w:pStyle w:val="Erluterungstext"/>
      </w:pPr>
      <w:r w:rsidRPr="00BC34C2">
        <w:t>Spezifizieren Sie mindest die Eigenschaften der Übertragungskanäle, die Sie brauchen, um nicht-funktionale Anforderungen nachzuweisen, wie maximaler Durchsatz, Störungswahrscheinlichkeiten oder ähnliche.</w:t>
      </w:r>
    </w:p>
    <w:p w14:paraId="7E30E432" w14:textId="77777777" w:rsidR="00451E02" w:rsidRPr="00BC34C2" w:rsidRDefault="002C5D60">
      <w:pPr>
        <w:pStyle w:val="Erluterungberschrift"/>
        <w:rPr>
          <w:rFonts w:cs="Arial"/>
        </w:rPr>
      </w:pPr>
      <w:r w:rsidRPr="00BC34C2">
        <w:rPr>
          <w:rFonts w:cs="Arial"/>
        </w:rPr>
        <w:t>Form</w:t>
      </w:r>
    </w:p>
    <w:p w14:paraId="34AF3B11" w14:textId="77777777" w:rsidR="00451E02" w:rsidRPr="00BC34C2" w:rsidRDefault="002C5D60">
      <w:pPr>
        <w:pStyle w:val="Erluterungstext"/>
      </w:pPr>
      <w:r w:rsidRPr="00BC34C2">
        <w:t>Verwenden Sie ein ähnliches Muster wie für die Prozessorspezifikationen.</w:t>
      </w:r>
    </w:p>
    <w:p w14:paraId="4179BA0A" w14:textId="77777777" w:rsidR="00451E02" w:rsidRPr="00BC34C2" w:rsidRDefault="002C5D60">
      <w:pPr>
        <w:pStyle w:val="Erluterungstext"/>
      </w:pPr>
      <w:r w:rsidRPr="00BC34C2">
        <w:t>Oftmals verweisen Sie auf einen Standard (z.B: CAN-Bus, 10Mbit Ethernet, Druckerkabel, ...).</w:t>
      </w:r>
    </w:p>
    <w:p w14:paraId="75E2FAAE" w14:textId="77777777" w:rsidR="00451E02" w:rsidRPr="00BC34C2" w:rsidRDefault="002C5D60">
      <w:pPr>
        <w:pStyle w:val="berschrift31"/>
        <w:numPr>
          <w:ilvl w:val="2"/>
          <w:numId w:val="1"/>
        </w:numPr>
        <w:rPr>
          <w:rFonts w:cs="Arial"/>
        </w:rPr>
      </w:pPr>
      <w:bookmarkStart w:id="347" w:name="OLE_LINK841"/>
      <w:bookmarkStart w:id="348" w:name="OLE_LINK831"/>
      <w:bookmarkStart w:id="349" w:name="__RefHeading__8625_132721752"/>
      <w:bookmarkEnd w:id="347"/>
      <w:bookmarkEnd w:id="348"/>
      <w:bookmarkEnd w:id="349"/>
      <w:r w:rsidRPr="00BC34C2">
        <w:rPr>
          <w:rFonts w:cs="Arial"/>
        </w:rPr>
        <w:t>Kanal 2</w:t>
      </w:r>
    </w:p>
    <w:p w14:paraId="1FB7D861" w14:textId="77777777" w:rsidR="00451E02" w:rsidRPr="00BC34C2" w:rsidRDefault="002C5D60">
      <w:pPr>
        <w:pStyle w:val="berschrift31"/>
        <w:numPr>
          <w:ilvl w:val="2"/>
          <w:numId w:val="1"/>
        </w:numPr>
        <w:rPr>
          <w:rFonts w:cs="Arial"/>
        </w:rPr>
      </w:pPr>
      <w:bookmarkStart w:id="350" w:name="__RefHeading__8627_132721752"/>
      <w:bookmarkEnd w:id="350"/>
      <w:r w:rsidRPr="00BC34C2">
        <w:rPr>
          <w:rFonts w:cs="Arial"/>
        </w:rPr>
        <w:t>...</w:t>
      </w:r>
    </w:p>
    <w:p w14:paraId="6AF4BBC1" w14:textId="77777777" w:rsidR="00451E02" w:rsidRPr="00BC34C2" w:rsidRDefault="002C5D60">
      <w:pPr>
        <w:pStyle w:val="berschrift31"/>
        <w:numPr>
          <w:ilvl w:val="2"/>
          <w:numId w:val="1"/>
        </w:numPr>
        <w:rPr>
          <w:rFonts w:cs="Arial"/>
        </w:rPr>
      </w:pPr>
      <w:bookmarkStart w:id="351" w:name="__RefHeading__8629_132721752"/>
      <w:bookmarkEnd w:id="351"/>
      <w:r w:rsidRPr="00BC34C2">
        <w:rPr>
          <w:rFonts w:cs="Arial"/>
        </w:rPr>
        <w:t>Kanal m</w:t>
      </w:r>
    </w:p>
    <w:p w14:paraId="49D3D5FF" w14:textId="77777777" w:rsidR="00451E02" w:rsidRPr="00BC34C2" w:rsidRDefault="002C5D60">
      <w:pPr>
        <w:pStyle w:val="berschrift31"/>
        <w:numPr>
          <w:ilvl w:val="2"/>
          <w:numId w:val="1"/>
        </w:numPr>
        <w:rPr>
          <w:rFonts w:cs="Arial"/>
        </w:rPr>
      </w:pPr>
      <w:bookmarkStart w:id="352" w:name="__RefHeading__8631_132721752"/>
      <w:bookmarkEnd w:id="352"/>
      <w:r w:rsidRPr="00BC34C2">
        <w:rPr>
          <w:rFonts w:cs="Arial"/>
        </w:rPr>
        <w:t>Offene Punkte</w:t>
      </w:r>
    </w:p>
    <w:p w14:paraId="5EC56D47" w14:textId="77777777" w:rsidR="00451E02" w:rsidRPr="00BC34C2" w:rsidRDefault="002C5D60">
      <w:pPr>
        <w:pStyle w:val="berschrift21"/>
        <w:numPr>
          <w:ilvl w:val="1"/>
          <w:numId w:val="1"/>
        </w:numPr>
        <w:rPr>
          <w:rFonts w:cs="Arial"/>
        </w:rPr>
      </w:pPr>
      <w:bookmarkStart w:id="353" w:name="__RefHeading__4903_132721752"/>
      <w:bookmarkStart w:id="354" w:name="_Toc188159242"/>
      <w:bookmarkStart w:id="355" w:name="_Toc161293456"/>
      <w:bookmarkEnd w:id="353"/>
      <w:bookmarkEnd w:id="354"/>
      <w:bookmarkEnd w:id="355"/>
      <w:r w:rsidRPr="00BC34C2">
        <w:rPr>
          <w:rFonts w:cs="Arial"/>
        </w:rPr>
        <w:t>Infrastruktur Ebene 2</w:t>
      </w:r>
    </w:p>
    <w:p w14:paraId="56FE2E3C" w14:textId="77777777" w:rsidR="00451E02" w:rsidRPr="00BC34C2" w:rsidRDefault="002C5D60">
      <w:pPr>
        <w:pStyle w:val="Erluterungberschrift"/>
        <w:rPr>
          <w:rFonts w:cs="Arial"/>
        </w:rPr>
      </w:pPr>
      <w:bookmarkStart w:id="356" w:name="OLE_LINK82"/>
      <w:bookmarkStart w:id="357" w:name="OLE_LINK811"/>
      <w:bookmarkEnd w:id="356"/>
      <w:bookmarkEnd w:id="357"/>
      <w:r w:rsidRPr="00BC34C2">
        <w:rPr>
          <w:rFonts w:cs="Arial"/>
        </w:rPr>
        <w:t>Inhalt</w:t>
      </w:r>
    </w:p>
    <w:p w14:paraId="70408DC8" w14:textId="77777777" w:rsidR="00451E02" w:rsidRPr="00BC34C2" w:rsidRDefault="002C5D60">
      <w:pPr>
        <w:pStyle w:val="Erluterungstext"/>
      </w:pPr>
      <w:r w:rsidRPr="00BC34C2">
        <w:t>Weitere Deploymentdiagramme mit gleicher Beschreibungsstruktur wie oben.</w:t>
      </w:r>
    </w:p>
    <w:p w14:paraId="778C37A0" w14:textId="77777777" w:rsidR="00451E02" w:rsidRPr="00BC34C2" w:rsidRDefault="002C5D60">
      <w:pPr>
        <w:pStyle w:val="Erluterungberschrift"/>
        <w:rPr>
          <w:rFonts w:cs="Arial"/>
        </w:rPr>
      </w:pPr>
      <w:r w:rsidRPr="00BC34C2">
        <w:rPr>
          <w:rFonts w:cs="Arial"/>
        </w:rPr>
        <w:t>Motivation</w:t>
      </w:r>
    </w:p>
    <w:p w14:paraId="593EECA2" w14:textId="77777777" w:rsidR="00451E02" w:rsidRPr="00BC34C2" w:rsidRDefault="002C5D60">
      <w:pPr>
        <w:pStyle w:val="Erluterungstext"/>
      </w:pPr>
      <w:r w:rsidRPr="00BC34C2">
        <w:t>Zur Verfeinerung der Infrastruktur soweit, wie Sie es für die Verteilung der Software benötigen.</w:t>
      </w:r>
    </w:p>
    <w:p w14:paraId="5E08F843" w14:textId="77777777" w:rsidR="00451E02" w:rsidRPr="00BC34C2" w:rsidRDefault="00451E02">
      <w:pPr>
        <w:spacing w:before="56" w:after="113"/>
        <w:rPr>
          <w:rFonts w:cs="Arial"/>
        </w:rPr>
      </w:pPr>
    </w:p>
    <w:p w14:paraId="19291462" w14:textId="77777777" w:rsidR="00451E02" w:rsidRPr="00BC34C2" w:rsidRDefault="002C5D60">
      <w:pPr>
        <w:pStyle w:val="berschrift11"/>
        <w:numPr>
          <w:ilvl w:val="0"/>
          <w:numId w:val="1"/>
        </w:numPr>
      </w:pPr>
      <w:bookmarkStart w:id="358" w:name="__RefHeading__4911_132721752"/>
      <w:bookmarkStart w:id="359" w:name="_Toc188159243"/>
      <w:bookmarkStart w:id="360" w:name="_Toc161293460"/>
      <w:bookmarkEnd w:id="358"/>
      <w:bookmarkEnd w:id="359"/>
      <w:bookmarkEnd w:id="360"/>
      <w:r w:rsidRPr="00BC34C2">
        <w:t>Konzepte</w:t>
      </w:r>
    </w:p>
    <w:p w14:paraId="57FFB89C" w14:textId="77777777" w:rsidR="00451E02" w:rsidRPr="00BC34C2" w:rsidRDefault="002C5D60">
      <w:pPr>
        <w:pStyle w:val="Erluterungberschrift"/>
        <w:rPr>
          <w:rFonts w:cs="Arial"/>
        </w:rPr>
      </w:pPr>
      <w:bookmarkStart w:id="361" w:name="OLE_LINK86"/>
      <w:bookmarkStart w:id="362" w:name="OLE_LINK85"/>
      <w:bookmarkEnd w:id="361"/>
      <w:bookmarkEnd w:id="362"/>
      <w:r w:rsidRPr="00BC34C2">
        <w:rPr>
          <w:rFonts w:cs="Arial"/>
        </w:rPr>
        <w:t xml:space="preserve">Inhalt: </w:t>
      </w:r>
    </w:p>
    <w:p w14:paraId="085A1DAE" w14:textId="77777777" w:rsidR="00451E02" w:rsidRPr="00BC34C2" w:rsidRDefault="002C5D60">
      <w:pPr>
        <w:pStyle w:val="Erluterungstext"/>
      </w:pPr>
      <w:commentRangeStart w:id="363"/>
      <w:r w:rsidRPr="00BC34C2">
        <w:t xml:space="preserve">Die folgenden Kapitel sind Beispiele für übergreifende Aspekte. </w:t>
      </w:r>
    </w:p>
    <w:p w14:paraId="043149FF" w14:textId="77777777" w:rsidR="00451E02" w:rsidRPr="00BC34C2" w:rsidRDefault="002C5D60">
      <w:pPr>
        <w:pStyle w:val="Erluterungstext"/>
      </w:pPr>
      <w:r w:rsidRPr="00BC34C2">
        <w:t xml:space="preserve">Falls einige der Aspekte für Ihr Projekt nicht wichtig sind oder nicht zutreffen, so halten Sie </w:t>
      </w:r>
      <w:r w:rsidRPr="00BC34C2">
        <w:rPr>
          <w:i/>
        </w:rPr>
        <w:t>diese</w:t>
      </w:r>
      <w:r w:rsidRPr="00BC34C2">
        <w:t xml:space="preserve"> Information ebenfalls fest, anstatt das Kapitel zu löschen.</w:t>
      </w:r>
    </w:p>
    <w:p w14:paraId="71F06E6F" w14:textId="77777777" w:rsidR="00451E02" w:rsidRPr="00BC34C2" w:rsidRDefault="00451E02">
      <w:pPr>
        <w:pStyle w:val="Erluterungstext"/>
      </w:pPr>
    </w:p>
    <w:p w14:paraId="2FC99E5F" w14:textId="77777777" w:rsidR="00451E02" w:rsidRPr="00BC34C2" w:rsidRDefault="002C5D60">
      <w:pPr>
        <w:pStyle w:val="Erluterungberschrift"/>
        <w:rPr>
          <w:rFonts w:cs="Arial"/>
        </w:rPr>
      </w:pPr>
      <w:r w:rsidRPr="00BC34C2">
        <w:rPr>
          <w:rFonts w:cs="Arial"/>
        </w:rPr>
        <w:t>Motivation:</w:t>
      </w:r>
    </w:p>
    <w:p w14:paraId="64CD7AB3" w14:textId="77777777" w:rsidR="00451E02" w:rsidRPr="00BC34C2" w:rsidRDefault="002C5D60">
      <w:pPr>
        <w:pStyle w:val="Erluterungstext"/>
      </w:pPr>
      <w:r w:rsidRPr="00BC34C2">
        <w:t>Manche der Aspekte lassen sich nur schwer "zentral" als Baustein in der Architektur unterbringen (z.B. das Thema "Sicherheit". Hier ist der Platz im Template, wo Sie Konzepte zu derartigen Themen geschlossen behandeln können.</w:t>
      </w:r>
    </w:p>
    <w:p w14:paraId="39E91D37" w14:textId="77777777" w:rsidR="00451E02" w:rsidRPr="00BC34C2" w:rsidRDefault="002C5D60">
      <w:pPr>
        <w:pStyle w:val="Erluterungstext"/>
      </w:pPr>
      <w:r w:rsidRPr="00BC34C2">
        <w:t>Alle Aspekte, die in der Architektur an vielen Stellen Konsequenzen zeigen, beispielsweise ein Domänen-/Fachklassen- oder Business-Modell, haben ebenfalls hier einen guten Platz.</w:t>
      </w:r>
    </w:p>
    <w:p w14:paraId="3F1287F2" w14:textId="77777777" w:rsidR="00451E02" w:rsidRPr="00BC34C2" w:rsidRDefault="002C5D60">
      <w:pPr>
        <w:pStyle w:val="Erluterungstext"/>
      </w:pPr>
      <w:r w:rsidRPr="00BC34C2">
        <w:t>Schließlich kommen manche Strukturen in der Architektur wiederholt vor, beispielsweise ein an mehreren Stellen eingesetztes Pattern. Auch solche Aspekte können Sie hier zentral erläutern.</w:t>
      </w:r>
    </w:p>
    <w:p w14:paraId="44F614E6" w14:textId="77777777" w:rsidR="00451E02" w:rsidRPr="00BC34C2" w:rsidRDefault="002C5D60">
      <w:pPr>
        <w:pStyle w:val="Erluterungberschrift"/>
        <w:rPr>
          <w:rFonts w:cs="Arial"/>
        </w:rPr>
      </w:pPr>
      <w:r w:rsidRPr="00BC34C2">
        <w:rPr>
          <w:rFonts w:cs="Arial"/>
        </w:rPr>
        <w:t xml:space="preserve">Form: </w:t>
      </w:r>
    </w:p>
    <w:p w14:paraId="2F8C880F" w14:textId="77777777" w:rsidR="00451E02" w:rsidRPr="00BC34C2" w:rsidRDefault="002C5D60">
      <w:pPr>
        <w:pStyle w:val="Erluterungstext"/>
      </w:pPr>
      <w:r w:rsidRPr="00BC34C2">
        <w:t>Kann vielfältig sein. Teilweise Konzeptpapiere mit beliebiger Gliederung, teilweise auch übergreifende Modelle/Szenarien mit Notationen, die Sie auch in den Architektursichten nutzen.</w:t>
      </w:r>
    </w:p>
    <w:p w14:paraId="3D4C6C62" w14:textId="77777777" w:rsidR="00451E02" w:rsidRPr="00BC34C2" w:rsidRDefault="00451E02">
      <w:pPr>
        <w:spacing w:before="56" w:after="113"/>
        <w:rPr>
          <w:rFonts w:cs="Arial"/>
          <w:sz w:val="20"/>
        </w:rPr>
      </w:pPr>
      <w:bookmarkStart w:id="364" w:name="OLE_LINK861"/>
      <w:bookmarkStart w:id="365" w:name="OLE_LINK851"/>
      <w:bookmarkEnd w:id="364"/>
      <w:bookmarkEnd w:id="365"/>
    </w:p>
    <w:commentRangeEnd w:id="363"/>
    <w:p w14:paraId="37E6C9A3" w14:textId="77777777" w:rsidR="00451E02" w:rsidRPr="00BC34C2" w:rsidRDefault="002C5D60">
      <w:pPr>
        <w:spacing w:before="56" w:after="113"/>
        <w:rPr>
          <w:rFonts w:cs="Arial"/>
        </w:rPr>
      </w:pPr>
      <w:r w:rsidRPr="00BC34C2">
        <w:rPr>
          <w:rFonts w:cs="Arial"/>
        </w:rPr>
        <w:commentReference w:id="363"/>
      </w:r>
    </w:p>
    <w:p w14:paraId="2BD24A7B" w14:textId="77777777" w:rsidR="00451E02" w:rsidRPr="00BC34C2" w:rsidRDefault="002C5D60">
      <w:pPr>
        <w:pStyle w:val="berschrift21"/>
        <w:numPr>
          <w:ilvl w:val="1"/>
          <w:numId w:val="1"/>
        </w:numPr>
        <w:rPr>
          <w:rFonts w:cs="Arial"/>
        </w:rPr>
      </w:pPr>
      <w:bookmarkStart w:id="366" w:name="__RefHeading__3126_1801653760"/>
      <w:bookmarkStart w:id="367" w:name="__RefHeading__3505_725898031"/>
      <w:bookmarkStart w:id="368" w:name="__RefHeading__4913_132721752"/>
      <w:bookmarkStart w:id="369" w:name="_Toc188159244"/>
      <w:bookmarkStart w:id="370" w:name="__RefHeading__8635_132721752"/>
      <w:bookmarkStart w:id="371" w:name="__RefHeading__3252_410849113"/>
      <w:bookmarkStart w:id="372" w:name="OLE_LINK30"/>
      <w:bookmarkStart w:id="373" w:name="OLE_LINK29"/>
      <w:bookmarkEnd w:id="366"/>
      <w:bookmarkEnd w:id="367"/>
      <w:bookmarkEnd w:id="368"/>
      <w:bookmarkEnd w:id="369"/>
      <w:bookmarkEnd w:id="370"/>
      <w:bookmarkEnd w:id="371"/>
      <w:commentRangeStart w:id="374"/>
      <w:r w:rsidRPr="00BC34C2">
        <w:rPr>
          <w:rFonts w:cs="Arial"/>
        </w:rPr>
        <w:t>Fachliche Strukturen und Modelle</w:t>
      </w:r>
    </w:p>
    <w:p w14:paraId="3D802979" w14:textId="77777777" w:rsidR="00451E02" w:rsidRPr="00BC34C2" w:rsidRDefault="002C5D60">
      <w:pPr>
        <w:pStyle w:val="Erluterungstext"/>
      </w:pPr>
      <w:bookmarkStart w:id="375" w:name="OLE_LINK88"/>
      <w:bookmarkStart w:id="376" w:name="OLE_LINK87"/>
      <w:bookmarkEnd w:id="375"/>
      <w:bookmarkEnd w:id="376"/>
      <w:r w:rsidRPr="00BC34C2">
        <w:t>Fachliche Modelle, Domänenmodelle, Business-Modelle – sie alle beschreiben Strukturen der reinen Fachlichkeit, also ohne Bezug zur Implementierungs- oder Lösungstechnologie.</w:t>
      </w:r>
    </w:p>
    <w:p w14:paraId="78C3EA29" w14:textId="77777777" w:rsidR="00451E02" w:rsidRPr="00BC34C2" w:rsidRDefault="002C5D60">
      <w:pPr>
        <w:pStyle w:val="Erluterungstext"/>
      </w:pPr>
      <w:r w:rsidRPr="00BC34C2">
        <w:t xml:space="preserve">Oftmals tauchen Teile solcher fachlichen Modelle an vielen Stellen in der Architektur, insbesondere der Bausteinsicht, wieder auf. </w:t>
      </w:r>
    </w:p>
    <w:p w14:paraId="0EFB139E" w14:textId="77777777" w:rsidR="00451E02" w:rsidRPr="00BC34C2" w:rsidRDefault="002C5D60">
      <w:pPr>
        <w:numPr>
          <w:ilvl w:val="1"/>
          <w:numId w:val="1"/>
        </w:numPr>
        <w:rPr>
          <w:rFonts w:cs="Arial"/>
        </w:rPr>
      </w:pPr>
      <w:bookmarkStart w:id="377" w:name="_Toc188159245"/>
      <w:bookmarkStart w:id="378" w:name="__RefHeading__4915_132721752"/>
      <w:bookmarkEnd w:id="372"/>
      <w:bookmarkEnd w:id="373"/>
      <w:bookmarkEnd w:id="377"/>
      <w:bookmarkEnd w:id="378"/>
      <w:r w:rsidRPr="00BC34C2">
        <w:rPr>
          <w:rFonts w:cs="Arial"/>
        </w:rPr>
        <w:t>Design Pattern</w:t>
      </w:r>
    </w:p>
    <w:p w14:paraId="512C5D74" w14:textId="77777777" w:rsidR="00451E02" w:rsidRPr="00BC34C2" w:rsidRDefault="002C5D60">
      <w:pPr>
        <w:rPr>
          <w:rFonts w:cs="Arial"/>
        </w:rPr>
      </w:pPr>
      <w:r w:rsidRPr="00BC34C2">
        <w:rPr>
          <w:rFonts w:cs="Arial"/>
        </w:rPr>
        <w:t>Um die visuelle Darstellung von der logischen Komponente zu trennen wird das Konzept des Model-View-Controllers verwendet. Dieses Pattern liegt ASP.NET zugrunde.</w:t>
      </w:r>
    </w:p>
    <w:p w14:paraId="2E0A08CD" w14:textId="77777777" w:rsidR="00451E02" w:rsidRPr="00BC34C2" w:rsidRDefault="002C5D60">
      <w:pPr>
        <w:pStyle w:val="Erluterungstext"/>
      </w:pPr>
      <w:bookmarkStart w:id="379" w:name="OLE_LINK90"/>
      <w:bookmarkStart w:id="380" w:name="OLE_LINK89"/>
      <w:bookmarkStart w:id="381" w:name="OLE_LINK6"/>
      <w:bookmarkStart w:id="382" w:name="OLE_LINK5"/>
      <w:bookmarkEnd w:id="379"/>
      <w:bookmarkEnd w:id="380"/>
      <w:r w:rsidRPr="00BC34C2">
        <w:t xml:space="preserve">Oftmals tauchen einige typische Lösungsstrukturen oder Grundmuster an mehren Stellen der Architektur auf. Beispiele dafür sind die Abhängigkeiten zwischen Persistenzschicht, Applikation sowie die Anbindung </w:t>
      </w:r>
      <w:bookmarkStart w:id="383" w:name="OLE_LINK10"/>
      <w:bookmarkStart w:id="384" w:name="OLE_LINK7"/>
      <w:bookmarkEnd w:id="381"/>
      <w:bookmarkEnd w:id="382"/>
      <w:bookmarkEnd w:id="383"/>
      <w:bookmarkEnd w:id="384"/>
      <w:r w:rsidRPr="00BC34C2">
        <w:t xml:space="preserve">grafischer Oberflächen an die Fach- oder Domänenobjekte. Solche wiederkehrenden Strukturen beschreiben Sie möglichst nur ein einziges Mal, um Redundanzen zu vermeiden. Dieser Abschnitt erfüllt genau diesen Zweck. </w:t>
      </w:r>
    </w:p>
    <w:p w14:paraId="52007C42" w14:textId="77777777" w:rsidR="00451E02" w:rsidRPr="00BC34C2" w:rsidRDefault="002C5D60">
      <w:pPr>
        <w:rPr>
          <w:rFonts w:cs="Arial"/>
        </w:rPr>
      </w:pPr>
      <w:bookmarkStart w:id="385" w:name="OLE_LINK901"/>
      <w:bookmarkStart w:id="386" w:name="OLE_LINK891"/>
      <w:bookmarkEnd w:id="385"/>
      <w:bookmarkEnd w:id="386"/>
      <w:commentRangeEnd w:id="374"/>
      <w:r w:rsidRPr="00BC34C2">
        <w:rPr>
          <w:rFonts w:cs="Arial"/>
        </w:rPr>
        <w:commentReference w:id="374"/>
      </w:r>
    </w:p>
    <w:p w14:paraId="77ABDD5E" w14:textId="77777777" w:rsidR="00451E02" w:rsidRPr="00BC34C2" w:rsidRDefault="002C5D60">
      <w:pPr>
        <w:pStyle w:val="berschrift21"/>
        <w:numPr>
          <w:ilvl w:val="1"/>
          <w:numId w:val="1"/>
        </w:numPr>
        <w:rPr>
          <w:rFonts w:cs="Arial"/>
        </w:rPr>
      </w:pPr>
      <w:bookmarkStart w:id="387" w:name="__RefHeading__4917_132721752"/>
      <w:bookmarkStart w:id="388" w:name="_Toc161293461"/>
      <w:bookmarkStart w:id="389" w:name="_Toc188159246"/>
      <w:bookmarkEnd w:id="387"/>
      <w:bookmarkEnd w:id="388"/>
      <w:bookmarkEnd w:id="389"/>
      <w:r w:rsidRPr="00BC34C2">
        <w:rPr>
          <w:rFonts w:cs="Arial"/>
        </w:rPr>
        <w:t>Persistenz</w:t>
      </w:r>
    </w:p>
    <w:p w14:paraId="175866D9" w14:textId="77777777" w:rsidR="00451E02" w:rsidRPr="00BC34C2" w:rsidRDefault="002C5D60">
      <w:pPr>
        <w:pStyle w:val="Erluterungstext"/>
      </w:pPr>
      <w:bookmarkStart w:id="390" w:name="OLE_LINK92"/>
      <w:bookmarkStart w:id="391" w:name="OLE_LINK911"/>
      <w:bookmarkEnd w:id="390"/>
      <w:bookmarkEnd w:id="391"/>
      <w:r w:rsidRPr="00BC34C2">
        <w:t>Persistenz (Dauerhaftigkeit, Beständigkeit) bedeutet, Daten aus dem (flüchtigen) Hauptspeicher auf ein beständiges Medium (und wieder zurück) zu bringen.</w:t>
      </w:r>
    </w:p>
    <w:p w14:paraId="356E4483" w14:textId="77777777" w:rsidR="00451E02" w:rsidRPr="00BC34C2" w:rsidRDefault="002C5D60">
      <w:pPr>
        <w:pStyle w:val="Erluterungstext"/>
      </w:pPr>
      <w:r w:rsidRPr="00BC34C2">
        <w:t>Einige der Daten, die ein Software-System bearbeitet, müssen dauerhaft auf einem Speichermedium gespeichert oder von solchen Medien gelesen werden:</w:t>
      </w:r>
    </w:p>
    <w:p w14:paraId="62471979" w14:textId="77777777" w:rsidR="00451E02" w:rsidRPr="00BC34C2" w:rsidRDefault="002C5D60">
      <w:pPr>
        <w:pStyle w:val="ErluterungstextBullets"/>
        <w:numPr>
          <w:ilvl w:val="0"/>
          <w:numId w:val="2"/>
        </w:numPr>
      </w:pPr>
      <w:r w:rsidRPr="00BC34C2">
        <w:t>Flüchtige Speichermedien (Hauptspeicher oder Cache) sind technisch nicht für dauerhafte Speicherung ausgelegt. Daten gehen verloren, wenn die entsprechende Hardware ausgeschaltet oder heruntergefahren wird.</w:t>
      </w:r>
    </w:p>
    <w:p w14:paraId="5CA92686" w14:textId="77777777" w:rsidR="00451E02" w:rsidRPr="00BC34C2" w:rsidRDefault="002C5D60">
      <w:pPr>
        <w:pStyle w:val="ErluterungstextBullets"/>
        <w:numPr>
          <w:ilvl w:val="0"/>
          <w:numId w:val="2"/>
        </w:numPr>
      </w:pPr>
      <w:r w:rsidRPr="00BC34C2">
        <w:t>Die Menge der von kommerziellen Software-Systemen bearbeiteten Daten übersteigt üblicherweise die Kapazität des Hauptspeichers.</w:t>
      </w:r>
    </w:p>
    <w:p w14:paraId="6037CE46" w14:textId="77777777" w:rsidR="00451E02" w:rsidRPr="00BC34C2" w:rsidRDefault="002C5D60">
      <w:pPr>
        <w:pStyle w:val="ErluterungstextBullets"/>
        <w:numPr>
          <w:ilvl w:val="0"/>
          <w:numId w:val="2"/>
        </w:numPr>
      </w:pPr>
      <w:r w:rsidRPr="00BC34C2">
        <w:t>Auf Festplatten, optischen Speichermedien oder Bändern sind oftmals große Mengen von Unternehmensdaten vorhanden, die eine beträchtliche Investition darstellen.</w:t>
      </w:r>
    </w:p>
    <w:p w14:paraId="57F14D56" w14:textId="77777777" w:rsidR="00451E02" w:rsidRPr="00BC34C2" w:rsidRDefault="002C5D60">
      <w:pPr>
        <w:pStyle w:val="Erluterungstext"/>
      </w:pPr>
      <w:r w:rsidRPr="00BC34C2">
        <w:t>Persistenz ist ein technisch bedingtes Thema und trägt nichts zur eigentlichen Fachlichkeit eines Systems bei. Dennoch müssen Sie sich als Architekt mit dem Thema auseinander setzen, denn ein erheblicher Teil aller Software-Systeme benötigt einen effizienten Zugriff auf persistent gespeicherte Daten. Hierzu gehören praktisch sämtliche kommerziellen und viele technischen Systeme. Eingebettete Systeme (embedded systems ) gehorchen jedoch oft anderen Regeln hinsichtlich ihrer Datenverwaltung.</w:t>
      </w:r>
    </w:p>
    <w:p w14:paraId="5F30CA63" w14:textId="77777777" w:rsidR="00451E02" w:rsidRPr="00BC34C2" w:rsidRDefault="002C5D60">
      <w:pPr>
        <w:rPr>
          <w:rFonts w:cs="Arial"/>
        </w:rPr>
      </w:pPr>
      <w:bookmarkStart w:id="392" w:name="OLE_LINK921"/>
      <w:bookmarkStart w:id="393" w:name="OLE_LINK912"/>
      <w:bookmarkEnd w:id="392"/>
      <w:bookmarkEnd w:id="393"/>
      <w:r w:rsidRPr="00BC34C2">
        <w:rPr>
          <w:rFonts w:cs="Arial"/>
        </w:rPr>
        <w:t>Alle länger benötigten Daten werden in einer MS SQL Server Instanz abgelegt.</w:t>
      </w:r>
    </w:p>
    <w:p w14:paraId="6DD11240" w14:textId="77777777" w:rsidR="00451E02" w:rsidRPr="00BC34C2" w:rsidRDefault="00451E02">
      <w:pPr>
        <w:rPr>
          <w:rFonts w:cs="Arial"/>
        </w:rPr>
      </w:pPr>
    </w:p>
    <w:p w14:paraId="08B61CBC" w14:textId="77777777" w:rsidR="00451E02" w:rsidRPr="00BC34C2" w:rsidRDefault="002C5D60">
      <w:pPr>
        <w:pStyle w:val="berschrift21"/>
        <w:numPr>
          <w:ilvl w:val="1"/>
          <w:numId w:val="1"/>
        </w:numPr>
        <w:rPr>
          <w:rFonts w:cs="Arial"/>
        </w:rPr>
      </w:pPr>
      <w:bookmarkStart w:id="394" w:name="__RefHeading__4919_132721752"/>
      <w:bookmarkStart w:id="395" w:name="_Toc188159247"/>
      <w:bookmarkStart w:id="396" w:name="_Toc161293462"/>
      <w:bookmarkEnd w:id="394"/>
      <w:bookmarkEnd w:id="395"/>
      <w:bookmarkEnd w:id="396"/>
      <w:r w:rsidRPr="00BC34C2">
        <w:rPr>
          <w:rFonts w:cs="Arial"/>
        </w:rPr>
        <w:t>Benutzungsoberfläche</w:t>
      </w:r>
    </w:p>
    <w:p w14:paraId="4D7918F6" w14:textId="77777777" w:rsidR="00451E02" w:rsidRPr="00BC34C2" w:rsidRDefault="002C5D60">
      <w:pPr>
        <w:pStyle w:val="Erluterungstext"/>
      </w:pPr>
      <w:bookmarkStart w:id="397" w:name="OLE_LINK94"/>
      <w:bookmarkStart w:id="398" w:name="OLE_LINK93"/>
      <w:bookmarkEnd w:id="397"/>
      <w:bookmarkEnd w:id="398"/>
      <w:r w:rsidRPr="00BC34C2">
        <w:t>IT-Systeme, die von (menschlichen) Benutzern interaktiv genutzt werden, benötigen eine Benutzungsoberfläche. Das können sowohl grafische als auch textuelle Oberflächen sein.</w:t>
      </w:r>
    </w:p>
    <w:p w14:paraId="2B664A28" w14:textId="0D23358A" w:rsidR="00451E02" w:rsidRPr="00BC34C2" w:rsidRDefault="002C5D60" w:rsidP="0006007F">
      <w:pPr>
        <w:rPr>
          <w:rFonts w:cs="Arial"/>
        </w:rPr>
      </w:pPr>
      <w:bookmarkStart w:id="399" w:name="OLE_LINK941"/>
      <w:bookmarkStart w:id="400" w:name="OLE_LINK931"/>
      <w:bookmarkEnd w:id="399"/>
      <w:bookmarkEnd w:id="400"/>
      <w:r w:rsidRPr="00BC34C2">
        <w:rPr>
          <w:rFonts w:cs="Arial"/>
        </w:rPr>
        <w:t>Da jeder unkompliziert an dem System teilhaben soll, wird dieses Projekt als Webapplikation erstellt.</w:t>
      </w:r>
      <w:bookmarkStart w:id="401" w:name="__RefHeading__4921_132721752"/>
      <w:bookmarkStart w:id="402" w:name="_Toc188159248"/>
      <w:bookmarkStart w:id="403" w:name="_Toc161293463"/>
      <w:bookmarkEnd w:id="401"/>
      <w:bookmarkEnd w:id="402"/>
      <w:bookmarkEnd w:id="403"/>
    </w:p>
    <w:p w14:paraId="0E37A64B" w14:textId="77777777" w:rsidR="00451E02" w:rsidRPr="00BC34C2" w:rsidRDefault="002C5D60">
      <w:pPr>
        <w:pStyle w:val="Erluterungstext"/>
      </w:pPr>
      <w:bookmarkStart w:id="404" w:name="OLE_LINK96"/>
      <w:bookmarkStart w:id="405" w:name="OLE_LINK95"/>
      <w:bookmarkEnd w:id="404"/>
      <w:bookmarkEnd w:id="405"/>
      <w:r w:rsidRPr="00BC34C2">
        <w:t>Ergonomie von IT-Systemen bedeutet die Verbesserung (Optimierung) deren Benutzbarkeit aufgrund objektiver und subjektiver Faktoren. Im wesentlichen zählen zu ergonomischen Faktoren die Benutzungsoberfläche, die Reaktivität (gefühlte Performance) sowie die Verfügbarkeit und Robustheit eines Systems.</w:t>
      </w:r>
    </w:p>
    <w:p w14:paraId="07F342D9" w14:textId="77777777" w:rsidR="00451E02" w:rsidRPr="00BC34C2" w:rsidRDefault="00451E02">
      <w:pPr>
        <w:rPr>
          <w:rFonts w:cs="Arial"/>
        </w:rPr>
      </w:pPr>
    </w:p>
    <w:p w14:paraId="1A5829C5" w14:textId="77777777" w:rsidR="00451E02" w:rsidRPr="00BC34C2" w:rsidRDefault="002C5D60">
      <w:pPr>
        <w:pStyle w:val="berschrift21"/>
        <w:numPr>
          <w:ilvl w:val="1"/>
          <w:numId w:val="1"/>
        </w:numPr>
        <w:rPr>
          <w:rFonts w:cs="Arial"/>
        </w:rPr>
      </w:pPr>
      <w:bookmarkStart w:id="406" w:name="__RefHeading__4923_132721752"/>
      <w:bookmarkStart w:id="407" w:name="_Toc188159249"/>
      <w:bookmarkStart w:id="408" w:name="_Toc161293464"/>
      <w:bookmarkEnd w:id="406"/>
      <w:bookmarkEnd w:id="407"/>
      <w:bookmarkEnd w:id="408"/>
      <w:r w:rsidRPr="00BC34C2">
        <w:rPr>
          <w:rFonts w:cs="Arial"/>
        </w:rPr>
        <w:t>Ablaufsteuerung</w:t>
      </w:r>
    </w:p>
    <w:p w14:paraId="4347211D" w14:textId="77777777" w:rsidR="00451E02" w:rsidRPr="00BC34C2" w:rsidRDefault="002C5D60">
      <w:pPr>
        <w:pStyle w:val="Erluterungstext"/>
      </w:pPr>
      <w:bookmarkStart w:id="409" w:name="OLE_LINK98"/>
      <w:bookmarkStart w:id="410" w:name="OLE_LINK97"/>
      <w:bookmarkEnd w:id="409"/>
      <w:bookmarkEnd w:id="410"/>
      <w:r w:rsidRPr="00BC34C2">
        <w:lastRenderedPageBreak/>
        <w:t>Ablaufsteuerung von IT-Systemen bezieht sich sowohl auf die an der (grafischen) Oberfläche sichtbaren Abläufe als auch auf die Steuerung der Hintergrundaktivitäten. Zur Ablaufsteuerung gehört daher unter anderem die Steuerung der Benutzungsoberfläche als auch die Workflow-Steuerung.</w:t>
      </w:r>
    </w:p>
    <w:p w14:paraId="1ACE385E" w14:textId="77777777" w:rsidR="00451E02" w:rsidRPr="00BC34C2" w:rsidRDefault="002C5D60">
      <w:pPr>
        <w:spacing w:before="56" w:after="113"/>
        <w:rPr>
          <w:rFonts w:cs="Arial"/>
          <w:sz w:val="20"/>
        </w:rPr>
      </w:pPr>
      <w:bookmarkStart w:id="411" w:name="OLE_LINK981"/>
      <w:bookmarkStart w:id="412" w:name="OLE_LINK971"/>
      <w:bookmarkEnd w:id="411"/>
      <w:bookmarkEnd w:id="412"/>
      <w:r w:rsidRPr="00BC34C2">
        <w:rPr>
          <w:rFonts w:cs="Arial"/>
          <w:sz w:val="20"/>
        </w:rPr>
        <w:t>Student: Login – Lehrveranstaltung auswählen – Bewerten – Absenden – Ausloggen</w:t>
      </w:r>
    </w:p>
    <w:p w14:paraId="74553806" w14:textId="77777777" w:rsidR="00451E02" w:rsidRPr="00BC34C2" w:rsidRDefault="002C5D60">
      <w:pPr>
        <w:spacing w:before="56" w:after="113"/>
        <w:rPr>
          <w:rFonts w:cs="Arial"/>
          <w:sz w:val="20"/>
        </w:rPr>
      </w:pPr>
      <w:r w:rsidRPr="00BC34C2">
        <w:rPr>
          <w:rFonts w:cs="Arial"/>
          <w:sz w:val="20"/>
        </w:rPr>
        <w:t>Dozent/Dekan: Login – Fragebogen auswählen – Fragen ändern/löschen/</w:t>
      </w:r>
      <w:proofErr w:type="spellStart"/>
      <w:r w:rsidRPr="00BC34C2">
        <w:rPr>
          <w:rFonts w:cs="Arial"/>
          <w:sz w:val="20"/>
        </w:rPr>
        <w:t>hinzfügen</w:t>
      </w:r>
      <w:proofErr w:type="spellEnd"/>
      <w:r w:rsidRPr="00BC34C2">
        <w:rPr>
          <w:rFonts w:cs="Arial"/>
          <w:sz w:val="20"/>
        </w:rPr>
        <w:t xml:space="preserve"> – Speichern – Ausloggen</w:t>
      </w:r>
    </w:p>
    <w:p w14:paraId="04534222" w14:textId="77777777" w:rsidR="00451E02" w:rsidRPr="00BC34C2" w:rsidRDefault="002C5D60">
      <w:pPr>
        <w:spacing w:before="56" w:after="113"/>
        <w:rPr>
          <w:rFonts w:cs="Arial"/>
          <w:sz w:val="20"/>
        </w:rPr>
      </w:pPr>
      <w:r w:rsidRPr="00BC34C2">
        <w:rPr>
          <w:rFonts w:cs="Arial"/>
          <w:sz w:val="20"/>
        </w:rPr>
        <w:t>QM:</w:t>
      </w:r>
    </w:p>
    <w:p w14:paraId="091CC0E3" w14:textId="77777777" w:rsidR="00451E02" w:rsidRPr="00BC34C2" w:rsidRDefault="002C5D60">
      <w:pPr>
        <w:spacing w:before="56" w:after="113"/>
        <w:rPr>
          <w:rFonts w:cs="Arial"/>
          <w:sz w:val="20"/>
        </w:rPr>
      </w:pPr>
      <w:r w:rsidRPr="00BC34C2">
        <w:rPr>
          <w:rFonts w:cs="Arial"/>
          <w:sz w:val="20"/>
        </w:rPr>
        <w:t>1. Login – Fragebogen anlegen – Fragen ändern/löschen/hinzufügen – Speichern – Ausloggen</w:t>
      </w:r>
    </w:p>
    <w:p w14:paraId="2F207039" w14:textId="77777777" w:rsidR="00451E02" w:rsidRPr="00BC34C2" w:rsidRDefault="002C5D60">
      <w:pPr>
        <w:spacing w:before="56" w:after="113"/>
        <w:rPr>
          <w:rFonts w:cs="Arial"/>
          <w:sz w:val="20"/>
        </w:rPr>
      </w:pPr>
      <w:r w:rsidRPr="00BC34C2">
        <w:rPr>
          <w:rFonts w:cs="Arial"/>
          <w:sz w:val="20"/>
        </w:rPr>
        <w:t>2. Login – Fragebogen löschen – Ausloggen</w:t>
      </w:r>
    </w:p>
    <w:p w14:paraId="0A7E178C" w14:textId="77777777" w:rsidR="00451E02" w:rsidRPr="00BC34C2" w:rsidRDefault="00451E02">
      <w:pPr>
        <w:spacing w:before="56" w:after="113"/>
        <w:rPr>
          <w:rFonts w:cs="Arial"/>
          <w:sz w:val="20"/>
        </w:rPr>
      </w:pPr>
    </w:p>
    <w:p w14:paraId="225A0B5C" w14:textId="77777777" w:rsidR="00451E02" w:rsidRPr="00BC34C2" w:rsidRDefault="00451E02">
      <w:pPr>
        <w:spacing w:before="56" w:after="113"/>
        <w:rPr>
          <w:rFonts w:cs="Arial"/>
          <w:sz w:val="20"/>
        </w:rPr>
      </w:pPr>
    </w:p>
    <w:p w14:paraId="7372966B" w14:textId="77777777" w:rsidR="00451E02" w:rsidRPr="00BC34C2" w:rsidRDefault="002C5D60">
      <w:pPr>
        <w:pStyle w:val="berschrift21"/>
        <w:numPr>
          <w:ilvl w:val="1"/>
          <w:numId w:val="1"/>
        </w:numPr>
        <w:rPr>
          <w:rFonts w:cs="Arial"/>
        </w:rPr>
      </w:pPr>
      <w:bookmarkStart w:id="413" w:name="__RefHeading__4925_132721752"/>
      <w:bookmarkStart w:id="414" w:name="_Toc188159250"/>
      <w:bookmarkStart w:id="415" w:name="_Toc161293465"/>
      <w:bookmarkEnd w:id="413"/>
      <w:bookmarkEnd w:id="414"/>
      <w:bookmarkEnd w:id="415"/>
      <w:r w:rsidRPr="00BC34C2">
        <w:rPr>
          <w:rFonts w:cs="Arial"/>
        </w:rPr>
        <w:t>Transaktionsbehandlung</w:t>
      </w:r>
    </w:p>
    <w:p w14:paraId="0E018A73" w14:textId="77777777" w:rsidR="00451E02" w:rsidRPr="00BC34C2" w:rsidRDefault="002C5D60">
      <w:pPr>
        <w:pStyle w:val="Erluterungstext"/>
      </w:pPr>
      <w:bookmarkStart w:id="416" w:name="OLE_LINK100"/>
      <w:bookmarkStart w:id="417" w:name="OLE_LINK99"/>
      <w:bookmarkEnd w:id="416"/>
      <w:bookmarkEnd w:id="417"/>
      <w:r w:rsidRPr="00BC34C2">
        <w:t>Transaktionen sind Arbeitsschritte oder Abläufe, die entweder alle gemeinsam oder garnicht durchgeführt werden. Der Begriff stammt aus den Datenbanken - wichtiges Stichwort hier sind ACID-Transaktionen (atomar, consistent, isolated, durable).</w:t>
      </w:r>
    </w:p>
    <w:p w14:paraId="6C290FC1" w14:textId="77777777" w:rsidR="00451E02" w:rsidRPr="00BC34C2" w:rsidRDefault="002C5D60">
      <w:pPr>
        <w:spacing w:before="56" w:after="113"/>
        <w:rPr>
          <w:rFonts w:cs="Arial"/>
          <w:sz w:val="20"/>
        </w:rPr>
      </w:pPr>
      <w:r w:rsidRPr="00BC34C2">
        <w:rPr>
          <w:rFonts w:cs="Arial"/>
          <w:sz w:val="20"/>
        </w:rPr>
        <w:t>MS SQL Server 2008 Transaktionsbehandlung</w:t>
      </w:r>
    </w:p>
    <w:p w14:paraId="7E4E3EDE" w14:textId="77777777" w:rsidR="00451E02" w:rsidRPr="00BC34C2" w:rsidRDefault="00451E02">
      <w:pPr>
        <w:spacing w:before="56" w:after="113"/>
        <w:rPr>
          <w:rFonts w:cs="Arial"/>
          <w:sz w:val="20"/>
        </w:rPr>
      </w:pPr>
      <w:bookmarkStart w:id="418" w:name="OLE_LINK1001"/>
      <w:bookmarkStart w:id="419" w:name="OLE_LINK991"/>
      <w:bookmarkEnd w:id="418"/>
      <w:bookmarkEnd w:id="419"/>
    </w:p>
    <w:p w14:paraId="1ACED040" w14:textId="77777777" w:rsidR="00451E02" w:rsidRPr="00BC34C2" w:rsidRDefault="002C5D60">
      <w:pPr>
        <w:pStyle w:val="berschrift21"/>
        <w:numPr>
          <w:ilvl w:val="1"/>
          <w:numId w:val="1"/>
        </w:numPr>
        <w:rPr>
          <w:rFonts w:cs="Arial"/>
        </w:rPr>
      </w:pPr>
      <w:bookmarkStart w:id="420" w:name="__RefHeading__4927_132721752"/>
      <w:bookmarkStart w:id="421" w:name="_Toc188159251"/>
      <w:bookmarkStart w:id="422" w:name="_Toc161293466"/>
      <w:bookmarkEnd w:id="420"/>
      <w:bookmarkEnd w:id="421"/>
      <w:bookmarkEnd w:id="422"/>
      <w:proofErr w:type="spellStart"/>
      <w:r w:rsidRPr="00BC34C2">
        <w:rPr>
          <w:rFonts w:cs="Arial"/>
        </w:rPr>
        <w:t>Sessionbehandlung</w:t>
      </w:r>
      <w:proofErr w:type="spellEnd"/>
    </w:p>
    <w:p w14:paraId="0B17D5A2" w14:textId="77777777" w:rsidR="00451E02" w:rsidRPr="00BC34C2" w:rsidRDefault="002C5D60">
      <w:pPr>
        <w:pStyle w:val="Erluterungstext"/>
      </w:pPr>
      <w:bookmarkStart w:id="423" w:name="OLE_LINK102"/>
      <w:bookmarkStart w:id="424" w:name="OLE_LINK101"/>
      <w:bookmarkEnd w:id="423"/>
      <w:bookmarkEnd w:id="424"/>
      <w:r w:rsidRPr="00BC34C2">
        <w:t>Eine Session, auch genannt Sitzung, bezeichnet eine stehende Verbindung eines Clients mit einem Server. Den Zustand dieser Sitzung gilt es zu erhalten, was insbesondere bei der Nutzung zustandsloser Protokolle (etwa HTTP) wichtige Bedeutung hat. Sessionbehandlung stellt für Intra-  und Internetsysteme eine kritische Herausforderung dar und beeinflusst häufig die Performance eines Systems.</w:t>
      </w:r>
    </w:p>
    <w:p w14:paraId="2C6B6C0A" w14:textId="77777777" w:rsidR="00451E02" w:rsidRPr="00BC34C2" w:rsidRDefault="002C5D60">
      <w:pPr>
        <w:spacing w:before="56" w:after="113"/>
        <w:rPr>
          <w:rFonts w:cs="Arial"/>
          <w:sz w:val="20"/>
        </w:rPr>
      </w:pPr>
      <w:r w:rsidRPr="00BC34C2">
        <w:rPr>
          <w:rFonts w:cs="Arial"/>
          <w:sz w:val="20"/>
        </w:rPr>
        <w:t xml:space="preserve">ASP.NET </w:t>
      </w:r>
      <w:proofErr w:type="spellStart"/>
      <w:r w:rsidRPr="00BC34C2">
        <w:rPr>
          <w:rFonts w:cs="Arial"/>
          <w:sz w:val="20"/>
        </w:rPr>
        <w:t>Sessionverwaltung</w:t>
      </w:r>
      <w:proofErr w:type="spellEnd"/>
    </w:p>
    <w:p w14:paraId="301C7A59" w14:textId="77777777" w:rsidR="00451E02" w:rsidRPr="00BC34C2" w:rsidRDefault="00451E02">
      <w:pPr>
        <w:spacing w:before="56" w:after="113"/>
        <w:rPr>
          <w:rFonts w:cs="Arial"/>
          <w:sz w:val="20"/>
        </w:rPr>
      </w:pPr>
      <w:bookmarkStart w:id="425" w:name="OLE_LINK1021"/>
      <w:bookmarkStart w:id="426" w:name="OLE_LINK1011"/>
      <w:bookmarkEnd w:id="425"/>
      <w:bookmarkEnd w:id="426"/>
    </w:p>
    <w:p w14:paraId="4F8E8372" w14:textId="77777777" w:rsidR="00451E02" w:rsidRPr="00BC34C2" w:rsidRDefault="002C5D60">
      <w:pPr>
        <w:pStyle w:val="berschrift21"/>
        <w:numPr>
          <w:ilvl w:val="1"/>
          <w:numId w:val="1"/>
        </w:numPr>
        <w:rPr>
          <w:rFonts w:cs="Arial"/>
        </w:rPr>
      </w:pPr>
      <w:bookmarkStart w:id="427" w:name="__RefHeading__4929_132721752"/>
      <w:bookmarkStart w:id="428" w:name="_Toc188159252"/>
      <w:bookmarkStart w:id="429" w:name="_Toc161293467"/>
      <w:bookmarkEnd w:id="427"/>
      <w:bookmarkEnd w:id="428"/>
      <w:bookmarkEnd w:id="429"/>
      <w:r w:rsidRPr="00BC34C2">
        <w:rPr>
          <w:rFonts w:cs="Arial"/>
        </w:rPr>
        <w:t>Sicherheit</w:t>
      </w:r>
    </w:p>
    <w:p w14:paraId="29558176" w14:textId="77777777" w:rsidR="00451E02" w:rsidRPr="00BC34C2" w:rsidRDefault="002C5D60">
      <w:pPr>
        <w:pStyle w:val="Erluterungstext"/>
      </w:pPr>
      <w:bookmarkStart w:id="430" w:name="OLE_LINK104"/>
      <w:bookmarkStart w:id="431" w:name="OLE_LINK103"/>
      <w:bookmarkEnd w:id="430"/>
      <w:bookmarkEnd w:id="431"/>
      <w:r w:rsidRPr="00BC34C2">
        <w:t>Die Sicherheit von IT-Systemen befasst sich mit Mechanismen zur Gewährleistung von Datensicherheit und Datenschutz sowie Verhinderung von Datenmissbrauch.</w:t>
      </w:r>
    </w:p>
    <w:p w14:paraId="50544590" w14:textId="77777777" w:rsidR="00451E02" w:rsidRPr="00BC34C2" w:rsidRDefault="002C5D60">
      <w:pPr>
        <w:pStyle w:val="Erluterungstext"/>
      </w:pPr>
      <w:r w:rsidRPr="00BC34C2">
        <w:t>Typische Fragestellungen sind:</w:t>
      </w:r>
    </w:p>
    <w:p w14:paraId="4BFD79E8" w14:textId="77777777" w:rsidR="00451E02" w:rsidRPr="00BC34C2" w:rsidRDefault="002C5D60">
      <w:pPr>
        <w:pStyle w:val="ErluterungstextBullets"/>
        <w:numPr>
          <w:ilvl w:val="0"/>
          <w:numId w:val="2"/>
        </w:numPr>
      </w:pPr>
      <w:r w:rsidRPr="00BC34C2">
        <w:t>Wie können Daten auf dem Transport (beispielsweise über offene Netze wie das Internet) vor Missbrauch geschützt werden?</w:t>
      </w:r>
    </w:p>
    <w:p w14:paraId="563A95E4" w14:textId="77777777" w:rsidR="00451E02" w:rsidRPr="00BC34C2" w:rsidRDefault="002C5D60">
      <w:pPr>
        <w:pStyle w:val="ErluterungstextBullets"/>
        <w:numPr>
          <w:ilvl w:val="0"/>
          <w:numId w:val="2"/>
        </w:numPr>
      </w:pPr>
      <w:r w:rsidRPr="00BC34C2">
        <w:t>Wie können Kommunikationspartner sich gegenseitig vertrauen?</w:t>
      </w:r>
    </w:p>
    <w:p w14:paraId="20953927" w14:textId="77777777" w:rsidR="00451E02" w:rsidRPr="00BC34C2" w:rsidRDefault="002C5D60">
      <w:pPr>
        <w:pStyle w:val="ErluterungstextBullets"/>
        <w:numPr>
          <w:ilvl w:val="0"/>
          <w:numId w:val="2"/>
        </w:numPr>
      </w:pPr>
      <w:r w:rsidRPr="00BC34C2">
        <w:t>Wie können sich Kommunikationspartner eindeutig erkennen und vor falschen Kommunikationspartner schützen?</w:t>
      </w:r>
    </w:p>
    <w:p w14:paraId="17BE412C" w14:textId="77777777" w:rsidR="00451E02" w:rsidRPr="00BC34C2" w:rsidRDefault="002C5D60">
      <w:pPr>
        <w:pStyle w:val="ErluterungstextBullets"/>
        <w:numPr>
          <w:ilvl w:val="0"/>
          <w:numId w:val="2"/>
        </w:numPr>
      </w:pPr>
      <w:r w:rsidRPr="00BC34C2">
        <w:t>Wie können Kommunikationspartner die Herkunft von Daten für sich beanspruchen (oder die Echtheit von Daten bestätigen)?</w:t>
      </w:r>
    </w:p>
    <w:p w14:paraId="78D6EAB4" w14:textId="77777777" w:rsidR="00451E02" w:rsidRPr="00BC34C2" w:rsidRDefault="002C5D60">
      <w:pPr>
        <w:pStyle w:val="Erluterungstext"/>
      </w:pPr>
      <w:r w:rsidRPr="00BC34C2">
        <w:t>Das Thema IT-Sicherheit hat häufig Berührung zu juristischen Aspekten, teilweise sogar zu internationalem Recht.</w:t>
      </w:r>
    </w:p>
    <w:p w14:paraId="67F704A8" w14:textId="77777777" w:rsidR="00451E02" w:rsidRPr="00BC34C2" w:rsidRDefault="00451E02">
      <w:pPr>
        <w:spacing w:before="56" w:after="113"/>
        <w:rPr>
          <w:rFonts w:cs="Arial"/>
          <w:sz w:val="20"/>
        </w:rPr>
      </w:pPr>
      <w:bookmarkStart w:id="432" w:name="OLE_LINK1041"/>
      <w:bookmarkStart w:id="433" w:name="OLE_LINK1031"/>
      <w:bookmarkEnd w:id="432"/>
      <w:bookmarkEnd w:id="433"/>
    </w:p>
    <w:p w14:paraId="0A7A983F" w14:textId="77777777" w:rsidR="00451E02" w:rsidRPr="00BC34C2" w:rsidRDefault="002C5D60">
      <w:pPr>
        <w:pStyle w:val="berschrift21"/>
        <w:numPr>
          <w:ilvl w:val="1"/>
          <w:numId w:val="1"/>
        </w:numPr>
        <w:rPr>
          <w:rFonts w:cs="Arial"/>
        </w:rPr>
      </w:pPr>
      <w:bookmarkStart w:id="434" w:name="__RefHeading__4931_132721752"/>
      <w:bookmarkStart w:id="435" w:name="_Toc188159253"/>
      <w:bookmarkStart w:id="436" w:name="_Toc161293468"/>
      <w:bookmarkEnd w:id="434"/>
      <w:bookmarkEnd w:id="435"/>
      <w:bookmarkEnd w:id="436"/>
      <w:r w:rsidRPr="00BC34C2">
        <w:rPr>
          <w:rFonts w:cs="Arial"/>
        </w:rPr>
        <w:t>Kommunikation und Integration mit anderen IT-Systemen</w:t>
      </w:r>
    </w:p>
    <w:p w14:paraId="1C2F5BFE" w14:textId="77777777" w:rsidR="00451E02" w:rsidRPr="00BC34C2" w:rsidRDefault="002C5D60">
      <w:pPr>
        <w:pStyle w:val="Erluterungstext"/>
      </w:pPr>
      <w:bookmarkStart w:id="437" w:name="OLE_LINK106"/>
      <w:bookmarkStart w:id="438" w:name="OLE_LINK105"/>
      <w:bookmarkEnd w:id="437"/>
      <w:bookmarkEnd w:id="438"/>
      <w:r w:rsidRPr="00BC34C2">
        <w:t>Kommunikation: Übertragung von Daten zwischen System-Komponenten. Bezieht sich auf Kommunikation innerhalb eines Prozesses oder Adressraumes, zwischen unterschiedlichen Prozessen oder auch zwischen unterschiedlichen Rechnersystemen.</w:t>
      </w:r>
    </w:p>
    <w:p w14:paraId="5FE8CE1A" w14:textId="77777777" w:rsidR="00451E02" w:rsidRPr="00BC34C2" w:rsidRDefault="002C5D60">
      <w:pPr>
        <w:pStyle w:val="Erluterungstext"/>
      </w:pPr>
      <w:r w:rsidRPr="00BC34C2">
        <w:t>Integration: Einbindung bestehender Systeme (in einen neuen Kontext). Auch bekannt als: (Legacy) Wrapper, Gateway, Enterprise Application Integration (EAI).</w:t>
      </w:r>
    </w:p>
    <w:p w14:paraId="0137A972" w14:textId="77777777" w:rsidR="00451E02" w:rsidRPr="00BC34C2" w:rsidRDefault="002C5D60">
      <w:pPr>
        <w:spacing w:before="56" w:after="113"/>
        <w:rPr>
          <w:rFonts w:cs="Arial"/>
          <w:sz w:val="20"/>
        </w:rPr>
      </w:pPr>
      <w:bookmarkStart w:id="439" w:name="OLE_LINK1061"/>
      <w:bookmarkStart w:id="440" w:name="OLE_LINK1051"/>
      <w:bookmarkEnd w:id="439"/>
      <w:bookmarkEnd w:id="440"/>
      <w:r w:rsidRPr="00BC34C2">
        <w:rPr>
          <w:rFonts w:cs="Arial"/>
          <w:sz w:val="20"/>
        </w:rPr>
        <w:t>Login Service der FH Wiener Neustadt</w:t>
      </w:r>
    </w:p>
    <w:p w14:paraId="4F6C2067" w14:textId="77777777" w:rsidR="00451E02" w:rsidRPr="00BC34C2" w:rsidRDefault="00451E02">
      <w:pPr>
        <w:spacing w:before="56" w:after="113"/>
        <w:rPr>
          <w:rFonts w:cs="Arial"/>
          <w:sz w:val="20"/>
        </w:rPr>
      </w:pPr>
    </w:p>
    <w:p w14:paraId="0223ECC9" w14:textId="77777777" w:rsidR="00451E02" w:rsidRPr="00BC34C2" w:rsidRDefault="002C5D60">
      <w:pPr>
        <w:pStyle w:val="berschrift21"/>
        <w:numPr>
          <w:ilvl w:val="1"/>
          <w:numId w:val="1"/>
        </w:numPr>
        <w:rPr>
          <w:rFonts w:cs="Arial"/>
        </w:rPr>
      </w:pPr>
      <w:bookmarkStart w:id="441" w:name="__RefHeading__4933_132721752"/>
      <w:bookmarkStart w:id="442" w:name="_Toc188159254"/>
      <w:bookmarkStart w:id="443" w:name="_Toc161293469"/>
      <w:bookmarkEnd w:id="441"/>
      <w:bookmarkEnd w:id="442"/>
      <w:bookmarkEnd w:id="443"/>
      <w:r w:rsidRPr="00BC34C2">
        <w:rPr>
          <w:rFonts w:cs="Arial"/>
        </w:rPr>
        <w:t>Verteilung</w:t>
      </w:r>
    </w:p>
    <w:p w14:paraId="373F8009" w14:textId="77777777" w:rsidR="00451E02" w:rsidRPr="00BC34C2" w:rsidRDefault="002C5D60">
      <w:pPr>
        <w:pStyle w:val="Erluterungstext"/>
      </w:pPr>
      <w:bookmarkStart w:id="444" w:name="OLE_LINK108"/>
      <w:bookmarkStart w:id="445" w:name="OLE_LINK107"/>
      <w:bookmarkEnd w:id="444"/>
      <w:bookmarkEnd w:id="445"/>
      <w:r w:rsidRPr="00BC34C2">
        <w:t>Verteilung: Entwurf von Software-Systemen, deren Bestandteile auf unterschiedlichen und eventuell physikalisch getrennten Rechnersystemen ablaufen.</w:t>
      </w:r>
    </w:p>
    <w:p w14:paraId="1A1FA8C6" w14:textId="77777777" w:rsidR="00451E02" w:rsidRPr="00BC34C2" w:rsidRDefault="002C5D60">
      <w:pPr>
        <w:pStyle w:val="Erluterungstext"/>
      </w:pPr>
      <w:r w:rsidRPr="00BC34C2">
        <w:t>Zur Verteilung gehören Dinge wie der Aufruf entfernter Methoden (remote procedure call, RPC), die Übertragung von Daten oder Dokumenten an verteilte Kommunikationspartner, die Wahl passender Interaktionsstile oder Nachrichtenaustauschmuster (etwa: synchron / asynchron, publish- subsribe, peer-to- peer).</w:t>
      </w:r>
    </w:p>
    <w:p w14:paraId="4B9A73B1" w14:textId="77777777" w:rsidR="00451E02" w:rsidRPr="00BC34C2" w:rsidRDefault="00451E02">
      <w:pPr>
        <w:spacing w:before="56" w:after="113"/>
        <w:rPr>
          <w:rFonts w:cs="Arial"/>
          <w:sz w:val="20"/>
        </w:rPr>
      </w:pPr>
      <w:bookmarkStart w:id="446" w:name="OLE_LINK1081"/>
      <w:bookmarkStart w:id="447" w:name="OLE_LINK1071"/>
      <w:bookmarkEnd w:id="446"/>
      <w:bookmarkEnd w:id="447"/>
    </w:p>
    <w:p w14:paraId="7F553D3D" w14:textId="77777777" w:rsidR="00451E02" w:rsidRPr="00BC34C2" w:rsidRDefault="002C5D60">
      <w:pPr>
        <w:pStyle w:val="berschrift21"/>
        <w:numPr>
          <w:ilvl w:val="1"/>
          <w:numId w:val="1"/>
        </w:numPr>
        <w:rPr>
          <w:rFonts w:cs="Arial"/>
        </w:rPr>
      </w:pPr>
      <w:bookmarkStart w:id="448" w:name="__RefHeading__4935_132721752"/>
      <w:bookmarkStart w:id="449" w:name="_Toc188159255"/>
      <w:bookmarkStart w:id="450" w:name="_Toc161293479"/>
      <w:bookmarkEnd w:id="448"/>
      <w:bookmarkEnd w:id="449"/>
      <w:bookmarkEnd w:id="450"/>
      <w:r w:rsidRPr="00BC34C2">
        <w:rPr>
          <w:rFonts w:cs="Arial"/>
        </w:rPr>
        <w:t>Plausibilisierung und Validierung</w:t>
      </w:r>
    </w:p>
    <w:p w14:paraId="041B5B9A" w14:textId="77777777" w:rsidR="00451E02" w:rsidRPr="00BC34C2" w:rsidRDefault="002C5D60">
      <w:pPr>
        <w:pStyle w:val="Erluterungstext"/>
      </w:pPr>
      <w:bookmarkStart w:id="451" w:name="OLE_LINK110"/>
      <w:bookmarkStart w:id="452" w:name="OLE_LINK109"/>
      <w:bookmarkEnd w:id="451"/>
      <w:bookmarkEnd w:id="452"/>
      <w:r w:rsidRPr="00BC34C2">
        <w:t>Wo und wie plausibilisieren und validieren Sie (Eingabe-)daten, etwa Benutzereingaben?</w:t>
      </w:r>
    </w:p>
    <w:p w14:paraId="2895E1F6" w14:textId="77777777" w:rsidR="00451E02" w:rsidRPr="00BC34C2" w:rsidRDefault="00451E02">
      <w:pPr>
        <w:spacing w:before="56" w:after="113"/>
        <w:rPr>
          <w:rFonts w:cs="Arial"/>
          <w:sz w:val="20"/>
        </w:rPr>
      </w:pPr>
      <w:bookmarkStart w:id="453" w:name="OLE_LINK1101"/>
      <w:bookmarkStart w:id="454" w:name="OLE_LINK1091"/>
      <w:bookmarkEnd w:id="453"/>
      <w:bookmarkEnd w:id="454"/>
    </w:p>
    <w:p w14:paraId="190A6AFE" w14:textId="77777777" w:rsidR="00451E02" w:rsidRPr="00BC34C2" w:rsidRDefault="002C5D60">
      <w:pPr>
        <w:pStyle w:val="berschrift21"/>
        <w:numPr>
          <w:ilvl w:val="1"/>
          <w:numId w:val="1"/>
        </w:numPr>
        <w:rPr>
          <w:rFonts w:cs="Arial"/>
        </w:rPr>
      </w:pPr>
      <w:bookmarkStart w:id="455" w:name="__RefHeading__4937_132721752"/>
      <w:bookmarkStart w:id="456" w:name="_Toc188159256"/>
      <w:bookmarkStart w:id="457" w:name="_Toc161293470"/>
      <w:bookmarkEnd w:id="455"/>
      <w:bookmarkEnd w:id="456"/>
      <w:bookmarkEnd w:id="457"/>
      <w:r w:rsidRPr="00BC34C2">
        <w:rPr>
          <w:rFonts w:cs="Arial"/>
        </w:rPr>
        <w:t>Ausnahme-/Fehlerbehandlung</w:t>
      </w:r>
    </w:p>
    <w:p w14:paraId="3FB756D5" w14:textId="77777777" w:rsidR="00451E02" w:rsidRPr="00BC34C2" w:rsidRDefault="002C5D60">
      <w:pPr>
        <w:pStyle w:val="Erluterungstext"/>
      </w:pPr>
      <w:bookmarkStart w:id="458" w:name="OLE_LINK112"/>
      <w:bookmarkStart w:id="459" w:name="OLE_LINK111"/>
      <w:bookmarkEnd w:id="458"/>
      <w:bookmarkEnd w:id="459"/>
      <w:r w:rsidRPr="00BC34C2">
        <w:t>Wie werden Programmfehler und Ausnahmen systematisch und konsistent behandelt?</w:t>
      </w:r>
    </w:p>
    <w:p w14:paraId="778B0AEF" w14:textId="77777777" w:rsidR="00451E02" w:rsidRPr="00BC34C2" w:rsidRDefault="002C5D60">
      <w:pPr>
        <w:pStyle w:val="Erluterungstext"/>
      </w:pPr>
      <w:r w:rsidRPr="00BC34C2">
        <w:t>Wie kann das System nach einem Fehler wieder in einen konsistenten Zustand gelangen? Geschieht dies automatisch oder ist manueller Eingriff erforderlich?</w:t>
      </w:r>
    </w:p>
    <w:p w14:paraId="2C2F5FB2" w14:textId="77777777" w:rsidR="00451E02" w:rsidRPr="00BC34C2" w:rsidRDefault="002C5D60">
      <w:pPr>
        <w:pStyle w:val="Erluterungstext"/>
      </w:pPr>
      <w:r w:rsidRPr="00BC34C2">
        <w:t>Dieser Aspekt hat mit Logging, Protokollierung und Tracing zu tun.</w:t>
      </w:r>
    </w:p>
    <w:p w14:paraId="307706A8" w14:textId="77777777" w:rsidR="00451E02" w:rsidRPr="00BC34C2" w:rsidRDefault="002C5D60">
      <w:pPr>
        <w:pStyle w:val="Erluterungstext"/>
      </w:pPr>
      <w:r w:rsidRPr="00BC34C2">
        <w:t>Welche Art Ausnahmen und Fehler behandelt ihr System? Welche Art Ausnahmen werden an welche Außenschnittstelle weitergeleitet und welche Ausnahmen behandelt das System komplett intern?</w:t>
      </w:r>
    </w:p>
    <w:p w14:paraId="61473073" w14:textId="77777777" w:rsidR="00451E02" w:rsidRPr="00BC34C2" w:rsidRDefault="002C5D60">
      <w:pPr>
        <w:pStyle w:val="Erluterungstext"/>
      </w:pPr>
      <w:r w:rsidRPr="00BC34C2">
        <w:t>Wie nutzen Sie die Exception-Handling Mechanismen ihrer Programmiersprache? Verwenden Sie checked- oder unchecked-Exceptions?</w:t>
      </w:r>
    </w:p>
    <w:p w14:paraId="031A8851" w14:textId="77777777" w:rsidR="00451E02" w:rsidRPr="00BC34C2" w:rsidRDefault="00451E02">
      <w:pPr>
        <w:spacing w:before="56" w:after="113"/>
        <w:rPr>
          <w:rFonts w:cs="Arial"/>
          <w:sz w:val="20"/>
        </w:rPr>
      </w:pPr>
      <w:bookmarkStart w:id="460" w:name="OLE_LINK1121"/>
      <w:bookmarkStart w:id="461" w:name="OLE_LINK1111"/>
      <w:bookmarkEnd w:id="460"/>
      <w:bookmarkEnd w:id="461"/>
    </w:p>
    <w:p w14:paraId="2BEC4B6B" w14:textId="77777777" w:rsidR="00451E02" w:rsidRPr="00BC34C2" w:rsidRDefault="002C5D60">
      <w:pPr>
        <w:pStyle w:val="berschrift21"/>
        <w:numPr>
          <w:ilvl w:val="1"/>
          <w:numId w:val="1"/>
        </w:numPr>
        <w:rPr>
          <w:rFonts w:cs="Arial"/>
        </w:rPr>
      </w:pPr>
      <w:bookmarkStart w:id="462" w:name="__RefHeading__4939_132721752"/>
      <w:bookmarkStart w:id="463" w:name="_Toc188159257"/>
      <w:bookmarkStart w:id="464" w:name="_Toc161293471"/>
      <w:bookmarkEnd w:id="462"/>
      <w:bookmarkEnd w:id="463"/>
      <w:bookmarkEnd w:id="464"/>
      <w:r w:rsidRPr="00BC34C2">
        <w:rPr>
          <w:rFonts w:cs="Arial"/>
        </w:rPr>
        <w:t>Management des Systems &amp; Administrierbarkeit</w:t>
      </w:r>
    </w:p>
    <w:p w14:paraId="2315FFFF" w14:textId="77777777" w:rsidR="00451E02" w:rsidRPr="00BC34C2" w:rsidRDefault="002C5D60">
      <w:pPr>
        <w:pStyle w:val="Erluterungstext"/>
      </w:pPr>
      <w:bookmarkStart w:id="465" w:name="OLE_LINK114"/>
      <w:bookmarkStart w:id="466" w:name="OLE_LINK113"/>
      <w:bookmarkEnd w:id="465"/>
      <w:bookmarkEnd w:id="466"/>
      <w:r w:rsidRPr="00BC34C2">
        <w:t>Größere IT-Systeme laufen häufig in kontrollierten Ablaufumgebungen (Rechenzentren) unter der Kontrolle von Operatoren oder Administratoren ab. Diese Stakeholder benötigen einerseits spezifische Informationen über den Zustand der Programme zur Laufzeit, andererseits auch spezielle Eingriffs- oder Konfigurationsmöglichkeiten.</w:t>
      </w:r>
    </w:p>
    <w:p w14:paraId="1E0AA5FE" w14:textId="77777777" w:rsidR="00451E02" w:rsidRPr="00BC34C2" w:rsidRDefault="00451E02">
      <w:pPr>
        <w:rPr>
          <w:rFonts w:cs="Arial"/>
        </w:rPr>
      </w:pPr>
      <w:bookmarkStart w:id="467" w:name="OLE_LINK1141"/>
      <w:bookmarkStart w:id="468" w:name="OLE_LINK1131"/>
      <w:bookmarkEnd w:id="467"/>
      <w:bookmarkEnd w:id="468"/>
    </w:p>
    <w:p w14:paraId="198EB846" w14:textId="77777777" w:rsidR="00451E02" w:rsidRPr="00BC34C2" w:rsidRDefault="002C5D60">
      <w:pPr>
        <w:pStyle w:val="berschrift21"/>
        <w:numPr>
          <w:ilvl w:val="1"/>
          <w:numId w:val="1"/>
        </w:numPr>
        <w:rPr>
          <w:rFonts w:cs="Arial"/>
        </w:rPr>
      </w:pPr>
      <w:bookmarkStart w:id="469" w:name="__RefHeading__4941_132721752"/>
      <w:bookmarkStart w:id="470" w:name="_Toc188159258"/>
      <w:bookmarkStart w:id="471" w:name="_Toc161293472"/>
      <w:bookmarkEnd w:id="469"/>
      <w:proofErr w:type="spellStart"/>
      <w:r w:rsidRPr="00BC34C2">
        <w:rPr>
          <w:rFonts w:cs="Arial"/>
        </w:rPr>
        <w:t>Logging</w:t>
      </w:r>
      <w:proofErr w:type="spellEnd"/>
      <w:r w:rsidRPr="00BC34C2">
        <w:rPr>
          <w:rFonts w:cs="Arial"/>
        </w:rPr>
        <w:t xml:space="preserve">, Protokollierung, </w:t>
      </w:r>
      <w:proofErr w:type="spellStart"/>
      <w:r w:rsidRPr="00BC34C2">
        <w:rPr>
          <w:rFonts w:cs="Arial"/>
        </w:rPr>
        <w:t>Tracing</w:t>
      </w:r>
      <w:bookmarkEnd w:id="470"/>
      <w:bookmarkEnd w:id="471"/>
      <w:proofErr w:type="spellEnd"/>
      <w:r w:rsidRPr="00BC34C2">
        <w:rPr>
          <w:rFonts w:cs="Arial"/>
        </w:rPr>
        <w:t xml:space="preserve"> </w:t>
      </w:r>
    </w:p>
    <w:p w14:paraId="13401559" w14:textId="77777777" w:rsidR="00451E02" w:rsidRPr="00BC34C2" w:rsidRDefault="002C5D60">
      <w:pPr>
        <w:pStyle w:val="Erluterungstext"/>
      </w:pPr>
      <w:bookmarkStart w:id="472" w:name="OLE_LINK116"/>
      <w:bookmarkStart w:id="473" w:name="OLE_LINK115"/>
      <w:bookmarkEnd w:id="472"/>
      <w:bookmarkEnd w:id="473"/>
      <w:r w:rsidRPr="00BC34C2">
        <w:t xml:space="preserve">Es gibt zwei Ausprägungen der Protokollierung, das </w:t>
      </w:r>
      <w:r w:rsidRPr="00BC34C2">
        <w:rPr>
          <w:i/>
        </w:rPr>
        <w:t xml:space="preserve">Logging </w:t>
      </w:r>
      <w:r w:rsidRPr="00BC34C2">
        <w:t xml:space="preserve">und das </w:t>
      </w:r>
      <w:r w:rsidRPr="00BC34C2">
        <w:rPr>
          <w:i/>
        </w:rPr>
        <w:t>Tracing</w:t>
      </w:r>
      <w:r w:rsidRPr="00BC34C2">
        <w:t xml:space="preserve"> . Bei beiden werden Funktions- oder Methodenaufrufe in das Programm aufgenommen, die zur Laufzeit über den Status des Programms Auskunft geben.</w:t>
      </w:r>
    </w:p>
    <w:p w14:paraId="1C7FA87D" w14:textId="77777777" w:rsidR="00451E02" w:rsidRPr="00BC34C2" w:rsidRDefault="002C5D60">
      <w:pPr>
        <w:pStyle w:val="Erluterungstext"/>
      </w:pPr>
      <w:r w:rsidRPr="00BC34C2">
        <w:t>In der Praxis gibt es zwischen Logging und Tracing allerdings sehr wohl Unterschiede:</w:t>
      </w:r>
    </w:p>
    <w:p w14:paraId="686F7CE1" w14:textId="77777777" w:rsidR="00451E02" w:rsidRPr="00BC34C2" w:rsidRDefault="002C5D60">
      <w:pPr>
        <w:pStyle w:val="ErluterungstextBullets"/>
        <w:numPr>
          <w:ilvl w:val="0"/>
          <w:numId w:val="2"/>
        </w:numPr>
      </w:pPr>
      <w:r w:rsidRPr="00BC34C2">
        <w:t>Logging kann fachliche oder technische Protokollierung sein, oder eine beliebige Kombination von beidem.</w:t>
      </w:r>
    </w:p>
    <w:p w14:paraId="1816A9CB" w14:textId="77777777" w:rsidR="00451E02" w:rsidRPr="00BC34C2" w:rsidRDefault="002C5D60">
      <w:pPr>
        <w:pStyle w:val="ErluterungstextBullets"/>
        <w:numPr>
          <w:ilvl w:val="0"/>
          <w:numId w:val="2"/>
        </w:numPr>
        <w:tabs>
          <w:tab w:val="left" w:pos="728"/>
        </w:tabs>
        <w:ind w:left="742"/>
      </w:pPr>
      <w:r w:rsidRPr="00BC34C2">
        <w:t>Fachliche Protokolle werden gewöhnlich anwenderspezifisch aufbereitet und übersetzt. Sie dienen Endbenutzern, Administratoren oder Betreibern von Softwaresystemen und liefern Informationen über die vom Programm abgewickelten Geschäftsprozesse.</w:t>
      </w:r>
    </w:p>
    <w:p w14:paraId="387C935C" w14:textId="77777777" w:rsidR="00451E02" w:rsidRPr="00BC34C2" w:rsidRDefault="002C5D60">
      <w:pPr>
        <w:pStyle w:val="ErluterungstextBullets"/>
        <w:numPr>
          <w:ilvl w:val="0"/>
          <w:numId w:val="2"/>
        </w:numPr>
        <w:tabs>
          <w:tab w:val="left" w:pos="728"/>
        </w:tabs>
        <w:ind w:left="742"/>
      </w:pPr>
      <w:r w:rsidRPr="00BC34C2">
        <w:t>Technische Protokolle sind Informationen für Betreiber oder Entwickler. Sie dienen der Fehlersuche sowie der Systemoptimierung.</w:t>
      </w:r>
    </w:p>
    <w:p w14:paraId="1E2DF642" w14:textId="77777777" w:rsidR="00451E02" w:rsidRPr="00BC34C2" w:rsidRDefault="002C5D60">
      <w:pPr>
        <w:pStyle w:val="ErluterungstextBullets"/>
        <w:numPr>
          <w:ilvl w:val="0"/>
          <w:numId w:val="2"/>
        </w:numPr>
      </w:pPr>
      <w:r w:rsidRPr="00BC34C2">
        <w:t>Tracing soll Debugging -Information für Entwickler oder Supportmitarbeiter liefern. Es dient primär zur Fehlersuche und -analyse.</w:t>
      </w:r>
    </w:p>
    <w:p w14:paraId="644D008A" w14:textId="77777777" w:rsidR="00451E02" w:rsidRPr="00BC34C2" w:rsidRDefault="00451E02">
      <w:pPr>
        <w:widowControl w:val="0"/>
        <w:spacing w:before="0" w:after="240"/>
        <w:jc w:val="left"/>
        <w:rPr>
          <w:rFonts w:cs="Arial"/>
          <w:sz w:val="20"/>
        </w:rPr>
      </w:pPr>
      <w:bookmarkStart w:id="474" w:name="OLE_LINK1161"/>
      <w:bookmarkStart w:id="475" w:name="OLE_LINK1151"/>
      <w:bookmarkEnd w:id="474"/>
      <w:bookmarkEnd w:id="475"/>
    </w:p>
    <w:p w14:paraId="791AA1AB" w14:textId="77777777" w:rsidR="00451E02" w:rsidRPr="00BC34C2" w:rsidRDefault="002C5D60">
      <w:pPr>
        <w:pStyle w:val="berschrift21"/>
        <w:numPr>
          <w:ilvl w:val="1"/>
          <w:numId w:val="1"/>
        </w:numPr>
        <w:rPr>
          <w:rFonts w:cs="Arial"/>
        </w:rPr>
      </w:pPr>
      <w:bookmarkStart w:id="476" w:name="__RefHeading__4943_132721752"/>
      <w:bookmarkStart w:id="477" w:name="_Toc188159259"/>
      <w:bookmarkStart w:id="478" w:name="_Toc161293473"/>
      <w:bookmarkEnd w:id="476"/>
      <w:bookmarkEnd w:id="477"/>
      <w:bookmarkEnd w:id="478"/>
      <w:r w:rsidRPr="00BC34C2">
        <w:rPr>
          <w:rFonts w:cs="Arial"/>
        </w:rPr>
        <w:t>Geschäftsregeln</w:t>
      </w:r>
    </w:p>
    <w:p w14:paraId="0DB920C6" w14:textId="77777777" w:rsidR="00451E02" w:rsidRPr="00BC34C2" w:rsidRDefault="002C5D60">
      <w:pPr>
        <w:pStyle w:val="Erluterungstext"/>
      </w:pPr>
      <w:bookmarkStart w:id="479" w:name="OLE_LINK118"/>
      <w:bookmarkStart w:id="480" w:name="OLE_LINK117"/>
      <w:bookmarkEnd w:id="479"/>
      <w:bookmarkEnd w:id="480"/>
      <w:r w:rsidRPr="00BC34C2">
        <w:t>Wie behandeln Sie Geschäftslogik oder Geschäftsregeln? Implementieren die beteiligten Fachklassen ihre Logik selbst, oder liegt die Logik in der Verantwortung einer zentralen Komponente? Setzen Sie eine Regelmaschine (rule-engine) zur Interpretation von Geschäftsregeln ein (Produktionsregelsysteme, forward- oder backward-chaining)?</w:t>
      </w:r>
    </w:p>
    <w:p w14:paraId="122B04F4" w14:textId="77777777" w:rsidR="00451E02" w:rsidRPr="00BC34C2" w:rsidRDefault="00451E02">
      <w:pPr>
        <w:spacing w:before="56" w:after="113"/>
        <w:rPr>
          <w:rFonts w:cs="Arial"/>
          <w:sz w:val="20"/>
        </w:rPr>
      </w:pPr>
    </w:p>
    <w:p w14:paraId="1769C0E3" w14:textId="77777777" w:rsidR="00451E02" w:rsidRPr="00BC34C2" w:rsidRDefault="002C5D60">
      <w:pPr>
        <w:pStyle w:val="berschrift21"/>
        <w:numPr>
          <w:ilvl w:val="1"/>
          <w:numId w:val="1"/>
        </w:numPr>
        <w:rPr>
          <w:rFonts w:cs="Arial"/>
        </w:rPr>
      </w:pPr>
      <w:bookmarkStart w:id="481" w:name="OLE_LINK1181"/>
      <w:bookmarkStart w:id="482" w:name="OLE_LINK1171"/>
      <w:bookmarkStart w:id="483" w:name="__RefHeading__4945_132721752"/>
      <w:bookmarkStart w:id="484" w:name="_Toc188159260"/>
      <w:bookmarkStart w:id="485" w:name="_Toc161293474"/>
      <w:bookmarkEnd w:id="481"/>
      <w:bookmarkEnd w:id="482"/>
      <w:bookmarkEnd w:id="483"/>
      <w:bookmarkEnd w:id="484"/>
      <w:bookmarkEnd w:id="485"/>
      <w:r w:rsidRPr="00BC34C2">
        <w:rPr>
          <w:rFonts w:cs="Arial"/>
        </w:rPr>
        <w:t>Konfigurierbarkeit</w:t>
      </w:r>
    </w:p>
    <w:p w14:paraId="4F197970" w14:textId="77777777" w:rsidR="00451E02" w:rsidRPr="00BC34C2" w:rsidRDefault="002C5D60">
      <w:pPr>
        <w:pStyle w:val="Erluterungstext"/>
      </w:pPr>
      <w:bookmarkStart w:id="486" w:name="OLE_LINK120"/>
      <w:bookmarkStart w:id="487" w:name="OLE_LINK119"/>
      <w:bookmarkEnd w:id="486"/>
      <w:bookmarkEnd w:id="487"/>
      <w:r w:rsidRPr="00BC34C2">
        <w:t>Die Flexibilität von IT-Systemem wird unter anderem durch ihre Konfigurierbarkeit beeinflusst, die Möglichkeit, manche Entscheidungen hinsichtlich der Systemnutzung erst spät zu treffen. Konfigurierbarkeit kann zu folgenden Zeitpunkten erfolgen:</w:t>
      </w:r>
    </w:p>
    <w:p w14:paraId="1F54A7A3" w14:textId="77777777" w:rsidR="00451E02" w:rsidRPr="00BC34C2" w:rsidRDefault="002C5D60">
      <w:pPr>
        <w:pStyle w:val="ErluterungstextBullets"/>
        <w:numPr>
          <w:ilvl w:val="0"/>
          <w:numId w:val="2"/>
        </w:numPr>
      </w:pPr>
      <w:r w:rsidRPr="00BC34C2">
        <w:t>Während der Programmierung: Dabei werden beispielsweise Server-, Datei- oder Verzeichnisnamen direkt ("hart") in den Programmcode aufgenommen.</w:t>
      </w:r>
    </w:p>
    <w:p w14:paraId="0DAFEBEA" w14:textId="77777777" w:rsidR="00451E02" w:rsidRPr="00BC34C2" w:rsidRDefault="002C5D60">
      <w:pPr>
        <w:pStyle w:val="ErluterungstextBullets"/>
        <w:numPr>
          <w:ilvl w:val="0"/>
          <w:numId w:val="2"/>
        </w:numPr>
      </w:pPr>
      <w:r w:rsidRPr="00BC34C2">
        <w:t>Während des Deployments oder der Installation: Hier werden Konfigurationsinformationen für eine bestimmte Installation angegeben, etwa der Installationspfad.</w:t>
      </w:r>
    </w:p>
    <w:p w14:paraId="30FA1F5D" w14:textId="77777777" w:rsidR="00451E02" w:rsidRPr="00BC34C2" w:rsidRDefault="002C5D60">
      <w:pPr>
        <w:pStyle w:val="ErluterungstextBullets"/>
        <w:numPr>
          <w:ilvl w:val="0"/>
          <w:numId w:val="2"/>
        </w:numPr>
      </w:pPr>
      <w:r w:rsidRPr="00BC34C2">
        <w:t>Beim Systemstart: Hier werden Informationen vor oder beim Programmstart dynamisch gelesen.</w:t>
      </w:r>
    </w:p>
    <w:p w14:paraId="069204D6" w14:textId="77777777" w:rsidR="00451E02" w:rsidRPr="00BC34C2" w:rsidRDefault="002C5D60">
      <w:pPr>
        <w:pStyle w:val="ErluterungstextBullets"/>
        <w:numPr>
          <w:ilvl w:val="0"/>
          <w:numId w:val="2"/>
        </w:numPr>
      </w:pPr>
      <w:r w:rsidRPr="00BC34C2">
        <w:t>Während des Programmablaufs: Konfigurationsinformation wird zur Programmlaufzeit erfragt oder gelesen.</w:t>
      </w:r>
    </w:p>
    <w:p w14:paraId="2AD03540" w14:textId="77777777" w:rsidR="00451E02" w:rsidRPr="00BC34C2" w:rsidRDefault="00451E02">
      <w:pPr>
        <w:rPr>
          <w:rFonts w:cs="Arial"/>
        </w:rPr>
      </w:pPr>
      <w:bookmarkStart w:id="488" w:name="OLE_LINK1201"/>
      <w:bookmarkStart w:id="489" w:name="OLE_LINK1191"/>
      <w:bookmarkEnd w:id="488"/>
      <w:bookmarkEnd w:id="489"/>
    </w:p>
    <w:p w14:paraId="109791E0" w14:textId="77777777" w:rsidR="00451E02" w:rsidRPr="00BC34C2" w:rsidRDefault="002C5D60">
      <w:pPr>
        <w:pStyle w:val="berschrift21"/>
        <w:numPr>
          <w:ilvl w:val="1"/>
          <w:numId w:val="1"/>
        </w:numPr>
        <w:rPr>
          <w:rFonts w:cs="Arial"/>
        </w:rPr>
      </w:pPr>
      <w:bookmarkStart w:id="490" w:name="__RefHeading__4947_132721752"/>
      <w:bookmarkStart w:id="491" w:name="_Toc188159261"/>
      <w:bookmarkStart w:id="492" w:name="_Toc161293475"/>
      <w:bookmarkEnd w:id="490"/>
      <w:bookmarkEnd w:id="491"/>
      <w:bookmarkEnd w:id="492"/>
      <w:r w:rsidRPr="00BC34C2">
        <w:rPr>
          <w:rFonts w:cs="Arial"/>
        </w:rPr>
        <w:t>Parallelisierung und Threading</w:t>
      </w:r>
    </w:p>
    <w:p w14:paraId="21C3E5A4" w14:textId="77777777" w:rsidR="00451E02" w:rsidRPr="00BC34C2" w:rsidRDefault="002C5D60">
      <w:pPr>
        <w:pStyle w:val="Erluterungstext"/>
      </w:pPr>
      <w:bookmarkStart w:id="493" w:name="OLE_LINK122"/>
      <w:bookmarkStart w:id="494" w:name="OLE_LINK121"/>
      <w:bookmarkEnd w:id="493"/>
      <w:bookmarkEnd w:id="494"/>
      <w:r w:rsidRPr="00BC34C2">
        <w:t>Programme können in parallelen Prozessen oder Threads ablaufen - was die Notwendigkeit von Synchronisationspunkten mit sich bringt. Die Grundlagen dieses Aspekten legt die Parallelverarbeitung. Für die Architektur und Implementierung nebenläufiger Systeme sind viele technische Detailaspekte zu berücksichtigen (Adressräume, Arten von Synchronisationsmechanismen (Guards, Wächter, Semaphore), Prozesse und Threads, Parallelität im Betriebssystem, Parallelität in virtuellen Maschinen und andere).</w:t>
      </w:r>
    </w:p>
    <w:p w14:paraId="734D7EF2" w14:textId="77777777" w:rsidR="00451E02" w:rsidRPr="00BC34C2" w:rsidRDefault="00451E02">
      <w:pPr>
        <w:spacing w:before="56" w:after="113"/>
        <w:rPr>
          <w:rFonts w:cs="Arial"/>
          <w:sz w:val="20"/>
        </w:rPr>
      </w:pPr>
      <w:bookmarkStart w:id="495" w:name="OLE_LINK1221"/>
      <w:bookmarkStart w:id="496" w:name="OLE_LINK1211"/>
      <w:bookmarkEnd w:id="495"/>
      <w:bookmarkEnd w:id="496"/>
    </w:p>
    <w:p w14:paraId="7F0BF6DB" w14:textId="77777777" w:rsidR="00451E02" w:rsidRPr="00BC34C2" w:rsidRDefault="002C5D60">
      <w:pPr>
        <w:pStyle w:val="berschrift21"/>
        <w:numPr>
          <w:ilvl w:val="1"/>
          <w:numId w:val="1"/>
        </w:numPr>
        <w:rPr>
          <w:rFonts w:cs="Arial"/>
        </w:rPr>
      </w:pPr>
      <w:bookmarkStart w:id="497" w:name="__RefHeading__4949_132721752"/>
      <w:bookmarkStart w:id="498" w:name="_Toc188159262"/>
      <w:bookmarkStart w:id="499" w:name="_Toc161293476"/>
      <w:bookmarkEnd w:id="497"/>
      <w:bookmarkEnd w:id="498"/>
      <w:bookmarkEnd w:id="499"/>
      <w:r w:rsidRPr="00BC34C2">
        <w:rPr>
          <w:rFonts w:cs="Arial"/>
        </w:rPr>
        <w:t>Internationalisierung</w:t>
      </w:r>
    </w:p>
    <w:p w14:paraId="090A33F6" w14:textId="77777777" w:rsidR="00451E02" w:rsidRPr="00BC34C2" w:rsidRDefault="002C5D60">
      <w:pPr>
        <w:pStyle w:val="Erluterungstext"/>
      </w:pPr>
      <w:bookmarkStart w:id="500" w:name="OLE_LINK124"/>
      <w:bookmarkStart w:id="501" w:name="OLE_LINK123"/>
      <w:bookmarkEnd w:id="500"/>
      <w:bookmarkEnd w:id="501"/>
      <w:r w:rsidRPr="00BC34C2">
        <w:t>Unterstützung für den Einsatz von Systemen in unterschiedlichen Ländern, Anpassung der Systeme an länderspezifische Merkmale. Bei der Internationalisierung (aufgrund der 18 Buchstaben zwischen I und n des englischen Internationalisation auch i18n genannt) geht es neben der Übersetzung von Aus- oder EIngabetexten auch um verwendete Zeichensätze, Orientierung von Schriften am Bildschirm und andere (äußerliche) Aspekte.</w:t>
      </w:r>
    </w:p>
    <w:p w14:paraId="67781658" w14:textId="77777777" w:rsidR="00451E02" w:rsidRPr="00BC34C2" w:rsidRDefault="00451E02">
      <w:pPr>
        <w:spacing w:before="56" w:after="113"/>
        <w:rPr>
          <w:rFonts w:cs="Arial"/>
          <w:sz w:val="20"/>
        </w:rPr>
      </w:pPr>
      <w:bookmarkStart w:id="502" w:name="OLE_LINK1241"/>
      <w:bookmarkStart w:id="503" w:name="OLE_LINK1231"/>
      <w:bookmarkEnd w:id="502"/>
      <w:bookmarkEnd w:id="503"/>
    </w:p>
    <w:p w14:paraId="04FE0DBB" w14:textId="77777777" w:rsidR="00451E02" w:rsidRPr="00BC34C2" w:rsidRDefault="002C5D60">
      <w:pPr>
        <w:pStyle w:val="berschrift21"/>
        <w:numPr>
          <w:ilvl w:val="1"/>
          <w:numId w:val="1"/>
        </w:numPr>
        <w:rPr>
          <w:rFonts w:cs="Arial"/>
        </w:rPr>
      </w:pPr>
      <w:bookmarkStart w:id="504" w:name="__RefHeading__4951_132721752"/>
      <w:bookmarkStart w:id="505" w:name="_Toc188159263"/>
      <w:bookmarkStart w:id="506" w:name="_Toc161293477"/>
      <w:bookmarkEnd w:id="504"/>
      <w:bookmarkEnd w:id="505"/>
      <w:bookmarkEnd w:id="506"/>
      <w:r w:rsidRPr="00BC34C2">
        <w:rPr>
          <w:rFonts w:cs="Arial"/>
        </w:rPr>
        <w:t>Migration</w:t>
      </w:r>
    </w:p>
    <w:p w14:paraId="216177A8" w14:textId="77777777" w:rsidR="00451E02" w:rsidRPr="00BC34C2" w:rsidRDefault="002C5D60">
      <w:pPr>
        <w:pStyle w:val="Erluterungstext"/>
      </w:pPr>
      <w:bookmarkStart w:id="507" w:name="OLE_LINK127"/>
      <w:bookmarkStart w:id="508" w:name="OLE_LINK126"/>
      <w:bookmarkStart w:id="509" w:name="OLE_LINK125"/>
      <w:bookmarkEnd w:id="507"/>
      <w:bookmarkEnd w:id="508"/>
      <w:bookmarkEnd w:id="509"/>
      <w:r w:rsidRPr="00BC34C2">
        <w:t>Für die meisten Systeme gibt es existierende Altsysteme, die durch die neuen Systeme abgelöst werden sollen. Denken Sie als Architekt nicht nur an Ihre neue, schöne Architektur, sondern rechtzeitig auch an alle organisatorischen und technischen Aspekte, die zur Einführung oder Migration der Architektur beachtet werden müssen.</w:t>
      </w:r>
    </w:p>
    <w:p w14:paraId="33382EC4" w14:textId="77777777" w:rsidR="00451E02" w:rsidRPr="00BC34C2" w:rsidRDefault="002C5D60">
      <w:pPr>
        <w:pStyle w:val="Erluterungstext"/>
      </w:pPr>
      <w:r w:rsidRPr="00BC34C2">
        <w:t>Beispiele</w:t>
      </w:r>
    </w:p>
    <w:p w14:paraId="0D66DAAA" w14:textId="77777777" w:rsidR="00451E02" w:rsidRPr="00BC34C2" w:rsidRDefault="002C5D60">
      <w:pPr>
        <w:pStyle w:val="ErluterungstextBullets"/>
        <w:numPr>
          <w:ilvl w:val="0"/>
          <w:numId w:val="2"/>
        </w:numPr>
      </w:pPr>
      <w:r w:rsidRPr="00BC34C2">
        <w:t>Konzept, Vorgehensweise oder Werkzeuge zur Datenübernahme und initialen Befüllung mit Daten</w:t>
      </w:r>
    </w:p>
    <w:p w14:paraId="3DDF6DD8" w14:textId="77777777" w:rsidR="00451E02" w:rsidRPr="00BC34C2" w:rsidRDefault="002C5D60">
      <w:pPr>
        <w:pStyle w:val="ErluterungstextBullets"/>
        <w:numPr>
          <w:ilvl w:val="0"/>
          <w:numId w:val="2"/>
        </w:numPr>
      </w:pPr>
      <w:r w:rsidRPr="00BC34C2">
        <w:t>Konzept zur Systemeinführung oder zeitweiliger Parallelbetrieb von Alt- und Neusystem</w:t>
      </w:r>
    </w:p>
    <w:p w14:paraId="3F85D940" w14:textId="77777777" w:rsidR="00451E02" w:rsidRPr="00BC34C2" w:rsidRDefault="00451E02">
      <w:pPr>
        <w:pStyle w:val="Erluterungstext"/>
      </w:pPr>
    </w:p>
    <w:p w14:paraId="0CEC47AA" w14:textId="77777777" w:rsidR="00451E02" w:rsidRPr="00BC34C2" w:rsidRDefault="002C5D60">
      <w:pPr>
        <w:pStyle w:val="Erluterungstext"/>
      </w:pPr>
      <w:r w:rsidRPr="00BC34C2">
        <w:t>Müssen Sie bestehende Daten migrieren? Wie führen Sie die benötigten syntaktischen oder semantischern Transformationen durch?</w:t>
      </w:r>
    </w:p>
    <w:p w14:paraId="5F860F4F" w14:textId="77777777" w:rsidR="00451E02" w:rsidRPr="00BC34C2" w:rsidRDefault="00451E02">
      <w:pPr>
        <w:spacing w:before="56" w:after="113"/>
        <w:rPr>
          <w:rFonts w:cs="Arial"/>
          <w:sz w:val="20"/>
          <w:szCs w:val="20"/>
        </w:rPr>
      </w:pPr>
      <w:bookmarkStart w:id="510" w:name="OLE_LINK1271"/>
      <w:bookmarkStart w:id="511" w:name="OLE_LINK1261"/>
      <w:bookmarkStart w:id="512" w:name="OLE_LINK1251"/>
      <w:bookmarkEnd w:id="510"/>
      <w:bookmarkEnd w:id="511"/>
      <w:bookmarkEnd w:id="512"/>
    </w:p>
    <w:p w14:paraId="35063FA3" w14:textId="77777777" w:rsidR="00451E02" w:rsidRPr="00BC34C2" w:rsidRDefault="002C5D60">
      <w:pPr>
        <w:pStyle w:val="berschrift21"/>
        <w:numPr>
          <w:ilvl w:val="1"/>
          <w:numId w:val="1"/>
        </w:numPr>
        <w:rPr>
          <w:rFonts w:cs="Arial"/>
        </w:rPr>
      </w:pPr>
      <w:bookmarkStart w:id="513" w:name="__RefHeading__4953_132721752"/>
      <w:bookmarkStart w:id="514" w:name="_Toc188159264"/>
      <w:bookmarkStart w:id="515" w:name="_Toc161293478"/>
      <w:bookmarkEnd w:id="513"/>
      <w:bookmarkEnd w:id="514"/>
      <w:bookmarkEnd w:id="515"/>
      <w:r w:rsidRPr="00BC34C2">
        <w:rPr>
          <w:rFonts w:cs="Arial"/>
        </w:rPr>
        <w:t>Testbarkeit</w:t>
      </w:r>
    </w:p>
    <w:p w14:paraId="3F125751" w14:textId="10A5BB37" w:rsidR="00D57C33" w:rsidRPr="00BC34C2" w:rsidRDefault="00D57C33" w:rsidP="00BC34C2">
      <w:pPr>
        <w:pStyle w:val="Listenabsatz"/>
        <w:suppressAutoHyphens w:val="0"/>
        <w:spacing w:before="0"/>
        <w:ind w:left="567"/>
        <w:jc w:val="left"/>
        <w:rPr>
          <w:rFonts w:cs="Arial"/>
          <w:color w:val="auto"/>
          <w:lang w:val="de-AT" w:eastAsia="en-US"/>
        </w:rPr>
      </w:pPr>
      <w:r w:rsidRPr="00BC34C2">
        <w:rPr>
          <w:rFonts w:cs="Arial"/>
          <w:color w:val="auto"/>
          <w:lang w:val="de-AT" w:eastAsia="en-US"/>
        </w:rPr>
        <w:lastRenderedPageBreak/>
        <w:t xml:space="preserve">Die Funktionalität der einzelnen Module von EVA wird durch umfangreiche Unit-Tests sichergestellt. In der Quelltextstruktur ist neben dem </w:t>
      </w:r>
      <w:r w:rsidR="001479A6" w:rsidRPr="00BC34C2">
        <w:rPr>
          <w:rFonts w:cs="Arial"/>
          <w:color w:val="auto"/>
          <w:lang w:val="de-AT" w:eastAsia="en-US"/>
        </w:rPr>
        <w:t>Source Ordner</w:t>
      </w:r>
      <w:r w:rsidRPr="00BC34C2">
        <w:rPr>
          <w:rFonts w:cs="Arial"/>
          <w:color w:val="auto"/>
          <w:lang w:val="de-AT" w:eastAsia="en-US"/>
        </w:rPr>
        <w:t xml:space="preserve">, wo </w:t>
      </w:r>
      <w:r w:rsidR="001479A6" w:rsidRPr="00BC34C2">
        <w:rPr>
          <w:rFonts w:cs="Arial"/>
          <w:color w:val="auto"/>
          <w:lang w:val="de-AT" w:eastAsia="en-US"/>
        </w:rPr>
        <w:t>der</w:t>
      </w:r>
      <w:r w:rsidRPr="00BC34C2">
        <w:rPr>
          <w:rFonts w:cs="Arial"/>
          <w:color w:val="auto"/>
          <w:lang w:val="de-AT" w:eastAsia="en-US"/>
        </w:rPr>
        <w:t xml:space="preserve"> </w:t>
      </w:r>
      <w:r w:rsidR="006B0E62">
        <w:rPr>
          <w:rFonts w:cs="Arial"/>
          <w:color w:val="auto"/>
          <w:lang w:val="de-AT" w:eastAsia="en-US"/>
        </w:rPr>
        <w:t>Quelltext</w:t>
      </w:r>
      <w:r w:rsidRPr="00BC34C2">
        <w:rPr>
          <w:rFonts w:cs="Arial"/>
          <w:color w:val="auto"/>
          <w:lang w:val="de-AT" w:eastAsia="en-US"/>
        </w:rPr>
        <w:t xml:space="preserve"> der Module abgelegt </w:t>
      </w:r>
      <w:r w:rsidR="001479A6" w:rsidRPr="00BC34C2">
        <w:rPr>
          <w:rFonts w:cs="Arial"/>
          <w:color w:val="auto"/>
          <w:lang w:val="de-AT" w:eastAsia="en-US"/>
        </w:rPr>
        <w:t>ist</w:t>
      </w:r>
      <w:r w:rsidRPr="00BC34C2">
        <w:rPr>
          <w:rFonts w:cs="Arial"/>
          <w:color w:val="auto"/>
          <w:lang w:val="de-AT" w:eastAsia="en-US"/>
        </w:rPr>
        <w:t>, ein Ordner</w:t>
      </w:r>
      <w:r w:rsidR="001479A6" w:rsidRPr="00BC34C2">
        <w:rPr>
          <w:rFonts w:cs="Arial"/>
          <w:color w:val="auto"/>
          <w:lang w:val="de-AT" w:eastAsia="en-US"/>
        </w:rPr>
        <w:t xml:space="preserve"> für Unit Tests</w:t>
      </w:r>
      <w:r w:rsidRPr="00BC34C2">
        <w:rPr>
          <w:rFonts w:cs="Arial"/>
          <w:color w:val="auto"/>
          <w:lang w:val="de-AT" w:eastAsia="en-US"/>
        </w:rPr>
        <w:t xml:space="preserve"> zu finden. Er enthält ein Spiegelbild der Paketstruktur und in den entsprechenden Paketen Unit-Tests zu den Kl</w:t>
      </w:r>
      <w:r w:rsidR="00BC34C2" w:rsidRPr="00BC34C2">
        <w:rPr>
          <w:rFonts w:cs="Arial"/>
          <w:color w:val="auto"/>
          <w:lang w:val="de-AT" w:eastAsia="en-US"/>
        </w:rPr>
        <w:t xml:space="preserve">assen, die mit </w:t>
      </w:r>
      <w:proofErr w:type="spellStart"/>
      <w:r w:rsidR="00BC34C2" w:rsidRPr="00BC34C2">
        <w:rPr>
          <w:rFonts w:cs="Arial"/>
          <w:color w:val="auto"/>
          <w:lang w:val="de-AT" w:eastAsia="en-US"/>
        </w:rPr>
        <w:t>JUnit</w:t>
      </w:r>
      <w:proofErr w:type="spellEnd"/>
      <w:r w:rsidR="00BC34C2" w:rsidRPr="00BC34C2">
        <w:rPr>
          <w:rFonts w:cs="Arial"/>
          <w:color w:val="auto"/>
          <w:lang w:val="de-AT" w:eastAsia="en-US"/>
        </w:rPr>
        <w:t xml:space="preserve"> </w:t>
      </w:r>
      <w:r w:rsidRPr="00BC34C2">
        <w:rPr>
          <w:rFonts w:cs="Arial"/>
          <w:color w:val="auto"/>
          <w:lang w:val="de-AT" w:eastAsia="en-US"/>
        </w:rPr>
        <w:t xml:space="preserve"> realisiert sind.</w:t>
      </w:r>
    </w:p>
    <w:p w14:paraId="3DAC91D2" w14:textId="1ACCD722" w:rsidR="00D57C33" w:rsidRPr="00BC34C2" w:rsidRDefault="00D57C33" w:rsidP="00BC34C2">
      <w:pPr>
        <w:pStyle w:val="Listenabsatz"/>
        <w:suppressAutoHyphens w:val="0"/>
        <w:spacing w:before="0"/>
        <w:ind w:left="567"/>
        <w:jc w:val="left"/>
        <w:rPr>
          <w:rFonts w:cs="Arial"/>
          <w:color w:val="auto"/>
          <w:lang w:val="de-AT" w:eastAsia="en-US"/>
        </w:rPr>
      </w:pPr>
      <w:bookmarkStart w:id="516" w:name="a160"/>
      <w:bookmarkEnd w:id="516"/>
      <w:r w:rsidRPr="00BC34C2">
        <w:rPr>
          <w:rFonts w:cs="Arial"/>
          <w:color w:val="auto"/>
          <w:lang w:val="de-AT" w:eastAsia="en-US"/>
        </w:rPr>
        <w:t xml:space="preserve">Reine Unit-Tests, die einzelne Klassen prüfen, heißen wie die Klasse selbst, mit dem Anhang "-Test". Darüber hinaus gibt es Tests, die das Zusammenspiel von Modulen prüfen, und im Extremfall das ganze System. Mit Hilfe solcher Tests wird die korrekte </w:t>
      </w:r>
      <w:r w:rsidR="00BC34C2" w:rsidRPr="00BC34C2">
        <w:rPr>
          <w:rFonts w:cs="Arial"/>
          <w:color w:val="auto"/>
          <w:lang w:val="de-AT" w:eastAsia="en-US"/>
        </w:rPr>
        <w:t>Funktionsweise</w:t>
      </w:r>
      <w:r w:rsidRPr="00BC34C2">
        <w:rPr>
          <w:rFonts w:cs="Arial"/>
          <w:color w:val="auto"/>
          <w:lang w:val="de-AT" w:eastAsia="en-US"/>
        </w:rPr>
        <w:t xml:space="preserve"> von </w:t>
      </w:r>
      <w:r w:rsidR="00BC34C2" w:rsidRPr="00BC34C2">
        <w:rPr>
          <w:rFonts w:cs="Arial"/>
          <w:color w:val="auto"/>
          <w:lang w:val="de-AT" w:eastAsia="en-US"/>
        </w:rPr>
        <w:t xml:space="preserve">EVA </w:t>
      </w:r>
      <w:r w:rsidRPr="00BC34C2">
        <w:rPr>
          <w:rFonts w:cs="Arial"/>
          <w:color w:val="auto"/>
          <w:lang w:val="de-AT" w:eastAsia="en-US"/>
        </w:rPr>
        <w:t>überprüft.</w:t>
      </w:r>
      <w:r w:rsidR="000E7165">
        <w:rPr>
          <w:rFonts w:cs="Arial"/>
          <w:color w:val="auto"/>
          <w:lang w:val="de-AT" w:eastAsia="en-US"/>
        </w:rPr>
        <w:t xml:space="preserve"> </w:t>
      </w:r>
      <w:r w:rsidR="000E7165">
        <w:t>Neben Tests auf korrekte Funktionalität wird auch überprüft, ob die geforderten Antwortzeiten für exemplarische Situation eingehalten werden können. Dies erfolgt mit der @Test-Annotation und deren Timeout-Parameter. Der Erfolg dieser Tests hängt von der eingesetzten Hardware ab.</w:t>
      </w:r>
    </w:p>
    <w:p w14:paraId="4BC4264F" w14:textId="77777777" w:rsidR="00451E02" w:rsidRPr="00BC34C2" w:rsidRDefault="002C5D60">
      <w:pPr>
        <w:pStyle w:val="Erluterungstext"/>
      </w:pPr>
      <w:r w:rsidRPr="00BC34C2">
        <w:t>Unterstützung für einfache (und möglichst automatische) Tests. Diese Eigenschaft bildet die Grundlage für das wichtige Erfolgsmuster "Continous Integration". In Projekten sollte mindestens täglich der gesamte Stand der Entwicklung gebaut und (automatisch) getestet werden - daher spielt Testbarkeit eine wichtige Rolle. Wichtige Stichworte hierzu sind Unit- Tests und Mock-Objekte.</w:t>
      </w:r>
    </w:p>
    <w:p w14:paraId="3EFE7339" w14:textId="77777777" w:rsidR="00451E02" w:rsidRPr="00BC34C2" w:rsidRDefault="00451E02">
      <w:pPr>
        <w:spacing w:before="56" w:after="113"/>
        <w:rPr>
          <w:rFonts w:cs="Arial"/>
          <w:sz w:val="20"/>
        </w:rPr>
      </w:pPr>
    </w:p>
    <w:p w14:paraId="42973955" w14:textId="77777777" w:rsidR="00451E02" w:rsidRPr="00BC34C2" w:rsidRDefault="002C5D60">
      <w:pPr>
        <w:pStyle w:val="berschrift21"/>
        <w:numPr>
          <w:ilvl w:val="1"/>
          <w:numId w:val="1"/>
        </w:numPr>
        <w:rPr>
          <w:rFonts w:cs="Arial"/>
        </w:rPr>
      </w:pPr>
      <w:bookmarkStart w:id="517" w:name="__RefHeading__4955_132721752"/>
      <w:bookmarkStart w:id="518" w:name="_Toc188159265"/>
      <w:bookmarkEnd w:id="517"/>
      <w:bookmarkEnd w:id="518"/>
      <w:r w:rsidRPr="00BC34C2">
        <w:rPr>
          <w:rFonts w:cs="Arial"/>
        </w:rPr>
        <w:t>Skalierung, Clustering</w:t>
      </w:r>
    </w:p>
    <w:p w14:paraId="3E7F53BC" w14:textId="77777777" w:rsidR="00451E02" w:rsidRPr="00BC34C2" w:rsidRDefault="002C5D60">
      <w:pPr>
        <w:pStyle w:val="Erluterungstext"/>
      </w:pPr>
      <w:bookmarkStart w:id="519" w:name="OLE_LINK129"/>
      <w:bookmarkStart w:id="520" w:name="OLE_LINK128"/>
      <w:bookmarkEnd w:id="519"/>
      <w:bookmarkEnd w:id="520"/>
      <w:r w:rsidRPr="00BC34C2">
        <w:t>Wie gestalten Sie Ihr System „wachstumsfähig“, so daß auch bei steigender Last oder steigenden Benutzerzahlen die Antwortzeiten und/oder Durchsatz erhalten bleiben?</w:t>
      </w:r>
    </w:p>
    <w:p w14:paraId="35BC35AE" w14:textId="77777777" w:rsidR="00451E02" w:rsidRPr="00BC34C2" w:rsidRDefault="00451E02">
      <w:pPr>
        <w:spacing w:before="56" w:after="113"/>
        <w:rPr>
          <w:rFonts w:cs="Arial"/>
          <w:sz w:val="20"/>
        </w:rPr>
      </w:pPr>
      <w:bookmarkStart w:id="521" w:name="OLE_LINK1291"/>
      <w:bookmarkStart w:id="522" w:name="OLE_LINK1281"/>
      <w:bookmarkEnd w:id="521"/>
      <w:bookmarkEnd w:id="522"/>
    </w:p>
    <w:p w14:paraId="10641AA6" w14:textId="77777777" w:rsidR="00451E02" w:rsidRPr="00BC34C2" w:rsidRDefault="002C5D60">
      <w:pPr>
        <w:pStyle w:val="berschrift21"/>
        <w:numPr>
          <w:ilvl w:val="1"/>
          <w:numId w:val="1"/>
        </w:numPr>
        <w:rPr>
          <w:rFonts w:cs="Arial"/>
        </w:rPr>
      </w:pPr>
      <w:bookmarkStart w:id="523" w:name="__RefHeading__4957_132721752"/>
      <w:bookmarkStart w:id="524" w:name="OLE_LINK32"/>
      <w:bookmarkStart w:id="525" w:name="OLE_LINK311"/>
      <w:bookmarkStart w:id="526" w:name="_Toc188159266"/>
      <w:bookmarkEnd w:id="523"/>
      <w:bookmarkEnd w:id="524"/>
      <w:bookmarkEnd w:id="525"/>
      <w:bookmarkEnd w:id="526"/>
      <w:r w:rsidRPr="00BC34C2">
        <w:rPr>
          <w:rFonts w:cs="Arial"/>
        </w:rPr>
        <w:t>Hochverfügbarkeit</w:t>
      </w:r>
    </w:p>
    <w:p w14:paraId="6B5EFBE3" w14:textId="77777777" w:rsidR="00451E02" w:rsidRPr="00BC34C2" w:rsidRDefault="002C5D60">
      <w:pPr>
        <w:pStyle w:val="Erluterungstext"/>
      </w:pPr>
      <w:bookmarkStart w:id="527" w:name="OLE_LINK131"/>
      <w:bookmarkStart w:id="528" w:name="OLE_LINK130"/>
      <w:bookmarkEnd w:id="527"/>
      <w:bookmarkEnd w:id="528"/>
      <w:r w:rsidRPr="00BC34C2">
        <w:t>Wie erreichen Sie hohe Verfügbarkeit des Systems? Legen Sie Teile redundant aus? Verteilen Sie das System auf unterschiedliche Rechner oder Rechenzentren? Betreiben Sie Standby-Systeme?</w:t>
      </w:r>
    </w:p>
    <w:p w14:paraId="35F22C66" w14:textId="77777777" w:rsidR="00451E02" w:rsidRPr="00BC34C2" w:rsidRDefault="002C5D60">
      <w:pPr>
        <w:pStyle w:val="berschrift21"/>
        <w:numPr>
          <w:ilvl w:val="1"/>
          <w:numId w:val="1"/>
        </w:numPr>
        <w:rPr>
          <w:rFonts w:cs="Arial"/>
        </w:rPr>
      </w:pPr>
      <w:bookmarkStart w:id="529" w:name="OLE_LINK321"/>
      <w:bookmarkStart w:id="530" w:name="OLE_LINK312"/>
      <w:bookmarkStart w:id="531" w:name="OLE_LINK1311"/>
      <w:bookmarkStart w:id="532" w:name="OLE_LINK1301"/>
      <w:bookmarkStart w:id="533" w:name="__RefHeading__4959_132721752"/>
      <w:bookmarkEnd w:id="529"/>
      <w:bookmarkEnd w:id="530"/>
      <w:bookmarkEnd w:id="531"/>
      <w:bookmarkEnd w:id="532"/>
      <w:bookmarkEnd w:id="533"/>
      <w:ins w:id="534" w:author="Gernot Starke" w:date="2012-06-08T16:12:00Z">
        <w:r w:rsidRPr="00BC34C2">
          <w:rPr>
            <w:rFonts w:cs="Arial"/>
          </w:rPr>
          <w:t>Codegenerierung</w:t>
        </w:r>
      </w:ins>
    </w:p>
    <w:p w14:paraId="269E257D" w14:textId="77777777" w:rsidR="00451E02" w:rsidRPr="00BC34C2" w:rsidRDefault="002C5D60">
      <w:pPr>
        <w:pStyle w:val="Erluterungstext"/>
      </w:pPr>
      <w:ins w:id="535" w:author="Gernot Starke" w:date="2012-06-08T16:46:00Z">
        <w:r w:rsidRPr="00BC34C2">
          <w:t>Wie und wo verwenden Sie Codegeneratoren, um Teile Ihres Systems aus Modellen oder domänenspezifischen Sprachen (DSL’s) zu generieren</w:t>
        </w:r>
      </w:ins>
      <w:ins w:id="536" w:author="Gernot Starke" w:date="2012-06-08T16:12:00Z">
        <w:r w:rsidRPr="00BC34C2">
          <w:t>?</w:t>
        </w:r>
      </w:ins>
    </w:p>
    <w:p w14:paraId="1C10FD7C" w14:textId="77777777" w:rsidR="00451E02" w:rsidRPr="00BC34C2" w:rsidRDefault="002C5D60">
      <w:pPr>
        <w:pStyle w:val="berschrift21"/>
        <w:numPr>
          <w:ilvl w:val="1"/>
          <w:numId w:val="1"/>
        </w:numPr>
        <w:rPr>
          <w:rFonts w:cs="Arial"/>
        </w:rPr>
      </w:pPr>
      <w:bookmarkStart w:id="537" w:name="__RefHeading__4961_132721752"/>
      <w:bookmarkEnd w:id="537"/>
      <w:proofErr w:type="spellStart"/>
      <w:ins w:id="538" w:author="Gernot Starke" w:date="2012-06-08T16:46:00Z">
        <w:r w:rsidRPr="00BC34C2">
          <w:rPr>
            <w:rFonts w:cs="Arial"/>
          </w:rPr>
          <w:t>Buildmanagement</w:t>
        </w:r>
      </w:ins>
      <w:proofErr w:type="spellEnd"/>
    </w:p>
    <w:p w14:paraId="52D9460D" w14:textId="77777777" w:rsidR="00451E02" w:rsidRPr="00BC34C2" w:rsidRDefault="002C5D60">
      <w:pPr>
        <w:pStyle w:val="Erluterungstext"/>
      </w:pPr>
      <w:ins w:id="539" w:author="Gernot Starke" w:date="2012-06-08T16:47:00Z">
        <w:r w:rsidRPr="00BC34C2">
          <w:t>Wie wird das gesamte System aus Sourcecode Bausteinen gebaut? Welche Repositories (Versionsverwaltungssysteme) enthalten welchen Sourcecode, wo liegen Konfigurationsdateien, Testdaten und/oder Build-Skripte (</w:t>
        </w:r>
      </w:ins>
      <w:ins w:id="540" w:author="Gernot Starke" w:date="2012-06-08T16:48:00Z">
        <w:r w:rsidRPr="00BC34C2">
          <w:t xml:space="preserve">make, </w:t>
        </w:r>
      </w:ins>
      <w:ins w:id="541" w:author="Gernot Starke" w:date="2012-06-08T16:47:00Z">
        <w:r w:rsidRPr="00BC34C2">
          <w:t>ant, maven,</w:t>
        </w:r>
      </w:ins>
      <w:ins w:id="542" w:author="Gernot Starke" w:date="2012-06-08T16:48:00Z">
        <w:r w:rsidRPr="00BC34C2">
          <w:t xml:space="preserve"> gradle oder Ähnliche)?</w:t>
        </w:r>
      </w:ins>
      <w:ins w:id="543" w:author="Gernot Starke" w:date="2012-06-08T16:47:00Z">
        <w:r w:rsidRPr="00BC34C2">
          <w:t xml:space="preserve"> </w:t>
        </w:r>
      </w:ins>
    </w:p>
    <w:p w14:paraId="74614FEA" w14:textId="77777777" w:rsidR="00451E02" w:rsidRPr="00BC34C2" w:rsidRDefault="00451E02">
      <w:pPr>
        <w:spacing w:before="56" w:after="113"/>
        <w:rPr>
          <w:rFonts w:cs="Arial"/>
          <w:sz w:val="20"/>
        </w:rPr>
      </w:pPr>
    </w:p>
    <w:p w14:paraId="5443B320" w14:textId="77777777" w:rsidR="00451E02" w:rsidRPr="00BC34C2" w:rsidRDefault="002C5D60">
      <w:pPr>
        <w:pStyle w:val="berschrift11"/>
        <w:numPr>
          <w:ilvl w:val="0"/>
          <w:numId w:val="1"/>
        </w:numPr>
      </w:pPr>
      <w:bookmarkStart w:id="544" w:name="__RefHeading__4963_132721752"/>
      <w:bookmarkStart w:id="545" w:name="_Toc188159267"/>
      <w:bookmarkStart w:id="546" w:name="_Toc161293482"/>
      <w:bookmarkEnd w:id="544"/>
      <w:bookmarkEnd w:id="545"/>
      <w:bookmarkEnd w:id="546"/>
      <w:r w:rsidRPr="00BC34C2">
        <w:t>Entwurfsentscheidungen</w:t>
      </w:r>
    </w:p>
    <w:p w14:paraId="443BBADA" w14:textId="77777777" w:rsidR="00451E02" w:rsidRPr="00BC34C2" w:rsidRDefault="002C5D60">
      <w:pPr>
        <w:pStyle w:val="Erluterungberschrift"/>
        <w:rPr>
          <w:rFonts w:cs="Arial"/>
        </w:rPr>
      </w:pPr>
      <w:bookmarkStart w:id="547" w:name="OLE_LINK133"/>
      <w:bookmarkStart w:id="548" w:name="OLE_LINK132"/>
      <w:bookmarkEnd w:id="547"/>
      <w:bookmarkEnd w:id="548"/>
      <w:r w:rsidRPr="00BC34C2">
        <w:rPr>
          <w:rFonts w:cs="Arial"/>
        </w:rPr>
        <w:t>Inhalt</w:t>
      </w:r>
    </w:p>
    <w:p w14:paraId="427C0A12" w14:textId="77777777" w:rsidR="00451E02" w:rsidRPr="00BC34C2" w:rsidRDefault="002C5D60">
      <w:pPr>
        <w:pStyle w:val="Erluterungstext"/>
      </w:pPr>
      <w:r w:rsidRPr="00BC34C2">
        <w:t>Dokumentieren Sie hier alle wesentlichen Entwurfsentscheidungen und deren Gründe!</w:t>
      </w:r>
    </w:p>
    <w:p w14:paraId="2B9B3C51" w14:textId="77777777" w:rsidR="00451E02" w:rsidRPr="00BC34C2" w:rsidRDefault="002C5D60">
      <w:pPr>
        <w:pStyle w:val="Erluterungberschrift"/>
        <w:rPr>
          <w:rFonts w:cs="Arial"/>
        </w:rPr>
      </w:pPr>
      <w:r w:rsidRPr="00BC34C2">
        <w:rPr>
          <w:rFonts w:cs="Arial"/>
        </w:rPr>
        <w:t>Motivation</w:t>
      </w:r>
    </w:p>
    <w:p w14:paraId="7D65B8DA" w14:textId="77777777" w:rsidR="00451E02" w:rsidRPr="00BC34C2" w:rsidRDefault="002C5D60">
      <w:pPr>
        <w:pStyle w:val="Erluterungstext"/>
      </w:pPr>
      <w:r w:rsidRPr="00BC34C2">
        <w:t>Es ist wünschenswert, alle wichtigen Entwurfsentscheidungen geschlossen nachlesen zu können. Wägen Sie ab, inwiefern Entwurfsentscheidungen hier zentral dokumentiert werden sollen oder wo eine lokale Beschreibung (z.B in der Whitebox-Sicht von Bausteinen) sinnvoller ist. Vermeiden Sie aber redundante Texte. Verweisen Sie evtl. auf Kap. 4 zurück, wo schon zentrale Architekturstrategien motiviert wurden.</w:t>
      </w:r>
    </w:p>
    <w:p w14:paraId="427183B3" w14:textId="77777777" w:rsidR="00451E02" w:rsidRPr="00BC34C2" w:rsidRDefault="002C5D60">
      <w:pPr>
        <w:pStyle w:val="Erluterungberschrift"/>
        <w:rPr>
          <w:rFonts w:cs="Arial"/>
        </w:rPr>
      </w:pPr>
      <w:r w:rsidRPr="00BC34C2">
        <w:rPr>
          <w:rFonts w:cs="Arial"/>
        </w:rPr>
        <w:t>Form</w:t>
      </w:r>
    </w:p>
    <w:p w14:paraId="17D63149" w14:textId="77777777" w:rsidR="00451E02" w:rsidRPr="00BC34C2" w:rsidRDefault="002C5D60">
      <w:pPr>
        <w:pStyle w:val="Erluterungstext"/>
      </w:pPr>
      <w:r w:rsidRPr="00BC34C2">
        <w:t xml:space="preserve">informelle Liste, möglichst nach Wichtigkeit und Tragweite der Entscheidungen für den Leser aufgebaut. </w:t>
      </w:r>
    </w:p>
    <w:p w14:paraId="0F2D8D65" w14:textId="77777777" w:rsidR="00451E02" w:rsidRPr="00BC34C2" w:rsidRDefault="002C5D60">
      <w:pPr>
        <w:pStyle w:val="Erluterungstext"/>
      </w:pPr>
      <w:r w:rsidRPr="00BC34C2">
        <w:t>Alternativ auch ausführlicher in Form von einzelnen Unterkapiteln je Entscheidung. Die folgende Mindmap (Quelle: Kolumne „Architekturen dokumentieren“ von S. Zörner im Java Magazin 3/2009) soll Sie dabei unterstützen, wichtige Entscheidungen zu treffen und festzuhalten. Die Hauptäste stellen dabei die wesentlichen Schritte dar. Sie können auch als Überschriften innerhalb eines Unterkapitels dienen (siehe Beispiel unten).</w:t>
      </w:r>
    </w:p>
    <w:p w14:paraId="6196274B" w14:textId="77777777" w:rsidR="00451E02" w:rsidRPr="00BC34C2" w:rsidRDefault="00451E02">
      <w:pPr>
        <w:pStyle w:val="Erluterungstext"/>
      </w:pPr>
    </w:p>
    <w:p w14:paraId="586E4CA6" w14:textId="77777777" w:rsidR="00451E02" w:rsidRPr="00BC34C2" w:rsidRDefault="002C5D60">
      <w:pPr>
        <w:pStyle w:val="Erluterungstext"/>
      </w:pPr>
      <w:bookmarkStart w:id="549" w:name="OLE_LINK1331"/>
      <w:bookmarkStart w:id="550" w:name="OLE_LINK1321"/>
      <w:bookmarkEnd w:id="549"/>
      <w:bookmarkEnd w:id="550"/>
      <w:r w:rsidRPr="00BC34C2">
        <w:rPr>
          <w:noProof/>
          <w:lang w:val="de-AT" w:eastAsia="de-AT"/>
        </w:rPr>
        <w:drawing>
          <wp:inline distT="0" distB="0" distL="0" distR="0" wp14:anchorId="4B6AFE00" wp14:editId="629F3604">
            <wp:extent cx="5669280" cy="1899920"/>
            <wp:effectExtent l="0" t="0" r="0" b="0"/>
            <wp:docPr id="4" name="Picture" descr="EntwurfsentscheidungFesthalt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EntwurfsentscheidungFesthalten"/>
                    <pic:cNvPicPr>
                      <a:picLocks noChangeAspect="1" noChangeArrowheads="1"/>
                    </pic:cNvPicPr>
                  </pic:nvPicPr>
                  <pic:blipFill>
                    <a:blip r:embed="rId16"/>
                    <a:stretch>
                      <a:fillRect/>
                    </a:stretch>
                  </pic:blipFill>
                  <pic:spPr bwMode="auto">
                    <a:xfrm>
                      <a:off x="0" y="0"/>
                      <a:ext cx="5669280" cy="1899920"/>
                    </a:xfrm>
                    <a:prstGeom prst="rect">
                      <a:avLst/>
                    </a:prstGeom>
                    <a:noFill/>
                    <a:ln w="9525">
                      <a:noFill/>
                      <a:miter lim="800000"/>
                      <a:headEnd/>
                      <a:tailEnd/>
                    </a:ln>
                  </pic:spPr>
                </pic:pic>
              </a:graphicData>
            </a:graphic>
          </wp:inline>
        </w:drawing>
      </w:r>
    </w:p>
    <w:p w14:paraId="1A7F656F" w14:textId="77777777" w:rsidR="00451E02" w:rsidRPr="00BC34C2" w:rsidRDefault="002C5D60">
      <w:pPr>
        <w:pStyle w:val="Erluterungstext"/>
      </w:pPr>
      <w:r w:rsidRPr="00BC34C2">
        <w:t>Die Fragen sind nicht sklavisch der Reihe nach zu beantworten. Sie sollen Sie lediglich leiten. In der Vorlage löschen Sie diese heraus, und lassen nur die Inhalte/Antworten stehen.</w:t>
      </w:r>
    </w:p>
    <w:p w14:paraId="246300BC" w14:textId="77777777" w:rsidR="00451E02" w:rsidRPr="00BC34C2" w:rsidRDefault="00451E02">
      <w:pPr>
        <w:rPr>
          <w:rFonts w:cs="Arial"/>
        </w:rPr>
      </w:pPr>
    </w:p>
    <w:p w14:paraId="051FE2A0" w14:textId="77777777" w:rsidR="00451E02" w:rsidRPr="00BC34C2" w:rsidRDefault="002C5D60">
      <w:pPr>
        <w:pStyle w:val="berschrift21"/>
        <w:numPr>
          <w:ilvl w:val="1"/>
          <w:numId w:val="1"/>
        </w:numPr>
        <w:rPr>
          <w:rFonts w:cs="Arial"/>
        </w:rPr>
      </w:pPr>
      <w:bookmarkStart w:id="551" w:name="__RefHeading__4965_132721752"/>
      <w:bookmarkEnd w:id="551"/>
      <w:r w:rsidRPr="00BC34C2">
        <w:rPr>
          <w:rFonts w:cs="Arial"/>
        </w:rPr>
        <w:t>Entscheidung: Windows Server 2008</w:t>
      </w:r>
    </w:p>
    <w:p w14:paraId="3345BBB0" w14:textId="77777777" w:rsidR="00451E02" w:rsidRPr="00BC34C2" w:rsidRDefault="002C5D60">
      <w:pPr>
        <w:rPr>
          <w:rFonts w:cs="Arial"/>
        </w:rPr>
      </w:pPr>
      <w:r w:rsidRPr="00BC34C2">
        <w:rPr>
          <w:rFonts w:cs="Arial"/>
        </w:rPr>
        <w:t xml:space="preserve">Die </w:t>
      </w:r>
      <w:proofErr w:type="spellStart"/>
      <w:r w:rsidRPr="00BC34C2">
        <w:rPr>
          <w:rFonts w:cs="Arial"/>
        </w:rPr>
        <w:t>Einpflegung</w:t>
      </w:r>
      <w:proofErr w:type="spellEnd"/>
      <w:r w:rsidRPr="00BC34C2">
        <w:rPr>
          <w:rFonts w:cs="Arial"/>
        </w:rPr>
        <w:t xml:space="preserve"> in das bestehende System ist damit einfacher möglich, da die Netzwerk- und Systemadministratoren bereits mit solchen Systemen arbeiten.</w:t>
      </w:r>
    </w:p>
    <w:p w14:paraId="153E252F" w14:textId="77777777" w:rsidR="00451E02" w:rsidRPr="00BC34C2" w:rsidRDefault="002C5D60">
      <w:pPr>
        <w:pStyle w:val="berschrift31"/>
        <w:numPr>
          <w:ilvl w:val="2"/>
          <w:numId w:val="1"/>
        </w:numPr>
        <w:rPr>
          <w:rFonts w:cs="Arial"/>
        </w:rPr>
      </w:pPr>
      <w:bookmarkStart w:id="552" w:name="OLE_LINK147"/>
      <w:bookmarkStart w:id="553" w:name="OLE_LINK146"/>
      <w:bookmarkStart w:id="554" w:name="__RefHeading__8637_132721752"/>
      <w:bookmarkEnd w:id="552"/>
      <w:bookmarkEnd w:id="553"/>
      <w:bookmarkEnd w:id="554"/>
      <w:r w:rsidRPr="00BC34C2">
        <w:rPr>
          <w:rFonts w:cs="Arial"/>
        </w:rPr>
        <w:t>Fragestellung</w:t>
      </w:r>
    </w:p>
    <w:p w14:paraId="0C25322D" w14:textId="77777777" w:rsidR="00451E02" w:rsidRPr="00BC34C2" w:rsidRDefault="002C5D60">
      <w:pPr>
        <w:pStyle w:val="Erluterungstext"/>
      </w:pPr>
      <w:r w:rsidRPr="00BC34C2">
        <w:t>Was genau ist das Problem?</w:t>
      </w:r>
    </w:p>
    <w:p w14:paraId="0A02A15F" w14:textId="77777777" w:rsidR="00451E02" w:rsidRPr="00BC34C2" w:rsidRDefault="002C5D60">
      <w:pPr>
        <w:pStyle w:val="Erluterungstext"/>
      </w:pPr>
      <w:r w:rsidRPr="00BC34C2">
        <w:t>Warum ist es für die Architektur relevant?</w:t>
      </w:r>
    </w:p>
    <w:p w14:paraId="21F575C2" w14:textId="77777777" w:rsidR="00451E02" w:rsidRPr="00BC34C2" w:rsidRDefault="002C5D60">
      <w:pPr>
        <w:pStyle w:val="Erluterungstext"/>
      </w:pPr>
      <w:r w:rsidRPr="00BC34C2">
        <w:t>Welche Auswirkung hat die Entscheidung?</w:t>
      </w:r>
    </w:p>
    <w:p w14:paraId="60B34873" w14:textId="77777777" w:rsidR="00451E02" w:rsidRPr="00BC34C2" w:rsidRDefault="002C5D60">
      <w:pPr>
        <w:pStyle w:val="berschrift31"/>
        <w:numPr>
          <w:ilvl w:val="2"/>
          <w:numId w:val="1"/>
        </w:numPr>
        <w:rPr>
          <w:rFonts w:cs="Arial"/>
        </w:rPr>
      </w:pPr>
      <w:bookmarkStart w:id="555" w:name="__RefHeading__8639_132721752"/>
      <w:bookmarkEnd w:id="555"/>
      <w:r w:rsidRPr="00BC34C2">
        <w:rPr>
          <w:rFonts w:cs="Arial"/>
        </w:rPr>
        <w:t>Rahmenbedingungen</w:t>
      </w:r>
    </w:p>
    <w:p w14:paraId="58EF4DBA" w14:textId="77777777" w:rsidR="00451E02" w:rsidRPr="00BC34C2" w:rsidRDefault="002C5D60">
      <w:pPr>
        <w:pStyle w:val="Erluterungstext"/>
      </w:pPr>
      <w:r w:rsidRPr="00BC34C2">
        <w:t>Welche festen Randbedingungen haben Sie einzuhalten?</w:t>
      </w:r>
    </w:p>
    <w:p w14:paraId="6F85AC43" w14:textId="77777777" w:rsidR="00451E02" w:rsidRPr="00BC34C2" w:rsidRDefault="002C5D60">
      <w:pPr>
        <w:pStyle w:val="Erluterungstext"/>
      </w:pPr>
      <w:r w:rsidRPr="00BC34C2">
        <w:t>Welche EInflussfaktoren sind zu beachten?</w:t>
      </w:r>
    </w:p>
    <w:p w14:paraId="762E826B" w14:textId="77777777" w:rsidR="00451E02" w:rsidRPr="00BC34C2" w:rsidRDefault="002C5D60">
      <w:pPr>
        <w:pStyle w:val="berschrift31"/>
        <w:numPr>
          <w:ilvl w:val="2"/>
          <w:numId w:val="1"/>
        </w:numPr>
        <w:rPr>
          <w:rFonts w:cs="Arial"/>
        </w:rPr>
      </w:pPr>
      <w:bookmarkStart w:id="556" w:name="__RefHeading__8641_132721752"/>
      <w:bookmarkEnd w:id="556"/>
      <w:r w:rsidRPr="00BC34C2">
        <w:rPr>
          <w:rFonts w:cs="Arial"/>
        </w:rPr>
        <w:t>Annahmen</w:t>
      </w:r>
    </w:p>
    <w:p w14:paraId="714E3B47" w14:textId="77777777" w:rsidR="00451E02" w:rsidRPr="00BC34C2" w:rsidRDefault="002C5D60">
      <w:pPr>
        <w:pStyle w:val="Erluterungstext"/>
      </w:pPr>
      <w:r w:rsidRPr="00BC34C2">
        <w:t>Welche Annahmen haben Sie getroffen?</w:t>
      </w:r>
    </w:p>
    <w:p w14:paraId="61450F19" w14:textId="77777777" w:rsidR="00451E02" w:rsidRPr="00BC34C2" w:rsidRDefault="002C5D60">
      <w:pPr>
        <w:pStyle w:val="Erluterungstext"/>
      </w:pPr>
      <w:r w:rsidRPr="00BC34C2">
        <w:t>Welche Annahmen können wie vorab überprüft werden?</w:t>
      </w:r>
    </w:p>
    <w:p w14:paraId="3161191C" w14:textId="77777777" w:rsidR="00451E02" w:rsidRPr="00BC34C2" w:rsidRDefault="002C5D60">
      <w:pPr>
        <w:pStyle w:val="Erluterungstext"/>
      </w:pPr>
      <w:r w:rsidRPr="00BC34C2">
        <w:t>Mit welchen Risiken müssen Sie rechnen?</w:t>
      </w:r>
    </w:p>
    <w:p w14:paraId="750D17A4" w14:textId="77777777" w:rsidR="00451E02" w:rsidRPr="00BC34C2" w:rsidRDefault="002C5D60">
      <w:pPr>
        <w:pStyle w:val="berschrift31"/>
        <w:numPr>
          <w:ilvl w:val="2"/>
          <w:numId w:val="1"/>
        </w:numPr>
        <w:rPr>
          <w:rFonts w:cs="Arial"/>
        </w:rPr>
      </w:pPr>
      <w:bookmarkStart w:id="557" w:name="__RefHeading__8643_132721752"/>
      <w:bookmarkEnd w:id="557"/>
      <w:r w:rsidRPr="00BC34C2">
        <w:rPr>
          <w:rFonts w:cs="Arial"/>
        </w:rPr>
        <w:t>Betrachtete Alternativen</w:t>
      </w:r>
    </w:p>
    <w:p w14:paraId="1250F1EE" w14:textId="77777777" w:rsidR="00451E02" w:rsidRPr="00BC34C2" w:rsidRDefault="002C5D60">
      <w:pPr>
        <w:pStyle w:val="Erluterungstext"/>
      </w:pPr>
      <w:r w:rsidRPr="00BC34C2">
        <w:t>Welche Lösungsoptionen ziehen Sie in die nähere Auswahl?</w:t>
      </w:r>
    </w:p>
    <w:p w14:paraId="465DFAF9" w14:textId="77777777" w:rsidR="00451E02" w:rsidRPr="00BC34C2" w:rsidRDefault="002C5D60">
      <w:pPr>
        <w:pStyle w:val="Erluterungstext"/>
      </w:pPr>
      <w:r w:rsidRPr="00BC34C2">
        <w:t>Wie bewerten Sie jede einzelne?</w:t>
      </w:r>
    </w:p>
    <w:p w14:paraId="1E71EF30" w14:textId="77777777" w:rsidR="00451E02" w:rsidRPr="00BC34C2" w:rsidRDefault="002C5D60">
      <w:pPr>
        <w:pStyle w:val="Erluterungstext"/>
      </w:pPr>
      <w:r w:rsidRPr="00BC34C2">
        <w:t>Welche Optionen schließen Sie bewusst aus?</w:t>
      </w:r>
    </w:p>
    <w:p w14:paraId="13F1B7EB" w14:textId="77777777" w:rsidR="00451E02" w:rsidRPr="00BC34C2" w:rsidRDefault="002C5D60">
      <w:pPr>
        <w:pStyle w:val="berschrift31"/>
        <w:numPr>
          <w:ilvl w:val="2"/>
          <w:numId w:val="1"/>
        </w:numPr>
        <w:rPr>
          <w:rFonts w:cs="Arial"/>
        </w:rPr>
      </w:pPr>
      <w:bookmarkStart w:id="558" w:name="__RefHeading__8645_132721752"/>
      <w:bookmarkEnd w:id="558"/>
      <w:r w:rsidRPr="00BC34C2">
        <w:rPr>
          <w:rFonts w:cs="Arial"/>
        </w:rPr>
        <w:t>Entscheidung</w:t>
      </w:r>
    </w:p>
    <w:p w14:paraId="3B295DAE" w14:textId="77777777" w:rsidR="00451E02" w:rsidRPr="00BC34C2" w:rsidRDefault="002C5D60">
      <w:pPr>
        <w:pStyle w:val="Erluterungstext"/>
      </w:pPr>
      <w:r w:rsidRPr="00BC34C2">
        <w:t>Wer (wenn nicht Sie selbst) hat die Entscheidung getroffen?</w:t>
      </w:r>
    </w:p>
    <w:p w14:paraId="3CFBB59A" w14:textId="77777777" w:rsidR="00451E02" w:rsidRPr="00BC34C2" w:rsidRDefault="002C5D60">
      <w:pPr>
        <w:pStyle w:val="Erluterungstext"/>
      </w:pPr>
      <w:r w:rsidRPr="00BC34C2">
        <w:t>Wie ist sie begründet?</w:t>
      </w:r>
    </w:p>
    <w:p w14:paraId="1F72A32C" w14:textId="77777777" w:rsidR="00451E02" w:rsidRPr="00BC34C2" w:rsidRDefault="002C5D60">
      <w:pPr>
        <w:pStyle w:val="Erluterungstext"/>
      </w:pPr>
      <w:r w:rsidRPr="00BC34C2">
        <w:t>Wann wurde entschieden?</w:t>
      </w:r>
    </w:p>
    <w:p w14:paraId="0BEA9ABE" w14:textId="77777777" w:rsidR="00451E02" w:rsidRPr="00BC34C2" w:rsidRDefault="002C5D60">
      <w:pPr>
        <w:pStyle w:val="berschrift21"/>
        <w:numPr>
          <w:ilvl w:val="1"/>
          <w:numId w:val="1"/>
        </w:numPr>
        <w:rPr>
          <w:rFonts w:cs="Arial"/>
        </w:rPr>
      </w:pPr>
      <w:bookmarkStart w:id="559" w:name="__RefHeading__4967_132721752"/>
      <w:bookmarkEnd w:id="559"/>
      <w:r w:rsidRPr="00BC34C2">
        <w:rPr>
          <w:rFonts w:cs="Arial"/>
        </w:rPr>
        <w:t>Entscheidung: IIS/ASP.NET</w:t>
      </w:r>
    </w:p>
    <w:p w14:paraId="423F10A3" w14:textId="77777777" w:rsidR="00451E02" w:rsidRPr="00BC34C2" w:rsidRDefault="002C5D60">
      <w:pPr>
        <w:rPr>
          <w:rFonts w:cs="Arial"/>
        </w:rPr>
      </w:pPr>
      <w:r w:rsidRPr="00BC34C2">
        <w:rPr>
          <w:rFonts w:cs="Arial"/>
        </w:rPr>
        <w:t>Durch die Vorgabe Windows Server 2008 ist mit IIS und ASP.NET eine nahtlose Integration möglich. Zusätzlich sind diese Konzepte bereits in den Administrationen bekannt.</w:t>
      </w:r>
    </w:p>
    <w:p w14:paraId="086E1E1A" w14:textId="77777777" w:rsidR="00451E02" w:rsidRPr="00BC34C2" w:rsidRDefault="00451E02">
      <w:pPr>
        <w:spacing w:before="56" w:after="113"/>
        <w:rPr>
          <w:rFonts w:cs="Arial"/>
          <w:sz w:val="20"/>
        </w:rPr>
      </w:pPr>
    </w:p>
    <w:p w14:paraId="0385799B" w14:textId="77777777" w:rsidR="00451E02" w:rsidRPr="00BC34C2" w:rsidRDefault="002C5D60">
      <w:pPr>
        <w:pStyle w:val="berschrift11"/>
        <w:numPr>
          <w:ilvl w:val="0"/>
          <w:numId w:val="1"/>
        </w:numPr>
      </w:pPr>
      <w:bookmarkStart w:id="560" w:name="__RefHeading__4969_132721752"/>
      <w:bookmarkStart w:id="561" w:name="_Toc188159270"/>
      <w:bookmarkStart w:id="562" w:name="_Toc161293485"/>
      <w:bookmarkEnd w:id="560"/>
      <w:bookmarkEnd w:id="561"/>
      <w:bookmarkEnd w:id="562"/>
      <w:r w:rsidRPr="00BC34C2">
        <w:t>Qualitätsszenarien</w:t>
      </w:r>
    </w:p>
    <w:p w14:paraId="3296DE97" w14:textId="57E278E6" w:rsidR="00451E02" w:rsidRPr="00BC34C2" w:rsidRDefault="002C5D60">
      <w:pPr>
        <w:pStyle w:val="Erluterungstext"/>
      </w:pPr>
      <w:bookmarkStart w:id="563" w:name="OLE_LINK135"/>
      <w:bookmarkStart w:id="564" w:name="OLE_LINK134"/>
      <w:bookmarkEnd w:id="563"/>
      <w:bookmarkEnd w:id="564"/>
      <w:r w:rsidRPr="00BC34C2">
        <w:t xml:space="preserve">Dieses Kapitel fasst alles zusammen, was Sie zur systematischen Bewertung Ihrer Architektur gegen vorgegebene Qualitätsziele benötigen. </w:t>
      </w:r>
    </w:p>
    <w:p w14:paraId="60E611EF" w14:textId="77777777" w:rsidR="00451E02" w:rsidRPr="00BC34C2" w:rsidRDefault="00451E02">
      <w:pPr>
        <w:rPr>
          <w:rFonts w:cs="Arial"/>
        </w:rPr>
      </w:pPr>
      <w:bookmarkStart w:id="565" w:name="OLE_LINK1351"/>
      <w:bookmarkStart w:id="566" w:name="OLE_LINK1341"/>
      <w:bookmarkEnd w:id="565"/>
      <w:bookmarkEnd w:id="566"/>
    </w:p>
    <w:p w14:paraId="754AD7CF" w14:textId="77777777" w:rsidR="00451E02" w:rsidRPr="00BC34C2" w:rsidRDefault="002C5D60">
      <w:pPr>
        <w:pStyle w:val="berschrift21"/>
        <w:numPr>
          <w:ilvl w:val="1"/>
          <w:numId w:val="1"/>
        </w:numPr>
        <w:rPr>
          <w:rFonts w:cs="Arial"/>
        </w:rPr>
      </w:pPr>
      <w:bookmarkStart w:id="567" w:name="__RefHeading__4971_132721752"/>
      <w:bookmarkStart w:id="568" w:name="_Toc188159271"/>
      <w:bookmarkEnd w:id="567"/>
      <w:bookmarkEnd w:id="568"/>
      <w:r w:rsidRPr="00BC34C2">
        <w:rPr>
          <w:rFonts w:cs="Arial"/>
        </w:rPr>
        <w:t>Qualitätsbaum</w:t>
      </w:r>
    </w:p>
    <w:p w14:paraId="554EF70E" w14:textId="1BDC7BD6" w:rsidR="00AA7F5C" w:rsidRDefault="00726B94" w:rsidP="00BB5193">
      <w:pPr>
        <w:pStyle w:val="Erluterungberschrift"/>
        <w:jc w:val="center"/>
        <w:rPr>
          <w:rFonts w:cs="Arial"/>
          <w:vanish w:val="0"/>
        </w:rPr>
      </w:pPr>
      <w:bookmarkStart w:id="569" w:name="OLE_LINK137"/>
      <w:bookmarkStart w:id="570" w:name="OLE_LINK136"/>
      <w:bookmarkEnd w:id="569"/>
      <w:bookmarkEnd w:id="570"/>
      <w:r w:rsidRPr="00726B94">
        <w:rPr>
          <w:rFonts w:cs="Arial"/>
          <w:vanish w:val="0"/>
        </w:rPr>
        <w:lastRenderedPageBreak/>
        <w:drawing>
          <wp:inline distT="0" distB="0" distL="0" distR="0" wp14:anchorId="74877ABC" wp14:editId="2E6DDCE7">
            <wp:extent cx="2989177" cy="2945218"/>
            <wp:effectExtent l="0" t="0" r="1905" b="762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995764" cy="2951708"/>
                    </a:xfrm>
                    <a:prstGeom prst="rect">
                      <a:avLst/>
                    </a:prstGeom>
                  </pic:spPr>
                </pic:pic>
              </a:graphicData>
            </a:graphic>
          </wp:inline>
        </w:drawing>
      </w:r>
    </w:p>
    <w:p w14:paraId="5346262C" w14:textId="77777777" w:rsidR="00451E02" w:rsidRPr="00BC34C2" w:rsidRDefault="002C5D60">
      <w:pPr>
        <w:pStyle w:val="Erluterungberschrift"/>
        <w:rPr>
          <w:rFonts w:cs="Arial"/>
        </w:rPr>
      </w:pPr>
      <w:r w:rsidRPr="00BC34C2">
        <w:rPr>
          <w:rFonts w:cs="Arial"/>
        </w:rPr>
        <w:t>Inhalt</w:t>
      </w:r>
    </w:p>
    <w:p w14:paraId="45333722" w14:textId="77777777" w:rsidR="00451E02" w:rsidRPr="00BC34C2" w:rsidRDefault="002C5D60">
      <w:pPr>
        <w:pStyle w:val="Erluterungstext"/>
      </w:pPr>
      <w:r w:rsidRPr="00BC34C2">
        <w:t>Der Qualitätsbaum ( a la ATAM) mit Qualitätsszenarien an den Blättern.</w:t>
      </w:r>
    </w:p>
    <w:p w14:paraId="58D6E253" w14:textId="77777777" w:rsidR="00451E02" w:rsidRPr="00BC34C2" w:rsidRDefault="002C5D60">
      <w:pPr>
        <w:pStyle w:val="Erluterungberschrift"/>
        <w:rPr>
          <w:rFonts w:cs="Arial"/>
        </w:rPr>
      </w:pPr>
      <w:r w:rsidRPr="00BC34C2">
        <w:rPr>
          <w:rFonts w:cs="Arial"/>
        </w:rPr>
        <w:t>Motivation</w:t>
      </w:r>
    </w:p>
    <w:p w14:paraId="46B5753A" w14:textId="77777777" w:rsidR="00451E02" w:rsidRPr="00BC34C2" w:rsidRDefault="002C5D60">
      <w:pPr>
        <w:pStyle w:val="Erluterungstext"/>
      </w:pPr>
      <w:r w:rsidRPr="00BC34C2">
        <w:t>Insbesondere wenn Sie die Qualität Ihrer Architektur mit formalen Methoden wie ATAM überprüfen wollen, bedürfen die in Kapitel 1.2 genannten Qualitätsziele einer weiteren Präzisierung bis auf die Ebene von diskutierbaren und nachprüfbaren Szenarien. Dazu dient dieses Kapitel.</w:t>
      </w:r>
    </w:p>
    <w:p w14:paraId="3A5EFB33" w14:textId="77777777" w:rsidR="00451E02" w:rsidRPr="00BC34C2" w:rsidRDefault="002C5D60">
      <w:pPr>
        <w:pStyle w:val="Erluterungberschrift"/>
        <w:rPr>
          <w:rFonts w:cs="Arial"/>
        </w:rPr>
      </w:pPr>
      <w:r w:rsidRPr="00BC34C2">
        <w:rPr>
          <w:rFonts w:cs="Arial"/>
        </w:rPr>
        <w:t>Form</w:t>
      </w:r>
    </w:p>
    <w:p w14:paraId="68D7B827" w14:textId="77777777" w:rsidR="00451E02" w:rsidRPr="00BC34C2" w:rsidRDefault="002C5D60">
      <w:pPr>
        <w:pStyle w:val="Erluterungstext"/>
      </w:pPr>
      <w:r w:rsidRPr="00BC34C2">
        <w:t>Eine mögliche Darstellung ist eine baumartige Verfeinerung des Begriffes „Qualität“</w:t>
      </w:r>
    </w:p>
    <w:p w14:paraId="36C0AE33" w14:textId="77777777" w:rsidR="00451E02" w:rsidRPr="00BC34C2" w:rsidRDefault="00451E02">
      <w:pPr>
        <w:rPr>
          <w:rFonts w:cs="Arial"/>
        </w:rPr>
      </w:pPr>
      <w:bookmarkStart w:id="571" w:name="OLE_LINK1371"/>
      <w:bookmarkStart w:id="572" w:name="OLE_LINK1361"/>
      <w:bookmarkEnd w:id="571"/>
      <w:bookmarkEnd w:id="572"/>
    </w:p>
    <w:p w14:paraId="18E7A1F0" w14:textId="77777777" w:rsidR="00451E02" w:rsidRPr="00BC34C2" w:rsidRDefault="002C5D60">
      <w:pPr>
        <w:pStyle w:val="berschrift21"/>
        <w:numPr>
          <w:ilvl w:val="1"/>
          <w:numId w:val="1"/>
        </w:numPr>
        <w:rPr>
          <w:rFonts w:cs="Arial"/>
        </w:rPr>
      </w:pPr>
      <w:bookmarkStart w:id="573" w:name="__RefHeading__4973_132721752"/>
      <w:bookmarkStart w:id="574" w:name="_Toc161293487"/>
      <w:bookmarkStart w:id="575" w:name="_Toc188159272"/>
      <w:bookmarkEnd w:id="573"/>
      <w:r w:rsidRPr="00BC34C2">
        <w:rPr>
          <w:rFonts w:cs="Arial"/>
        </w:rPr>
        <w:t>Bewertungsszenari</w:t>
      </w:r>
      <w:bookmarkEnd w:id="574"/>
      <w:bookmarkEnd w:id="575"/>
      <w:r w:rsidRPr="00BC34C2">
        <w:rPr>
          <w:rFonts w:cs="Arial"/>
        </w:rPr>
        <w:t>en</w:t>
      </w:r>
    </w:p>
    <w:p w14:paraId="21937995" w14:textId="77777777" w:rsidR="00EB6A6B" w:rsidRPr="00BC34C2" w:rsidRDefault="00EB6A6B" w:rsidP="00EB6A6B">
      <w:pPr>
        <w:rPr>
          <w:rFonts w:cs="Arial"/>
        </w:rPr>
      </w:pPr>
    </w:p>
    <w:tbl>
      <w:tblPr>
        <w:tblStyle w:val="GridTable4"/>
        <w:tblW w:w="5000" w:type="pct"/>
        <w:tblLook w:val="04A0" w:firstRow="1" w:lastRow="0" w:firstColumn="1" w:lastColumn="0" w:noHBand="0" w:noVBand="1"/>
      </w:tblPr>
      <w:tblGrid>
        <w:gridCol w:w="522"/>
        <w:gridCol w:w="8766"/>
      </w:tblGrid>
      <w:tr w:rsidR="00EB6A6B" w:rsidRPr="00EB6A6B" w14:paraId="621F64EC" w14:textId="77777777" w:rsidTr="005C2C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5FA5BC" w14:textId="77777777" w:rsidR="00EB6A6B" w:rsidRPr="00EB6A6B" w:rsidRDefault="00EB6A6B" w:rsidP="00EB6A6B">
            <w:pPr>
              <w:suppressAutoHyphens w:val="0"/>
              <w:spacing w:before="0"/>
              <w:jc w:val="left"/>
              <w:rPr>
                <w:rFonts w:cs="Arial"/>
                <w:color w:val="FFFFFF"/>
                <w:szCs w:val="22"/>
                <w:lang w:val="en-US" w:eastAsia="en-US"/>
              </w:rPr>
            </w:pPr>
            <w:bookmarkStart w:id="576" w:name="OLE_LINK141"/>
            <w:bookmarkStart w:id="577" w:name="OLE_LINK140"/>
            <w:bookmarkStart w:id="578" w:name="OLE_LINK139"/>
            <w:bookmarkStart w:id="579" w:name="OLE_LINK138"/>
            <w:bookmarkEnd w:id="576"/>
            <w:bookmarkEnd w:id="577"/>
            <w:bookmarkEnd w:id="578"/>
            <w:bookmarkEnd w:id="579"/>
            <w:r w:rsidRPr="00EB6A6B">
              <w:rPr>
                <w:rFonts w:cs="Arial"/>
                <w:color w:val="FFFFFF"/>
                <w:szCs w:val="22"/>
                <w:lang w:val="en-US" w:eastAsia="en-US"/>
              </w:rPr>
              <w:t>Nr.</w:t>
            </w:r>
          </w:p>
        </w:tc>
        <w:tc>
          <w:tcPr>
            <w:tcW w:w="0" w:type="auto"/>
            <w:hideMark/>
          </w:tcPr>
          <w:p w14:paraId="2C660D77" w14:textId="77777777" w:rsidR="00EB6A6B" w:rsidRPr="00EB6A6B" w:rsidRDefault="00EB6A6B" w:rsidP="00EB6A6B">
            <w:pPr>
              <w:suppressAutoHyphens w:val="0"/>
              <w:spacing w:before="0"/>
              <w:jc w:val="left"/>
              <w:cnfStyle w:val="100000000000" w:firstRow="1" w:lastRow="0" w:firstColumn="0" w:lastColumn="0" w:oddVBand="0" w:evenVBand="0" w:oddHBand="0" w:evenHBand="0" w:firstRowFirstColumn="0" w:firstRowLastColumn="0" w:lastRowFirstColumn="0" w:lastRowLastColumn="0"/>
              <w:rPr>
                <w:rFonts w:cs="Arial"/>
                <w:color w:val="FFFFFF"/>
                <w:szCs w:val="22"/>
                <w:lang w:val="en-US" w:eastAsia="en-US"/>
              </w:rPr>
            </w:pPr>
            <w:proofErr w:type="spellStart"/>
            <w:r w:rsidRPr="00EB6A6B">
              <w:rPr>
                <w:rFonts w:cs="Arial"/>
                <w:color w:val="FFFFFF"/>
                <w:szCs w:val="22"/>
                <w:lang w:val="en-US" w:eastAsia="en-US"/>
              </w:rPr>
              <w:t>Szenario</w:t>
            </w:r>
            <w:proofErr w:type="spellEnd"/>
          </w:p>
        </w:tc>
      </w:tr>
      <w:tr w:rsidR="00EB6A6B" w:rsidRPr="00EB6A6B" w14:paraId="5E692B6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6F91A4"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1</w:t>
            </w:r>
          </w:p>
        </w:tc>
        <w:tc>
          <w:tcPr>
            <w:tcW w:w="0" w:type="auto"/>
            <w:hideMark/>
          </w:tcPr>
          <w:p w14:paraId="78332D98" w14:textId="6BAE6AB9" w:rsidR="00EB6A6B" w:rsidRPr="00EB6A6B" w:rsidRDefault="00EB6A6B" w:rsidP="00EB6A6B">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Interessierter mit Grundkenntnissen in UML und</w:t>
            </w:r>
            <w:r w:rsidRPr="00BC34C2">
              <w:rPr>
                <w:rFonts w:cs="Arial"/>
                <w:color w:val="auto"/>
                <w:szCs w:val="22"/>
                <w:lang w:val="de-AT" w:eastAsia="en-US"/>
              </w:rPr>
              <w:t xml:space="preserve"> dem System</w:t>
            </w:r>
            <w:r w:rsidRPr="00EB6A6B">
              <w:rPr>
                <w:rFonts w:cs="Arial"/>
                <w:color w:val="auto"/>
                <w:szCs w:val="22"/>
                <w:lang w:val="de-AT" w:eastAsia="en-US"/>
              </w:rPr>
              <w:t xml:space="preserve"> </w:t>
            </w:r>
            <w:r w:rsidRPr="00BC34C2">
              <w:rPr>
                <w:rFonts w:cs="Arial"/>
                <w:color w:val="auto"/>
                <w:szCs w:val="22"/>
                <w:lang w:val="de-AT" w:eastAsia="en-US"/>
              </w:rPr>
              <w:t>EVA</w:t>
            </w:r>
            <w:r w:rsidRPr="00EB6A6B">
              <w:rPr>
                <w:rFonts w:cs="Arial"/>
                <w:color w:val="auto"/>
                <w:szCs w:val="22"/>
                <w:lang w:val="de-AT" w:eastAsia="en-US"/>
              </w:rPr>
              <w:t xml:space="preserve"> möchte einen Einstieg in die Architektur von </w:t>
            </w:r>
            <w:r w:rsidRPr="00BC34C2">
              <w:rPr>
                <w:rFonts w:cs="Arial"/>
                <w:color w:val="auto"/>
                <w:szCs w:val="22"/>
                <w:lang w:val="de-AT" w:eastAsia="en-US"/>
              </w:rPr>
              <w:t>EVA</w:t>
            </w:r>
            <w:r w:rsidRPr="00EB6A6B">
              <w:rPr>
                <w:rFonts w:cs="Arial"/>
                <w:color w:val="auto"/>
                <w:szCs w:val="22"/>
                <w:lang w:val="de-AT" w:eastAsia="en-US"/>
              </w:rPr>
              <w:t xml:space="preserve"> finden. Lösungsstrategie und Entwurf ersch</w:t>
            </w:r>
            <w:r w:rsidRPr="00BC34C2">
              <w:rPr>
                <w:rFonts w:cs="Arial"/>
                <w:color w:val="auto"/>
                <w:szCs w:val="22"/>
                <w:lang w:val="de-AT" w:eastAsia="en-US"/>
              </w:rPr>
              <w:t>ließen sich ihm innerhalb von 30</w:t>
            </w:r>
            <w:r w:rsidRPr="00EB6A6B">
              <w:rPr>
                <w:rFonts w:cs="Arial"/>
                <w:color w:val="auto"/>
                <w:szCs w:val="22"/>
                <w:lang w:val="de-AT" w:eastAsia="en-US"/>
              </w:rPr>
              <w:t xml:space="preserve"> Minuten.</w:t>
            </w:r>
          </w:p>
        </w:tc>
      </w:tr>
      <w:tr w:rsidR="00EB6A6B" w:rsidRPr="00EB6A6B" w14:paraId="59F21F4C" w14:textId="77777777" w:rsidTr="005C2CD0">
        <w:tc>
          <w:tcPr>
            <w:cnfStyle w:val="001000000000" w:firstRow="0" w:lastRow="0" w:firstColumn="1" w:lastColumn="0" w:oddVBand="0" w:evenVBand="0" w:oddHBand="0" w:evenHBand="0" w:firstRowFirstColumn="0" w:firstRowLastColumn="0" w:lastRowFirstColumn="0" w:lastRowLastColumn="0"/>
            <w:tcW w:w="0" w:type="auto"/>
            <w:hideMark/>
          </w:tcPr>
          <w:p w14:paraId="03B42E0D"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2</w:t>
            </w:r>
          </w:p>
        </w:tc>
        <w:tc>
          <w:tcPr>
            <w:tcW w:w="0" w:type="auto"/>
            <w:hideMark/>
          </w:tcPr>
          <w:p w14:paraId="32574B57" w14:textId="77777777" w:rsidR="00EB6A6B" w:rsidRPr="00EB6A6B" w:rsidRDefault="00EB6A6B" w:rsidP="00EB6A6B">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Ein Architekt, der arc42 anwenden möchte, sucht zu einem beliebigen Kapitel des Templates einen konkreten Beispielinhalt und findet ihn unverzüglich in der Dokumentation.</w:t>
            </w:r>
          </w:p>
        </w:tc>
      </w:tr>
      <w:tr w:rsidR="00EB6A6B" w:rsidRPr="00EB6A6B" w14:paraId="7441CF4F"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A78685" w14:textId="77777777" w:rsidR="00EB6A6B" w:rsidRPr="00EB6A6B" w:rsidRDefault="00EB6A6B" w:rsidP="00EB6A6B">
            <w:pPr>
              <w:suppressAutoHyphens w:val="0"/>
              <w:spacing w:before="0"/>
              <w:jc w:val="left"/>
              <w:rPr>
                <w:rFonts w:cs="Arial"/>
                <w:color w:val="auto"/>
                <w:szCs w:val="22"/>
                <w:lang w:val="en-US" w:eastAsia="en-US"/>
              </w:rPr>
            </w:pPr>
            <w:r w:rsidRPr="00EB6A6B">
              <w:rPr>
                <w:rFonts w:cs="Arial"/>
                <w:color w:val="auto"/>
                <w:szCs w:val="22"/>
                <w:lang w:val="en-US" w:eastAsia="en-US"/>
              </w:rPr>
              <w:t>3</w:t>
            </w:r>
          </w:p>
        </w:tc>
        <w:tc>
          <w:tcPr>
            <w:tcW w:w="0" w:type="auto"/>
            <w:hideMark/>
          </w:tcPr>
          <w:p w14:paraId="0DE062FA" w14:textId="3D1C9AEC" w:rsidR="00EB6A6B" w:rsidRPr="00EB6A6B" w:rsidRDefault="00EB6A6B"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EB6A6B">
              <w:rPr>
                <w:rFonts w:cs="Arial"/>
                <w:color w:val="auto"/>
                <w:szCs w:val="22"/>
                <w:lang w:val="de-AT" w:eastAsia="en-US"/>
              </w:rPr>
              <w:t xml:space="preserve">Ein erfahrener </w:t>
            </w:r>
            <w:r w:rsidR="00557135" w:rsidRPr="00BC34C2">
              <w:rPr>
                <w:rFonts w:cs="Arial"/>
                <w:color w:val="auto"/>
                <w:szCs w:val="22"/>
                <w:lang w:val="de-AT" w:eastAsia="en-US"/>
              </w:rPr>
              <w:t>.NET</w:t>
            </w:r>
            <w:r w:rsidRPr="00EB6A6B">
              <w:rPr>
                <w:rFonts w:cs="Arial"/>
                <w:color w:val="auto"/>
                <w:szCs w:val="22"/>
                <w:lang w:val="de-AT" w:eastAsia="en-US"/>
              </w:rPr>
              <w:t>-Entwickler sucht die Implementierung eines im Entwurf beschriebenen Bausteins. Er findet sie ohne Umwege oder fremde Hilfe im Quelltext.</w:t>
            </w:r>
          </w:p>
        </w:tc>
      </w:tr>
      <w:tr w:rsidR="0078518E" w:rsidRPr="00BC34C2" w14:paraId="526E0973"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26ECFD09" w14:textId="67C7F27E" w:rsidR="0078518E" w:rsidRPr="00BC34C2" w:rsidRDefault="0078518E" w:rsidP="00EB6A6B">
            <w:pPr>
              <w:suppressAutoHyphens w:val="0"/>
              <w:spacing w:before="0"/>
              <w:jc w:val="left"/>
              <w:rPr>
                <w:rFonts w:cs="Arial"/>
                <w:color w:val="auto"/>
                <w:szCs w:val="22"/>
                <w:lang w:val="en-US" w:eastAsia="en-US"/>
              </w:rPr>
            </w:pPr>
            <w:r w:rsidRPr="00BC34C2">
              <w:rPr>
                <w:rFonts w:cs="Arial"/>
                <w:color w:val="auto"/>
                <w:szCs w:val="22"/>
                <w:lang w:val="en-US" w:eastAsia="en-US"/>
              </w:rPr>
              <w:t>4</w:t>
            </w:r>
          </w:p>
        </w:tc>
        <w:tc>
          <w:tcPr>
            <w:tcW w:w="0" w:type="auto"/>
          </w:tcPr>
          <w:p w14:paraId="6CB40D45" w14:textId="4625B36D" w:rsidR="0078518E" w:rsidRPr="00BC34C2" w:rsidRDefault="0078518E" w:rsidP="0078518E">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Anwender gibt seine </w:t>
            </w:r>
            <w:proofErr w:type="spellStart"/>
            <w:r w:rsidRPr="00BC34C2">
              <w:rPr>
                <w:rFonts w:cs="Arial"/>
                <w:color w:val="auto"/>
                <w:szCs w:val="22"/>
                <w:lang w:val="de-AT" w:eastAsia="en-US"/>
              </w:rPr>
              <w:t>Logindaten</w:t>
            </w:r>
            <w:proofErr w:type="spellEnd"/>
            <w:r w:rsidRPr="00BC34C2">
              <w:rPr>
                <w:rFonts w:cs="Arial"/>
                <w:color w:val="auto"/>
                <w:szCs w:val="22"/>
                <w:lang w:val="de-AT" w:eastAsia="en-US"/>
              </w:rPr>
              <w:t xml:space="preserve"> ein und drückt auf Login. Die Benutzerdaten werden vom </w:t>
            </w:r>
            <w:proofErr w:type="spellStart"/>
            <w:r w:rsidRPr="00BC34C2">
              <w:rPr>
                <w:rFonts w:cs="Arial"/>
                <w:color w:val="auto"/>
                <w:szCs w:val="22"/>
                <w:lang w:val="de-AT" w:eastAsia="en-US"/>
              </w:rPr>
              <w:t>Loginsystem</w:t>
            </w:r>
            <w:proofErr w:type="spellEnd"/>
            <w:r w:rsidRPr="00BC34C2">
              <w:rPr>
                <w:rFonts w:cs="Arial"/>
                <w:color w:val="auto"/>
                <w:szCs w:val="22"/>
                <w:lang w:val="de-AT" w:eastAsia="en-US"/>
              </w:rPr>
              <w:t xml:space="preserve"> validiert und </w:t>
            </w:r>
            <w:r w:rsidR="003155FC" w:rsidRPr="00BC34C2">
              <w:rPr>
                <w:rFonts w:cs="Arial"/>
                <w:color w:val="auto"/>
                <w:szCs w:val="22"/>
                <w:lang w:val="de-AT" w:eastAsia="en-US"/>
              </w:rPr>
              <w:t>EVA liefert entweder eine</w:t>
            </w:r>
            <w:r w:rsidRPr="00BC34C2">
              <w:rPr>
                <w:rFonts w:cs="Arial"/>
                <w:color w:val="auto"/>
                <w:szCs w:val="22"/>
                <w:lang w:val="de-AT" w:eastAsia="en-US"/>
              </w:rPr>
              <w:t xml:space="preserve"> Fehlermeldung zurück oder leitet den Anwender zur vorgesehenen Seite weiter.</w:t>
            </w:r>
          </w:p>
        </w:tc>
      </w:tr>
      <w:tr w:rsidR="005C2CD0" w:rsidRPr="00BC34C2" w14:paraId="6371F74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59A1F92" w14:textId="19B5A000" w:rsidR="005C2CD0" w:rsidRPr="00BC34C2" w:rsidRDefault="0078518E" w:rsidP="00EB6A6B">
            <w:pPr>
              <w:suppressAutoHyphens w:val="0"/>
              <w:spacing w:before="0"/>
              <w:jc w:val="left"/>
              <w:rPr>
                <w:rFonts w:cs="Arial"/>
                <w:color w:val="auto"/>
                <w:szCs w:val="22"/>
                <w:lang w:val="de-AT" w:eastAsia="en-US"/>
              </w:rPr>
            </w:pPr>
            <w:r w:rsidRPr="00BC34C2">
              <w:rPr>
                <w:rFonts w:cs="Arial"/>
                <w:color w:val="auto"/>
                <w:szCs w:val="22"/>
                <w:lang w:val="de-AT" w:eastAsia="en-US"/>
              </w:rPr>
              <w:t>5</w:t>
            </w:r>
          </w:p>
        </w:tc>
        <w:tc>
          <w:tcPr>
            <w:tcW w:w="0" w:type="auto"/>
          </w:tcPr>
          <w:p w14:paraId="34BA2032" w14:textId="2C8A3A35" w:rsidR="005C2CD0" w:rsidRPr="00BC34C2" w:rsidRDefault="005C2CD0" w:rsidP="00557135">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Anwender legt einen neuen Fragebogen an und drückt anschießend auf speichern. Das System nimmt den Fragenbogen an und legt diesen in der Datenbank ab</w:t>
            </w:r>
            <w:r w:rsidR="00BB0118">
              <w:rPr>
                <w:rFonts w:cs="Arial"/>
                <w:color w:val="auto"/>
                <w:szCs w:val="22"/>
                <w:lang w:val="de-AT" w:eastAsia="en-US"/>
              </w:rPr>
              <w:t>.</w:t>
            </w:r>
            <w:bookmarkStart w:id="580" w:name="_GoBack"/>
            <w:bookmarkEnd w:id="580"/>
          </w:p>
        </w:tc>
      </w:tr>
      <w:tr w:rsidR="0078518E" w:rsidRPr="00BC34C2" w14:paraId="0080A96F"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889FA87" w14:textId="157A5F25" w:rsidR="0078518E" w:rsidRPr="00BC34C2" w:rsidRDefault="00016CCC" w:rsidP="00EB6A6B">
            <w:pPr>
              <w:suppressAutoHyphens w:val="0"/>
              <w:spacing w:before="0"/>
              <w:jc w:val="left"/>
              <w:rPr>
                <w:rFonts w:cs="Arial"/>
                <w:color w:val="auto"/>
                <w:szCs w:val="22"/>
                <w:lang w:val="en-US" w:eastAsia="en-US"/>
              </w:rPr>
            </w:pPr>
            <w:r w:rsidRPr="00BC34C2">
              <w:rPr>
                <w:rFonts w:cs="Arial"/>
                <w:color w:val="auto"/>
                <w:szCs w:val="22"/>
                <w:lang w:val="en-US" w:eastAsia="en-US"/>
              </w:rPr>
              <w:t>6</w:t>
            </w:r>
          </w:p>
        </w:tc>
        <w:tc>
          <w:tcPr>
            <w:tcW w:w="0" w:type="auto"/>
          </w:tcPr>
          <w:p w14:paraId="005CBB0E" w14:textId="5168B917" w:rsidR="0078518E" w:rsidRPr="00BC34C2" w:rsidRDefault="00016CCC" w:rsidP="00016CC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 xml:space="preserve">Der </w:t>
            </w:r>
            <w:r w:rsidR="00AA7F5C">
              <w:rPr>
                <w:rFonts w:cs="Arial"/>
                <w:color w:val="auto"/>
                <w:szCs w:val="22"/>
                <w:lang w:val="de-AT" w:eastAsia="en-US"/>
              </w:rPr>
              <w:t xml:space="preserve">Anwender </w:t>
            </w:r>
            <w:r w:rsidRPr="00BC34C2">
              <w:rPr>
                <w:rFonts w:cs="Arial"/>
                <w:color w:val="auto"/>
                <w:szCs w:val="22"/>
                <w:lang w:val="de-AT" w:eastAsia="en-US"/>
              </w:rPr>
              <w:t>will einen Fragebogen löschen. Sofern der Anwender die Berechtigung hat, wird der Fragebogen gelöscht.</w:t>
            </w:r>
          </w:p>
        </w:tc>
      </w:tr>
      <w:tr w:rsidR="00997EB5" w:rsidRPr="00BC34C2" w14:paraId="7041CEF3"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9686810" w14:textId="27AD45E0" w:rsidR="00997EB5" w:rsidRPr="00BC34C2" w:rsidRDefault="00997EB5" w:rsidP="00EB6A6B">
            <w:pPr>
              <w:suppressAutoHyphens w:val="0"/>
              <w:spacing w:before="0"/>
              <w:jc w:val="left"/>
              <w:rPr>
                <w:rFonts w:cs="Arial"/>
                <w:color w:val="auto"/>
                <w:szCs w:val="22"/>
                <w:lang w:val="en-US" w:eastAsia="en-US"/>
              </w:rPr>
            </w:pPr>
            <w:r w:rsidRPr="00BC34C2">
              <w:rPr>
                <w:rFonts w:cs="Arial"/>
                <w:color w:val="auto"/>
                <w:szCs w:val="22"/>
                <w:lang w:val="en-US" w:eastAsia="en-US"/>
              </w:rPr>
              <w:t>7</w:t>
            </w:r>
          </w:p>
        </w:tc>
        <w:tc>
          <w:tcPr>
            <w:tcW w:w="0" w:type="auto"/>
          </w:tcPr>
          <w:p w14:paraId="756CF6B7" w14:textId="06946C76" w:rsidR="00997EB5" w:rsidRPr="00BC34C2" w:rsidRDefault="00997EB5" w:rsidP="00016CC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sidRPr="00BC34C2">
              <w:rPr>
                <w:rFonts w:cs="Arial"/>
                <w:color w:val="auto"/>
                <w:szCs w:val="22"/>
                <w:lang w:val="de-AT" w:eastAsia="en-US"/>
              </w:rPr>
              <w:t>Der Student füllt einen Fragebogen aus und drückt auf absenden. Das System nimmt einen gültigen Fragebogen entgegen und speicher</w:t>
            </w:r>
            <w:r w:rsidR="007338E1" w:rsidRPr="00BC34C2">
              <w:rPr>
                <w:rFonts w:cs="Arial"/>
                <w:color w:val="auto"/>
                <w:szCs w:val="22"/>
                <w:lang w:val="de-AT" w:eastAsia="en-US"/>
              </w:rPr>
              <w:t>t das Ergebnis in der Datenbank.</w:t>
            </w:r>
          </w:p>
        </w:tc>
      </w:tr>
      <w:tr w:rsidR="00AA7F5C" w:rsidRPr="00BC34C2" w14:paraId="2299F67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16DB7772" w14:textId="07916B7C" w:rsidR="00AA7F5C" w:rsidRPr="00BC34C2" w:rsidRDefault="00AA7F5C" w:rsidP="00EB6A6B">
            <w:pPr>
              <w:suppressAutoHyphens w:val="0"/>
              <w:spacing w:before="0"/>
              <w:jc w:val="left"/>
              <w:rPr>
                <w:rFonts w:cs="Arial"/>
                <w:color w:val="auto"/>
                <w:szCs w:val="22"/>
                <w:lang w:val="en-US" w:eastAsia="en-US"/>
              </w:rPr>
            </w:pPr>
            <w:r>
              <w:rPr>
                <w:rFonts w:cs="Arial"/>
                <w:color w:val="auto"/>
                <w:szCs w:val="22"/>
                <w:lang w:val="en-US" w:eastAsia="en-US"/>
              </w:rPr>
              <w:t>8</w:t>
            </w:r>
          </w:p>
        </w:tc>
        <w:tc>
          <w:tcPr>
            <w:tcW w:w="0" w:type="auto"/>
          </w:tcPr>
          <w:p w14:paraId="7C82022A" w14:textId="1F12CC3B" w:rsidR="00AA7F5C" w:rsidRPr="00BC34C2" w:rsidRDefault="00AA7F5C" w:rsidP="00AA7F5C">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Der Anwender, sofern berechtigt, will  einen Fragebogen der nicht konform zu den zulässigen Änderungen ist, freigeben. Das System weist den Benutzer auf die Fehler hin und erlaubt ihm </w:t>
            </w:r>
            <w:r w:rsidR="00762D39">
              <w:rPr>
                <w:rFonts w:cs="Arial"/>
                <w:color w:val="auto"/>
                <w:szCs w:val="22"/>
                <w:lang w:val="de-AT" w:eastAsia="en-US"/>
              </w:rPr>
              <w:t>das Dokument erneut hochzuladen.</w:t>
            </w:r>
          </w:p>
        </w:tc>
      </w:tr>
      <w:tr w:rsidR="00762D39" w:rsidRPr="00BC34C2" w14:paraId="12EF5A65"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9160533" w14:textId="036B967C" w:rsidR="00762D39" w:rsidRPr="00762D39" w:rsidRDefault="00762D39" w:rsidP="00EB6A6B">
            <w:pPr>
              <w:suppressAutoHyphens w:val="0"/>
              <w:spacing w:before="0"/>
              <w:jc w:val="left"/>
              <w:rPr>
                <w:rFonts w:cs="Arial"/>
                <w:color w:val="auto"/>
                <w:szCs w:val="22"/>
                <w:lang w:eastAsia="en-US"/>
              </w:rPr>
            </w:pPr>
            <w:r>
              <w:rPr>
                <w:rFonts w:cs="Arial"/>
                <w:color w:val="auto"/>
                <w:szCs w:val="22"/>
                <w:lang w:eastAsia="en-US"/>
              </w:rPr>
              <w:t>9</w:t>
            </w:r>
          </w:p>
        </w:tc>
        <w:tc>
          <w:tcPr>
            <w:tcW w:w="0" w:type="auto"/>
          </w:tcPr>
          <w:p w14:paraId="2CD217FF" w14:textId="36C8A1F2" w:rsidR="00762D39" w:rsidRDefault="00762D39" w:rsidP="00AA7F5C">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Der Benutzer will einen noch nicht fertig ausgefüllten Fragebogen abgeben. Das System verweigert die Abgabe und weist den Benutzer auf den Fehler hin. Anschließend kann dieser erneut einen Abgabeversuch starten.</w:t>
            </w:r>
          </w:p>
        </w:tc>
      </w:tr>
      <w:tr w:rsidR="00762D39" w:rsidRPr="00BC34C2" w14:paraId="59D36E2A"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008FE87B" w14:textId="1F3623D4" w:rsidR="00762D39" w:rsidRDefault="00762D39" w:rsidP="00EB6A6B">
            <w:pPr>
              <w:suppressAutoHyphens w:val="0"/>
              <w:spacing w:before="0"/>
              <w:jc w:val="left"/>
              <w:rPr>
                <w:rFonts w:cs="Arial"/>
                <w:color w:val="auto"/>
                <w:szCs w:val="22"/>
                <w:lang w:eastAsia="en-US"/>
              </w:rPr>
            </w:pPr>
            <w:r>
              <w:rPr>
                <w:rFonts w:cs="Arial"/>
                <w:color w:val="auto"/>
                <w:szCs w:val="22"/>
                <w:lang w:eastAsia="en-US"/>
              </w:rPr>
              <w:t>10</w:t>
            </w:r>
          </w:p>
        </w:tc>
        <w:tc>
          <w:tcPr>
            <w:tcW w:w="0" w:type="auto"/>
          </w:tcPr>
          <w:p w14:paraId="2BD65DA6" w14:textId="45AA57FA" w:rsidR="00762D39" w:rsidRDefault="00762D39" w:rsidP="00762D39">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Nach Erfolgreichem Upload eines Fragebogens erhält der Benutzer innerhalb 1-2 Sekunden Antwort vom Server.</w:t>
            </w:r>
          </w:p>
        </w:tc>
      </w:tr>
      <w:tr w:rsidR="000C732D" w:rsidRPr="00BC34C2" w14:paraId="0B8EF011" w14:textId="77777777" w:rsidTr="005C2C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94C562F" w14:textId="1A8579BA" w:rsidR="000C732D" w:rsidRDefault="000C732D" w:rsidP="000C732D">
            <w:pPr>
              <w:suppressAutoHyphens w:val="0"/>
              <w:spacing w:before="0"/>
              <w:jc w:val="left"/>
              <w:rPr>
                <w:rFonts w:cs="Arial"/>
                <w:color w:val="auto"/>
                <w:szCs w:val="22"/>
                <w:lang w:eastAsia="en-US"/>
              </w:rPr>
            </w:pPr>
            <w:r>
              <w:rPr>
                <w:rFonts w:cs="Arial"/>
                <w:color w:val="auto"/>
                <w:szCs w:val="22"/>
                <w:lang w:eastAsia="en-US"/>
              </w:rPr>
              <w:t>11</w:t>
            </w:r>
          </w:p>
        </w:tc>
        <w:tc>
          <w:tcPr>
            <w:tcW w:w="0" w:type="auto"/>
          </w:tcPr>
          <w:p w14:paraId="60933CC3" w14:textId="0B9E6437" w:rsidR="000C732D" w:rsidRDefault="000C732D" w:rsidP="000C732D">
            <w:pPr>
              <w:suppressAutoHyphens w:val="0"/>
              <w:spacing w:before="0"/>
              <w:jc w:val="left"/>
              <w:cnfStyle w:val="000000100000" w:firstRow="0" w:lastRow="0" w:firstColumn="0" w:lastColumn="0" w:oddVBand="0" w:evenVBand="0" w:oddHBand="1" w:evenHBand="0" w:firstRowFirstColumn="0" w:firstRowLastColumn="0" w:lastRowFirstColumn="0" w:lastRowLastColumn="0"/>
              <w:rPr>
                <w:rFonts w:cs="Arial"/>
                <w:color w:val="auto"/>
                <w:szCs w:val="22"/>
                <w:lang w:val="de-AT" w:eastAsia="en-US"/>
              </w:rPr>
            </w:pPr>
            <w:r>
              <w:rPr>
                <w:rFonts w:cs="Arial"/>
                <w:color w:val="auto"/>
                <w:szCs w:val="22"/>
                <w:lang w:val="de-AT" w:eastAsia="en-US"/>
              </w:rPr>
              <w:t xml:space="preserve">Das Login System der FH wird erneuert und umgebaut. Durch die sauber definierten Schnittstellen des Systems sind nur </w:t>
            </w:r>
            <w:r w:rsidR="00A24955">
              <w:rPr>
                <w:rFonts w:cs="Arial"/>
                <w:color w:val="auto"/>
                <w:szCs w:val="22"/>
                <w:lang w:val="de-AT" w:eastAsia="en-US"/>
              </w:rPr>
              <w:t>wenige</w:t>
            </w:r>
            <w:r>
              <w:rPr>
                <w:rFonts w:cs="Arial"/>
                <w:color w:val="auto"/>
                <w:szCs w:val="22"/>
                <w:lang w:val="de-AT" w:eastAsia="en-US"/>
              </w:rPr>
              <w:t xml:space="preserve"> Änderungen notwendig und EVA ist in kurzer Zeit wieder einsatzfähig.</w:t>
            </w:r>
          </w:p>
        </w:tc>
      </w:tr>
      <w:tr w:rsidR="00726B94" w:rsidRPr="00BC34C2" w14:paraId="0DBBF90D" w14:textId="77777777" w:rsidTr="005C2CD0">
        <w:tc>
          <w:tcPr>
            <w:cnfStyle w:val="001000000000" w:firstRow="0" w:lastRow="0" w:firstColumn="1" w:lastColumn="0" w:oddVBand="0" w:evenVBand="0" w:oddHBand="0" w:evenHBand="0" w:firstRowFirstColumn="0" w:firstRowLastColumn="0" w:lastRowFirstColumn="0" w:lastRowLastColumn="0"/>
            <w:tcW w:w="0" w:type="auto"/>
          </w:tcPr>
          <w:p w14:paraId="45A03B90" w14:textId="7F4E20BD" w:rsidR="00726B94" w:rsidRDefault="00726B94" w:rsidP="000C732D">
            <w:pPr>
              <w:suppressAutoHyphens w:val="0"/>
              <w:spacing w:before="0"/>
              <w:jc w:val="left"/>
              <w:rPr>
                <w:rFonts w:cs="Arial"/>
                <w:color w:val="auto"/>
                <w:szCs w:val="22"/>
                <w:lang w:eastAsia="en-US"/>
              </w:rPr>
            </w:pPr>
            <w:r>
              <w:rPr>
                <w:rFonts w:cs="Arial"/>
                <w:color w:val="auto"/>
                <w:szCs w:val="22"/>
                <w:lang w:eastAsia="en-US"/>
              </w:rPr>
              <w:t>12</w:t>
            </w:r>
          </w:p>
        </w:tc>
        <w:tc>
          <w:tcPr>
            <w:tcW w:w="0" w:type="auto"/>
          </w:tcPr>
          <w:p w14:paraId="2F19D98E" w14:textId="60F3AD05" w:rsidR="00726B94" w:rsidRDefault="00726B94" w:rsidP="00726B94">
            <w:pPr>
              <w:suppressAutoHyphens w:val="0"/>
              <w:spacing w:before="0"/>
              <w:jc w:val="left"/>
              <w:cnfStyle w:val="000000000000" w:firstRow="0" w:lastRow="0" w:firstColumn="0" w:lastColumn="0" w:oddVBand="0" w:evenVBand="0" w:oddHBand="0" w:evenHBand="0" w:firstRowFirstColumn="0" w:firstRowLastColumn="0" w:lastRowFirstColumn="0" w:lastRowLastColumn="0"/>
              <w:rPr>
                <w:rFonts w:cs="Arial"/>
                <w:color w:val="auto"/>
                <w:szCs w:val="22"/>
                <w:lang w:val="de-AT" w:eastAsia="en-US"/>
              </w:rPr>
            </w:pPr>
            <w:r>
              <w:rPr>
                <w:rFonts w:cs="Arial"/>
                <w:color w:val="auto"/>
                <w:szCs w:val="22"/>
                <w:lang w:val="de-AT" w:eastAsia="en-US"/>
              </w:rPr>
              <w:t>Ein Entwickler implementiert eine neue Berechtigungskategorie. Er kann sie ohne große Änderungen in den bestehenden Code integrieren.</w:t>
            </w:r>
          </w:p>
        </w:tc>
      </w:tr>
    </w:tbl>
    <w:p w14:paraId="093C2BA3" w14:textId="77777777" w:rsidR="00451E02" w:rsidRPr="00BC34C2" w:rsidRDefault="002C5D60">
      <w:pPr>
        <w:pStyle w:val="Erluterungberschrift"/>
        <w:rPr>
          <w:rFonts w:cs="Arial"/>
        </w:rPr>
      </w:pPr>
      <w:r w:rsidRPr="00BC34C2">
        <w:rPr>
          <w:rFonts w:cs="Arial"/>
        </w:rPr>
        <w:lastRenderedPageBreak/>
        <w:t>Inhalt</w:t>
      </w:r>
    </w:p>
    <w:p w14:paraId="6462CF93" w14:textId="77777777" w:rsidR="00451E02" w:rsidRPr="00BC34C2" w:rsidRDefault="002C5D60">
      <w:pPr>
        <w:pStyle w:val="Erluterungstext"/>
      </w:pPr>
      <w:r w:rsidRPr="00BC34C2">
        <w:t>Szenarien beschreiben, was beim Eintreffen eines Stimulus auf ein System in bestimmten Situationen geschieht. Sie charakterisieren damit das Zusammenspiel von Stakeholdern mit dem System. Szenarien operationalisieren Qualitätsmerkmale und machen sie messbar.</w:t>
      </w:r>
    </w:p>
    <w:p w14:paraId="3DC21F8E" w14:textId="77777777" w:rsidR="00451E02" w:rsidRPr="00BC34C2" w:rsidRDefault="002C5D60">
      <w:pPr>
        <w:pStyle w:val="Erluterungstext"/>
      </w:pPr>
      <w:r w:rsidRPr="00BC34C2">
        <w:t>Wesentlich für die meisten Software-Architekten sind zwei Arten von Szenarien:</w:t>
      </w:r>
    </w:p>
    <w:p w14:paraId="5B416CAA" w14:textId="77777777" w:rsidR="00451E02" w:rsidRPr="00BC34C2" w:rsidRDefault="002C5D60">
      <w:pPr>
        <w:pStyle w:val="ErluterungstextBullets"/>
        <w:numPr>
          <w:ilvl w:val="0"/>
          <w:numId w:val="2"/>
        </w:numPr>
      </w:pPr>
      <w:r w:rsidRPr="00BC34C2">
        <w:t xml:space="preserve">Nutzungsszenarien (auch genannt </w:t>
      </w:r>
      <w:r w:rsidRPr="00BC34C2">
        <w:rPr>
          <w:i/>
        </w:rPr>
        <w:t>Anwendungs- oder Anwendungsfallszenarien</w:t>
      </w:r>
      <w:r w:rsidRPr="00BC34C2">
        <w:t xml:space="preserve">) beschreiben, wie das System zur Laufzeit auf einen bestimmten Auslöser reagieren soll. Hierunter fallen auch Szenarien zur Beschreibung von Effizienz oder Performance. Beispiel: Das System beantwortet eine Benutzeranfrage innerhalb einer Sekunde. </w:t>
      </w:r>
    </w:p>
    <w:p w14:paraId="77F2AD0A" w14:textId="77777777" w:rsidR="00451E02" w:rsidRPr="00BC34C2" w:rsidRDefault="002C5D60">
      <w:pPr>
        <w:pStyle w:val="ErluterungstextBullets"/>
        <w:numPr>
          <w:ilvl w:val="0"/>
          <w:numId w:val="2"/>
        </w:numPr>
      </w:pPr>
      <w:r w:rsidRPr="00BC34C2">
        <w:t>Änderungsszenarien beschreiben eine Modifikation des Systems oder seiner unmittelbarer Umgebung. Beispiel: Eine zusätzliche Funktionalität wird implementiert oder die Anforderung an ein Qualitätsmerkmal ändert sich.</w:t>
      </w:r>
    </w:p>
    <w:p w14:paraId="33E55F6E" w14:textId="77777777" w:rsidR="00451E02" w:rsidRPr="00BC34C2" w:rsidRDefault="002C5D60">
      <w:pPr>
        <w:pStyle w:val="Erluterungstext"/>
      </w:pPr>
      <w:r w:rsidRPr="00BC34C2">
        <w:t>Falls Sie sicherheitskritische Systeme entwerfen, ist eine dritte Art von Szenarien für Sie wichtig, die</w:t>
      </w:r>
    </w:p>
    <w:p w14:paraId="018AD01D" w14:textId="77777777" w:rsidR="00451E02" w:rsidRPr="00BC34C2" w:rsidRDefault="002C5D60">
      <w:pPr>
        <w:pStyle w:val="ErluterungstextBullets"/>
        <w:numPr>
          <w:ilvl w:val="0"/>
          <w:numId w:val="2"/>
        </w:numPr>
      </w:pPr>
      <w:r w:rsidRPr="00BC34C2">
        <w:t>Grenz- oder Stress-Szenarien beschreiben, wie das System auf Extremsituationen reagiert. Beispiele: Wie reagiert das System auf einen vollständigen Stromausfall, einen gravierenden Hardwarefehler oder ähnliches.</w:t>
      </w:r>
    </w:p>
    <w:p w14:paraId="455E9125" w14:textId="77777777" w:rsidR="00451E02" w:rsidRPr="00BC34C2" w:rsidRDefault="00451E02">
      <w:pPr>
        <w:pStyle w:val="Erluterungstext"/>
      </w:pPr>
      <w:bookmarkStart w:id="581" w:name="OLE_LINK1391"/>
      <w:bookmarkStart w:id="582" w:name="OLE_LINK1381"/>
      <w:bookmarkEnd w:id="581"/>
      <w:bookmarkEnd w:id="582"/>
    </w:p>
    <w:p w14:paraId="57F32384" w14:textId="77777777" w:rsidR="00451E02" w:rsidRPr="00BC34C2" w:rsidRDefault="002C5D60">
      <w:pPr>
        <w:pStyle w:val="Erluterungstext"/>
      </w:pPr>
      <w:r w:rsidRPr="00BC34C2">
        <w:rPr>
          <w:noProof/>
          <w:lang w:val="de-AT" w:eastAsia="de-AT"/>
        </w:rPr>
        <w:drawing>
          <wp:inline distT="0" distB="0" distL="0" distR="0" wp14:anchorId="10E82680" wp14:editId="3519B752">
            <wp:extent cx="3444240" cy="894080"/>
            <wp:effectExtent l="0" t="0" r="0" b="0"/>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8"/>
                    <a:stretch>
                      <a:fillRect/>
                    </a:stretch>
                  </pic:blipFill>
                  <pic:spPr bwMode="auto">
                    <a:xfrm>
                      <a:off x="0" y="0"/>
                      <a:ext cx="3444240" cy="894080"/>
                    </a:xfrm>
                    <a:prstGeom prst="rect">
                      <a:avLst/>
                    </a:prstGeom>
                    <a:noFill/>
                    <a:ln w="9525">
                      <a:noFill/>
                      <a:miter lim="800000"/>
                      <a:headEnd/>
                      <a:tailEnd/>
                    </a:ln>
                  </pic:spPr>
                </pic:pic>
              </a:graphicData>
            </a:graphic>
          </wp:inline>
        </w:drawing>
      </w:r>
    </w:p>
    <w:p w14:paraId="25A6538D" w14:textId="77777777" w:rsidR="00451E02" w:rsidRPr="00BC34C2" w:rsidRDefault="002C5D60">
      <w:pPr>
        <w:pStyle w:val="Erluterungstext"/>
        <w:rPr>
          <w:b/>
          <w:bCs/>
          <w:sz w:val="16"/>
          <w:szCs w:val="16"/>
        </w:rPr>
      </w:pPr>
      <w:r w:rsidRPr="00BC34C2">
        <w:rPr>
          <w:b/>
          <w:bCs/>
          <w:sz w:val="16"/>
          <w:szCs w:val="16"/>
        </w:rPr>
        <w:t>Abbildung: Schematische Darstellung von Szenarien (nach [Bass+03])</w:t>
      </w:r>
    </w:p>
    <w:p w14:paraId="78DFFE78" w14:textId="77777777" w:rsidR="00451E02" w:rsidRPr="00BC34C2" w:rsidRDefault="002C5D60">
      <w:pPr>
        <w:pStyle w:val="Erluterungstext"/>
      </w:pPr>
      <w:r w:rsidRPr="00BC34C2">
        <w:t>Szenarien bestehen aus folgenden wesentlichen Teilen (hier zitiert aus [Starke05], die ursprüngliche Gliederung stammt aus [Bass+03]):</w:t>
      </w:r>
    </w:p>
    <w:p w14:paraId="44322EEA" w14:textId="77777777" w:rsidR="00451E02" w:rsidRPr="00BC34C2" w:rsidRDefault="002C5D60">
      <w:pPr>
        <w:pStyle w:val="ErluterungstextBullets"/>
        <w:numPr>
          <w:ilvl w:val="0"/>
          <w:numId w:val="2"/>
        </w:numPr>
      </w:pPr>
      <w:r w:rsidRPr="00BC34C2">
        <w:t>Auslöser (</w:t>
      </w:r>
      <w:r w:rsidRPr="00BC34C2">
        <w:rPr>
          <w:i/>
          <w:iCs/>
        </w:rPr>
        <w:t>stimulus</w:t>
      </w:r>
      <w:r w:rsidRPr="00BC34C2">
        <w:t>): beschreibt eine spezifische Zusammenarbeit des (auslösenden) Stakeholders mit dem System. Beispiele: Ein Benutzer ruft eine Funktion auf, ein Entwickler programmiert eine Erweiterung, ein Administrator installiert oder konfiguriert das System.</w:t>
      </w:r>
    </w:p>
    <w:p w14:paraId="543EA172" w14:textId="77777777" w:rsidR="00451E02" w:rsidRPr="00BC34C2" w:rsidRDefault="002C5D60">
      <w:pPr>
        <w:pStyle w:val="ErluterungstextBullets"/>
        <w:numPr>
          <w:ilvl w:val="0"/>
          <w:numId w:val="2"/>
        </w:numPr>
      </w:pPr>
      <w:r w:rsidRPr="00BC34C2">
        <w:t>Quelle des Auslösers (</w:t>
      </w:r>
      <w:r w:rsidRPr="00BC34C2">
        <w:rPr>
          <w:i/>
          <w:iCs/>
        </w:rPr>
        <w:t>source</w:t>
      </w:r>
      <w:r w:rsidRPr="00BC34C2">
        <w:t>): beschreibt, woher der Auslöser kommt. Beispiele: intern oder extern, Benutzer, Betreiber, Angreifer, Manager.</w:t>
      </w:r>
    </w:p>
    <w:p w14:paraId="01C47579" w14:textId="77777777" w:rsidR="00451E02" w:rsidRPr="00BC34C2" w:rsidRDefault="002C5D60">
      <w:pPr>
        <w:pStyle w:val="ErluterungstextBullets"/>
        <w:numPr>
          <w:ilvl w:val="0"/>
          <w:numId w:val="2"/>
        </w:numPr>
      </w:pPr>
      <w:r w:rsidRPr="00BC34C2">
        <w:t>Umgebung (</w:t>
      </w:r>
      <w:r w:rsidRPr="00BC34C2">
        <w:rPr>
          <w:i/>
          <w:iCs/>
        </w:rPr>
        <w:t>environment</w:t>
      </w:r>
      <w:r w:rsidRPr="00BC34C2">
        <w:t>): beschreibt den Zustand des Systems zum Zeitpunkt des Auslösers. Befindet sich das System unter Normal- oder Höchstlast? Ist die Datenbank verfügbar oder nicht? Sind Benutzer online oder nicht? Hier sollten Sie alle Bedingungen beschreiben, die für das Verständnis des Szenarios wichtig sind.</w:t>
      </w:r>
    </w:p>
    <w:p w14:paraId="68DB5B60" w14:textId="77777777" w:rsidR="00451E02" w:rsidRPr="00BC34C2" w:rsidRDefault="002C5D60">
      <w:pPr>
        <w:pStyle w:val="ErluterungstextBullets"/>
        <w:numPr>
          <w:ilvl w:val="0"/>
          <w:numId w:val="2"/>
        </w:numPr>
      </w:pPr>
      <w:r w:rsidRPr="00BC34C2">
        <w:t>Systembestandteil (</w:t>
      </w:r>
      <w:r w:rsidRPr="00BC34C2">
        <w:rPr>
          <w:i/>
          <w:iCs/>
        </w:rPr>
        <w:t>artifact</w:t>
      </w:r>
      <w:r w:rsidRPr="00BC34C2">
        <w:t>): beschreibt, welcher Bestandteil des Systems vom Auslöser betroffen ist. Beispiele: Gesamtsystem, Datenbank, Webserver.</w:t>
      </w:r>
    </w:p>
    <w:p w14:paraId="424D6977" w14:textId="77777777" w:rsidR="00451E02" w:rsidRPr="00BC34C2" w:rsidRDefault="002C5D60">
      <w:pPr>
        <w:pStyle w:val="ErluterungstextBullets"/>
        <w:numPr>
          <w:ilvl w:val="0"/>
          <w:numId w:val="2"/>
        </w:numPr>
      </w:pPr>
      <w:r w:rsidRPr="00BC34C2">
        <w:t>Antwort (</w:t>
      </w:r>
      <w:r w:rsidRPr="00BC34C2">
        <w:rPr>
          <w:i/>
          <w:iCs/>
        </w:rPr>
        <w:t>response</w:t>
      </w:r>
      <w:r w:rsidRPr="00BC34C2">
        <w:t>): beschreibt wie das System durch seine Architektur auf den Auslöser reagiert. Wird die vom Benutzer aufgerufene Funktion ausgeführt? Wie lange benötigt der Entwickler zur Programmierung? Welche Systemteile sind von Installation/Konfiguration betroffen?</w:t>
      </w:r>
    </w:p>
    <w:p w14:paraId="2ED3C0D0" w14:textId="77777777" w:rsidR="00451E02" w:rsidRPr="00BC34C2" w:rsidRDefault="002C5D60">
      <w:pPr>
        <w:pStyle w:val="ErluterungstextBullets"/>
        <w:numPr>
          <w:ilvl w:val="0"/>
          <w:numId w:val="2"/>
        </w:numPr>
      </w:pPr>
      <w:r w:rsidRPr="00BC34C2">
        <w:t>Antwortmetrik (</w:t>
      </w:r>
      <w:r w:rsidRPr="00BC34C2">
        <w:rPr>
          <w:i/>
          <w:iCs/>
        </w:rPr>
        <w:t>response measure</w:t>
      </w:r>
      <w:r w:rsidRPr="00BC34C2">
        <w:t>): beschreibt, wie die Antwort gemessen oder bewertet werden kann. Beispiele: Ausfallzeit in Stunden, Korrektheit Ja/Nein, Änderungszeit in Personentagen, Reaktionszeit in Sekunden.</w:t>
      </w:r>
    </w:p>
    <w:p w14:paraId="0C98C973" w14:textId="77777777" w:rsidR="00451E02" w:rsidRPr="00BC34C2" w:rsidRDefault="002C5D60">
      <w:pPr>
        <w:pStyle w:val="Erluterungberschrift"/>
        <w:rPr>
          <w:rFonts w:cs="Arial"/>
        </w:rPr>
      </w:pPr>
      <w:r w:rsidRPr="00BC34C2">
        <w:rPr>
          <w:rFonts w:cs="Arial"/>
        </w:rPr>
        <w:t>Motivation</w:t>
      </w:r>
    </w:p>
    <w:p w14:paraId="5C750B1B" w14:textId="77777777" w:rsidR="00451E02" w:rsidRPr="00BC34C2" w:rsidRDefault="002C5D60">
      <w:pPr>
        <w:pStyle w:val="Erluterungstext"/>
      </w:pPr>
      <w:r w:rsidRPr="00BC34C2">
        <w:t>Szenarien benötigen Sie zur Prüfung und Bewertung von Architekturen. Sie dienen als "Maßstab" und helfen helfen Ihnen, die "Zielerreichung" der Architektur hinsichtlich der nichtfunktionalen Anforderungen und Qualitätsmerkmale zu messen.</w:t>
      </w:r>
    </w:p>
    <w:p w14:paraId="1137EBD8" w14:textId="77777777" w:rsidR="00451E02" w:rsidRPr="00BC34C2" w:rsidRDefault="002C5D60">
      <w:pPr>
        <w:pStyle w:val="Erluterungberschrift"/>
        <w:rPr>
          <w:rFonts w:cs="Arial"/>
        </w:rPr>
      </w:pPr>
      <w:r w:rsidRPr="00BC34C2">
        <w:rPr>
          <w:rFonts w:cs="Arial"/>
        </w:rPr>
        <w:t>Form</w:t>
      </w:r>
    </w:p>
    <w:p w14:paraId="295F7990" w14:textId="77777777" w:rsidR="00451E02" w:rsidRPr="00BC34C2" w:rsidRDefault="002C5D60">
      <w:pPr>
        <w:pStyle w:val="Erluterungstext"/>
      </w:pPr>
      <w:r w:rsidRPr="00BC34C2">
        <w:t>Entweder tabellarisch oder als Freitext. Sie sollten die Bestandteile (Quelle, Umgebung, Systembestandteil, Antwort, Antwortmetrik) explizt kenntlich machen.</w:t>
      </w:r>
    </w:p>
    <w:p w14:paraId="4EC756B6" w14:textId="77777777" w:rsidR="00451E02" w:rsidRPr="00BC34C2" w:rsidRDefault="002C5D60">
      <w:pPr>
        <w:pStyle w:val="Erluterungberschrift"/>
        <w:rPr>
          <w:rFonts w:cs="Arial"/>
        </w:rPr>
      </w:pPr>
      <w:r w:rsidRPr="00BC34C2">
        <w:rPr>
          <w:rFonts w:cs="Arial"/>
        </w:rPr>
        <w:t>Hintergründe</w:t>
      </w:r>
    </w:p>
    <w:p w14:paraId="5056764F" w14:textId="77777777" w:rsidR="00451E02" w:rsidRPr="00BC34C2" w:rsidRDefault="002C5D60">
      <w:pPr>
        <w:pStyle w:val="Erluterungstext"/>
      </w:pPr>
      <w:r w:rsidRPr="00BC34C2">
        <w:t>Es gibt inhaltliche Zusammenhänge zwischen Szenarien und Laufzeitsicht. Häufig können Sie die Szenarien der Laufzeitsicht für die Bewertung wieder verwenden oder zugrunde legen. In die Bewertungsszenarien fließen (im Gegensatz zu den Laufzeitszenarien) noch Antwortmetriken ein, die bei  der reinen Ablaufbetrachtung der Laufzeitsichten häufig entfallen.</w:t>
      </w:r>
    </w:p>
    <w:p w14:paraId="200587A6" w14:textId="77777777" w:rsidR="00451E02" w:rsidRPr="00BC34C2" w:rsidRDefault="00451E02">
      <w:pPr>
        <w:rPr>
          <w:rFonts w:cs="Arial"/>
        </w:rPr>
      </w:pPr>
    </w:p>
    <w:p w14:paraId="0F31A1B5" w14:textId="77777777" w:rsidR="00451E02" w:rsidRPr="00BC34C2" w:rsidRDefault="00451E02">
      <w:pPr>
        <w:spacing w:before="56" w:after="113"/>
        <w:rPr>
          <w:rFonts w:cs="Arial"/>
          <w:sz w:val="20"/>
        </w:rPr>
      </w:pPr>
      <w:bookmarkStart w:id="583" w:name="OLE_LINK1411"/>
      <w:bookmarkStart w:id="584" w:name="OLE_LINK1401"/>
      <w:bookmarkEnd w:id="583"/>
      <w:bookmarkEnd w:id="584"/>
    </w:p>
    <w:p w14:paraId="1EFC08E7" w14:textId="37530028" w:rsidR="002956DB" w:rsidRPr="00BC34C2" w:rsidRDefault="002C5D60" w:rsidP="002956DB">
      <w:pPr>
        <w:pStyle w:val="berschrift11"/>
        <w:numPr>
          <w:ilvl w:val="0"/>
          <w:numId w:val="1"/>
        </w:numPr>
      </w:pPr>
      <w:bookmarkStart w:id="585" w:name="__RefHeading__4975_132721752"/>
      <w:bookmarkEnd w:id="585"/>
      <w:r w:rsidRPr="00BC34C2">
        <w:t xml:space="preserve"> </w:t>
      </w:r>
      <w:bookmarkStart w:id="586" w:name="_Toc188159273"/>
      <w:bookmarkEnd w:id="586"/>
      <w:r w:rsidRPr="00BC34C2">
        <w:t>Risiken</w:t>
      </w:r>
      <w:bookmarkStart w:id="587" w:name="OLE_LINK143"/>
      <w:bookmarkStart w:id="588" w:name="OLE_LINK142"/>
      <w:bookmarkEnd w:id="587"/>
      <w:bookmarkEnd w:id="588"/>
    </w:p>
    <w:p w14:paraId="11F601A5" w14:textId="77777777" w:rsidR="00451E02" w:rsidRPr="00BC34C2" w:rsidRDefault="002C5D60" w:rsidP="002956DB">
      <w:pPr>
        <w:pStyle w:val="Erluterungberschrift"/>
        <w:numPr>
          <w:ilvl w:val="0"/>
          <w:numId w:val="6"/>
        </w:numPr>
        <w:rPr>
          <w:rFonts w:cs="Arial"/>
        </w:rPr>
      </w:pPr>
      <w:r w:rsidRPr="00BC34C2">
        <w:rPr>
          <w:rFonts w:cs="Arial"/>
        </w:rPr>
        <w:t>Inhalt</w:t>
      </w:r>
    </w:p>
    <w:p w14:paraId="25A9CD6B" w14:textId="77777777" w:rsidR="00451E02" w:rsidRPr="00BC34C2" w:rsidRDefault="002C5D60">
      <w:pPr>
        <w:pStyle w:val="Erluterungstext"/>
      </w:pPr>
      <w:r w:rsidRPr="00BC34C2">
        <w:t>Eine nach Prioritäten geordnete Liste der erkannten technischen Risiken</w:t>
      </w:r>
    </w:p>
    <w:p w14:paraId="7E3A375E" w14:textId="77777777" w:rsidR="00451E02" w:rsidRPr="00BC34C2" w:rsidRDefault="002C5D60">
      <w:pPr>
        <w:pStyle w:val="Erluterungberschrift"/>
        <w:rPr>
          <w:rFonts w:cs="Arial"/>
        </w:rPr>
      </w:pPr>
      <w:r w:rsidRPr="00BC34C2">
        <w:rPr>
          <w:rFonts w:cs="Arial"/>
        </w:rPr>
        <w:t>Motivation</w:t>
      </w:r>
    </w:p>
    <w:p w14:paraId="1A6B0584" w14:textId="77777777" w:rsidR="00451E02" w:rsidRPr="00BC34C2" w:rsidRDefault="002C5D60">
      <w:pPr>
        <w:pStyle w:val="Erluterungstext"/>
      </w:pPr>
      <w:r w:rsidRPr="00BC34C2">
        <w:t>"Risikomanagement ist Projektmanagement für Erwachsene" (Tim Lister, Atlantic Systems Guild.) Unter diesem Motto sollten Sie technische Risiken in der Architektur gezielt ermitteln, bewerten und dem Projektmanagement als Teil der gesamten Risikoanalyse zur Verfügung stellen.</w:t>
      </w:r>
    </w:p>
    <w:p w14:paraId="16BF4FE1" w14:textId="77777777" w:rsidR="00451E02" w:rsidRPr="00BC34C2" w:rsidRDefault="002C5D60">
      <w:pPr>
        <w:pStyle w:val="Erluterungberschrift"/>
        <w:rPr>
          <w:rFonts w:cs="Arial"/>
        </w:rPr>
      </w:pPr>
      <w:r w:rsidRPr="00BC34C2">
        <w:rPr>
          <w:rFonts w:cs="Arial"/>
        </w:rPr>
        <w:t>Form</w:t>
      </w:r>
    </w:p>
    <w:p w14:paraId="446823AF" w14:textId="77777777" w:rsidR="00451E02" w:rsidRPr="00BC34C2" w:rsidRDefault="002C5D60">
      <w:pPr>
        <w:pStyle w:val="Erluterungstext"/>
      </w:pPr>
      <w:r w:rsidRPr="00BC34C2">
        <w:t>Risikolisten mit Eintrittswahrscheinlichkeit, Schadenshöhe, Maßnahmen zur Risikovermeidung oder Risikominimierung, ...</w:t>
      </w:r>
    </w:p>
    <w:p w14:paraId="6A2DCC36" w14:textId="04B8072D" w:rsidR="00451E02" w:rsidRPr="00BC34C2" w:rsidRDefault="002C5D60" w:rsidP="002956DB">
      <w:pPr>
        <w:pStyle w:val="Listenabsatz"/>
        <w:numPr>
          <w:ilvl w:val="0"/>
          <w:numId w:val="6"/>
        </w:numPr>
        <w:spacing w:before="56" w:after="113"/>
        <w:rPr>
          <w:rFonts w:cs="Arial"/>
          <w:sz w:val="20"/>
        </w:rPr>
      </w:pPr>
      <w:bookmarkStart w:id="589" w:name="OLE_LINK1431"/>
      <w:bookmarkStart w:id="590" w:name="OLE_LINK1421"/>
      <w:bookmarkEnd w:id="589"/>
      <w:bookmarkEnd w:id="590"/>
      <w:r w:rsidRPr="00BC34C2">
        <w:rPr>
          <w:rFonts w:cs="Arial"/>
          <w:sz w:val="20"/>
        </w:rPr>
        <w:t xml:space="preserve">Das </w:t>
      </w:r>
      <w:r w:rsidR="002956DB" w:rsidRPr="00BC34C2">
        <w:rPr>
          <w:rFonts w:cs="Arial"/>
          <w:sz w:val="20"/>
        </w:rPr>
        <w:t>Master</w:t>
      </w:r>
      <w:r w:rsidRPr="00BC34C2">
        <w:rPr>
          <w:rFonts w:cs="Arial"/>
          <w:sz w:val="20"/>
        </w:rPr>
        <w:t xml:space="preserve"> Projektteam beendet vorzeitig das Studium.</w:t>
      </w:r>
    </w:p>
    <w:p w14:paraId="658E9834" w14:textId="710D76FC" w:rsidR="002956DB" w:rsidRPr="00BC34C2" w:rsidRDefault="002956DB" w:rsidP="002956DB">
      <w:pPr>
        <w:pStyle w:val="Listenabsatz"/>
        <w:numPr>
          <w:ilvl w:val="0"/>
          <w:numId w:val="6"/>
        </w:numPr>
        <w:spacing w:before="56" w:after="113"/>
        <w:rPr>
          <w:rFonts w:cs="Arial"/>
          <w:sz w:val="20"/>
        </w:rPr>
      </w:pPr>
      <w:r w:rsidRPr="00BC34C2">
        <w:rPr>
          <w:rFonts w:cs="Arial"/>
          <w:sz w:val="20"/>
        </w:rPr>
        <w:t>Teammitglieder fallen aus.</w:t>
      </w:r>
    </w:p>
    <w:p w14:paraId="2A71F695" w14:textId="42D1B95B" w:rsidR="002956DB" w:rsidRPr="00BC34C2" w:rsidRDefault="002956DB" w:rsidP="002956DB">
      <w:pPr>
        <w:pStyle w:val="Listenabsatz"/>
        <w:numPr>
          <w:ilvl w:val="0"/>
          <w:numId w:val="6"/>
        </w:numPr>
        <w:spacing w:before="56" w:after="113"/>
        <w:rPr>
          <w:rFonts w:cs="Arial"/>
          <w:sz w:val="20"/>
        </w:rPr>
      </w:pPr>
      <w:r w:rsidRPr="00BC34C2">
        <w:rPr>
          <w:rFonts w:cs="Arial"/>
          <w:sz w:val="20"/>
        </w:rPr>
        <w:t>Das Budget wird zu wenig.</w:t>
      </w:r>
    </w:p>
    <w:p w14:paraId="2C9A9EFA" w14:textId="02C0BE6A" w:rsidR="002956DB" w:rsidRPr="00BC34C2" w:rsidRDefault="002956DB" w:rsidP="002956DB">
      <w:pPr>
        <w:pStyle w:val="Listenabsatz"/>
        <w:numPr>
          <w:ilvl w:val="0"/>
          <w:numId w:val="6"/>
        </w:numPr>
        <w:spacing w:before="56" w:after="113"/>
        <w:rPr>
          <w:rFonts w:cs="Arial"/>
          <w:sz w:val="20"/>
        </w:rPr>
      </w:pPr>
      <w:r w:rsidRPr="00BC34C2">
        <w:rPr>
          <w:rFonts w:cs="Arial"/>
          <w:sz w:val="20"/>
        </w:rPr>
        <w:t>Zusammenarbeit mit anderen FHs gestaltet sich als schwierig.</w:t>
      </w:r>
    </w:p>
    <w:p w14:paraId="7A001313" w14:textId="77777777" w:rsidR="00451E02" w:rsidRPr="00BC34C2" w:rsidRDefault="002C5D60">
      <w:pPr>
        <w:pStyle w:val="berschrift11"/>
        <w:numPr>
          <w:ilvl w:val="0"/>
          <w:numId w:val="1"/>
        </w:numPr>
      </w:pPr>
      <w:bookmarkStart w:id="591" w:name="__RefHeading__4977_132721752"/>
      <w:bookmarkStart w:id="592" w:name="_Toc188159274"/>
      <w:bookmarkStart w:id="593" w:name="_Toc161293495"/>
      <w:bookmarkEnd w:id="591"/>
      <w:bookmarkEnd w:id="592"/>
      <w:bookmarkEnd w:id="593"/>
      <w:r w:rsidRPr="00BC34C2">
        <w:t>Glossar</w:t>
      </w:r>
    </w:p>
    <w:p w14:paraId="6FE8A979" w14:textId="77777777" w:rsidR="00451E02" w:rsidRPr="00BC34C2" w:rsidRDefault="002C5D60">
      <w:pPr>
        <w:pStyle w:val="Erluterungberschrift"/>
        <w:rPr>
          <w:rFonts w:cs="Arial"/>
        </w:rPr>
      </w:pPr>
      <w:bookmarkStart w:id="594" w:name="OLE_LINK145"/>
      <w:bookmarkStart w:id="595" w:name="OLE_LINK144"/>
      <w:bookmarkEnd w:id="594"/>
      <w:bookmarkEnd w:id="595"/>
      <w:r w:rsidRPr="00BC34C2">
        <w:rPr>
          <w:rFonts w:cs="Arial"/>
        </w:rPr>
        <w:t>Inhalt</w:t>
      </w:r>
    </w:p>
    <w:p w14:paraId="4BBA849D" w14:textId="77777777" w:rsidR="00451E02" w:rsidRPr="00BC34C2" w:rsidRDefault="002C5D60">
      <w:pPr>
        <w:pStyle w:val="Erluterungstext"/>
      </w:pPr>
      <w:r w:rsidRPr="00BC34C2">
        <w:t>Die wichtigsten Begriffe der Software-Architektur in alphabetischer Reihenfolge</w:t>
      </w:r>
    </w:p>
    <w:p w14:paraId="4D7E460A" w14:textId="77777777" w:rsidR="00451E02" w:rsidRPr="00BC34C2" w:rsidRDefault="002C5D60">
      <w:pPr>
        <w:pStyle w:val="Erluterungberschrift"/>
        <w:rPr>
          <w:rFonts w:cs="Arial"/>
        </w:rPr>
      </w:pPr>
      <w:r w:rsidRPr="00BC34C2">
        <w:rPr>
          <w:rFonts w:cs="Arial"/>
        </w:rPr>
        <w:t>Motivation</w:t>
      </w:r>
    </w:p>
    <w:p w14:paraId="0051C0A8" w14:textId="77777777" w:rsidR="00451E02" w:rsidRPr="00BC34C2" w:rsidRDefault="002C5D60">
      <w:pPr>
        <w:pStyle w:val="Erluterungstext"/>
      </w:pPr>
      <w:r w:rsidRPr="00BC34C2">
        <w:t>Die Notwendigkeit für ein Glossar sollte nicht erläutert werden müssen. Oder haben Sie es in Ihren Projekten noch nie vermisst?</w:t>
      </w:r>
    </w:p>
    <w:p w14:paraId="5B58AA65" w14:textId="77777777" w:rsidR="00451E02" w:rsidRPr="00BC34C2" w:rsidRDefault="002C5D60">
      <w:pPr>
        <w:pStyle w:val="Erluterungberschrift"/>
        <w:rPr>
          <w:rFonts w:cs="Arial"/>
        </w:rPr>
      </w:pPr>
      <w:r w:rsidRPr="00BC34C2">
        <w:rPr>
          <w:rFonts w:cs="Arial"/>
        </w:rPr>
        <w:t>Form</w:t>
      </w:r>
    </w:p>
    <w:p w14:paraId="738DDBD3" w14:textId="77777777" w:rsidR="00451E02" w:rsidRPr="00BC34C2" w:rsidRDefault="002C5D60">
      <w:pPr>
        <w:pStyle w:val="Erluterungstext"/>
      </w:pPr>
      <w:r w:rsidRPr="00BC34C2">
        <w:t>einfache zweispaltige Tabelle mit &lt;Begriff&gt; und &lt;Definition&gt;</w:t>
      </w:r>
    </w:p>
    <w:p w14:paraId="243734E6" w14:textId="77777777" w:rsidR="00451E02" w:rsidRPr="00BC34C2" w:rsidRDefault="00451E02">
      <w:pPr>
        <w:rPr>
          <w:rFonts w:cs="Arial"/>
        </w:rPr>
      </w:pPr>
    </w:p>
    <w:sectPr w:rsidR="00451E02" w:rsidRPr="00BC34C2">
      <w:headerReference w:type="default" r:id="rId19"/>
      <w:footerReference w:type="default" r:id="rId20"/>
      <w:pgSz w:w="11906" w:h="16838"/>
      <w:pgMar w:top="1417" w:right="1417" w:bottom="1134" w:left="1417" w:header="708" w:footer="708" w:gutter="0"/>
      <w:cols w:space="720"/>
      <w:formProt w:val="0"/>
      <w:docGrid w:linePitch="240"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63" w:author="Gernot Starke" w:date="2012-01-14T10:02:00Z" w:initials="GS">
    <w:p w14:paraId="6265D372" w14:textId="77777777" w:rsidR="00AA7F5C" w:rsidRDefault="00AA7F5C">
      <w:r>
        <w:t>Text überarbeitet</w:t>
      </w:r>
    </w:p>
  </w:comment>
  <w:comment w:id="374" w:author="Gernot Starke" w:date="2012-01-14T10:01:00Z" w:initials="GS">
    <w:p w14:paraId="776DAF5A" w14:textId="77777777" w:rsidR="00AA7F5C" w:rsidRDefault="00AA7F5C">
      <w:r>
        <w:t>neu</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265D372" w15:done="0"/>
  <w15:commentEx w15:paraId="776DAF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2B740D" w14:textId="77777777" w:rsidR="002A4D2B" w:rsidRDefault="002A4D2B">
      <w:pPr>
        <w:spacing w:before="0"/>
      </w:pPr>
      <w:r>
        <w:separator/>
      </w:r>
    </w:p>
  </w:endnote>
  <w:endnote w:type="continuationSeparator" w:id="0">
    <w:p w14:paraId="4752AD0B" w14:textId="77777777" w:rsidR="002A4D2B" w:rsidRDefault="002A4D2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swiss"/>
    <w:pitch w:val="variable"/>
  </w:font>
  <w:font w:name="DejaVu Sans">
    <w:panose1 w:val="00000000000000000000"/>
    <w:charset w:val="00"/>
    <w:family w:val="roman"/>
    <w:notTrueType/>
    <w:pitch w:val="default"/>
  </w:font>
  <w:font w:name="FreeSans">
    <w:panose1 w:val="00000000000000000000"/>
    <w:charset w:val="00"/>
    <w:family w:val="roman"/>
    <w:notTrueType/>
    <w:pitch w:val="default"/>
  </w:font>
  <w:font w:name="Lucida Grande">
    <w:altName w:val="Arial"/>
    <w:charset w:val="00"/>
    <w:family w:val="auto"/>
    <w:pitch w:val="variable"/>
    <w:sig w:usb0="00000000"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942089" w14:textId="77777777" w:rsidR="00AA7F5C" w:rsidRDefault="00AA7F5C">
    <w:pPr>
      <w:pStyle w:val="Fuzeile1"/>
      <w:jc w:val="right"/>
    </w:pPr>
    <w:r>
      <w:rPr>
        <w:noProof/>
        <w:lang w:val="de-AT" w:eastAsia="de-AT"/>
      </w:rPr>
      <w:drawing>
        <wp:inline distT="0" distB="0" distL="0" distR="0" wp14:anchorId="19DF98A5" wp14:editId="31EFB647">
          <wp:extent cx="904240" cy="396240"/>
          <wp:effectExtent l="0" t="0" r="0" b="0"/>
          <wp:docPr id="7"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pic:cNvPicPr>
                    <a:picLocks noChangeAspect="1" noChangeArrowheads="1"/>
                  </pic:cNvPicPr>
                </pic:nvPicPr>
                <pic:blipFill>
                  <a:blip r:embed="rId1"/>
                  <a:stretch>
                    <a:fillRect/>
                  </a:stretch>
                </pic:blipFill>
                <pic:spPr bwMode="auto">
                  <a:xfrm>
                    <a:off x="0" y="0"/>
                    <a:ext cx="904240" cy="396240"/>
                  </a:xfrm>
                  <a:prstGeom prst="rect">
                    <a:avLst/>
                  </a:prstGeom>
                  <a:noFill/>
                  <a:ln w="9525">
                    <a:noFill/>
                    <a:miter lim="800000"/>
                    <a:headEnd/>
                    <a:tailEnd/>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E86CBB" w14:textId="77777777" w:rsidR="002A4D2B" w:rsidRDefault="002A4D2B"/>
  </w:footnote>
  <w:footnote w:type="continuationSeparator" w:id="0">
    <w:p w14:paraId="4216E3F0" w14:textId="77777777" w:rsidR="002A4D2B" w:rsidRDefault="002A4D2B">
      <w:r>
        <w:continuationSeparator/>
      </w:r>
    </w:p>
  </w:footnote>
  <w:footnote w:id="1">
    <w:p w14:paraId="54308E72" w14:textId="77777777" w:rsidR="00AA7F5C" w:rsidRDefault="00AA7F5C">
      <w:pPr>
        <w:pStyle w:val="Funote"/>
      </w:pPr>
      <w:r>
        <w:rPr>
          <w:rStyle w:val="Funotenzeichen"/>
        </w:rPr>
        <w:footnoteRef/>
      </w:r>
      <w:r>
        <w:rPr>
          <w:rStyle w:val="Funotenzeichen"/>
        </w:rPr>
        <w:tab/>
      </w:r>
      <w:r>
        <w:t xml:space="preserve"> Zwar sind wir an vielen Stellen zu Pragmatismus bereit – hier jedoch bestehen wir auf der vollständigen Auflistung aller (a-l-l-e-r) Nachbarsysteme. Zu viele Projekte sind daran gescheitert, dass sie ihre Nachbarn nicht kannten </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C24056" w14:textId="77777777" w:rsidR="00AA7F5C" w:rsidRDefault="00AA7F5C">
    <w:pPr>
      <w:pStyle w:val="Kopfzeile1"/>
      <w:tabs>
        <w:tab w:val="left" w:pos="688"/>
      </w:tabs>
      <w:jc w:val="left"/>
      <w:rPr>
        <w:rStyle w:val="Seitenzahl"/>
      </w:rPr>
    </w:pPr>
    <w:r>
      <w:rPr>
        <w:noProof/>
        <w:lang w:val="de-AT" w:eastAsia="de-AT"/>
      </w:rPr>
      <w:drawing>
        <wp:inline distT="0" distB="0" distL="0" distR="0" wp14:anchorId="19BF3B26" wp14:editId="584CEAFC">
          <wp:extent cx="853440" cy="426720"/>
          <wp:effectExtent l="0" t="0" r="0" b="0"/>
          <wp:docPr id="6" name="Picture" descr="ARC-logo_cmyk-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descr="ARC-logo_cmyk-klein"/>
                  <pic:cNvPicPr>
                    <a:picLocks noChangeAspect="1" noChangeArrowheads="1"/>
                  </pic:cNvPicPr>
                </pic:nvPicPr>
                <pic:blipFill>
                  <a:blip r:embed="rId1"/>
                  <a:stretch>
                    <a:fillRect/>
                  </a:stretch>
                </pic:blipFill>
                <pic:spPr bwMode="auto">
                  <a:xfrm>
                    <a:off x="0" y="0"/>
                    <a:ext cx="853440" cy="426720"/>
                  </a:xfrm>
                  <a:prstGeom prst="rect">
                    <a:avLst/>
                  </a:prstGeom>
                  <a:noFill/>
                  <a:ln w="9525">
                    <a:noFill/>
                    <a:miter lim="800000"/>
                    <a:headEnd/>
                    <a:tailEnd/>
                  </a:ln>
                </pic:spPr>
              </pic:pic>
            </a:graphicData>
          </a:graphic>
        </wp:inline>
      </w:drawing>
    </w:r>
    <w:r>
      <w:tab/>
      <w:t xml:space="preserve">Seite </w:t>
    </w:r>
    <w:r>
      <w:fldChar w:fldCharType="begin"/>
    </w:r>
    <w:r>
      <w:instrText>PAGE</w:instrText>
    </w:r>
    <w:r>
      <w:fldChar w:fldCharType="separate"/>
    </w:r>
    <w:r w:rsidR="00BB0118">
      <w:rPr>
        <w:noProof/>
      </w:rPr>
      <w:t>21</w:t>
    </w:r>
    <w:r>
      <w:fldChar w:fldCharType="end"/>
    </w:r>
    <w:r>
      <w:rPr>
        <w:rStyle w:val="Seitenzahl"/>
      </w:rPr>
      <w:t xml:space="preserve"> von </w:t>
    </w:r>
    <w:r>
      <w:rPr>
        <w:rStyle w:val="Seitenzahl"/>
      </w:rPr>
      <w:fldChar w:fldCharType="begin"/>
    </w:r>
    <w:r>
      <w:instrText>NUMPAGES</w:instrText>
    </w:r>
    <w:r>
      <w:fldChar w:fldCharType="separate"/>
    </w:r>
    <w:r w:rsidR="00BB0118">
      <w:rPr>
        <w:noProof/>
      </w:rPr>
      <w:t>22</w:t>
    </w:r>
    <w:r>
      <w:fldChar w:fldCharType="end"/>
    </w:r>
  </w:p>
  <w:p w14:paraId="0F2AE39C" w14:textId="77777777" w:rsidR="00AA7F5C" w:rsidRDefault="00AA7F5C">
    <w:pPr>
      <w:pStyle w:val="Kopfzeile1"/>
      <w:tabs>
        <w:tab w:val="left" w:pos="688"/>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971E8"/>
    <w:multiLevelType w:val="hybridMultilevel"/>
    <w:tmpl w:val="E036F59C"/>
    <w:lvl w:ilvl="0" w:tplc="0C070001">
      <w:start w:val="1"/>
      <w:numFmt w:val="bullet"/>
      <w:lvlText w:val=""/>
      <w:lvlJc w:val="left"/>
      <w:pPr>
        <w:ind w:left="1145" w:hanging="360"/>
      </w:pPr>
      <w:rPr>
        <w:rFonts w:ascii="Symbol" w:hAnsi="Symbol" w:hint="default"/>
      </w:rPr>
    </w:lvl>
    <w:lvl w:ilvl="1" w:tplc="0C070003" w:tentative="1">
      <w:start w:val="1"/>
      <w:numFmt w:val="bullet"/>
      <w:lvlText w:val="o"/>
      <w:lvlJc w:val="left"/>
      <w:pPr>
        <w:ind w:left="1865" w:hanging="360"/>
      </w:pPr>
      <w:rPr>
        <w:rFonts w:ascii="Courier New" w:hAnsi="Courier New" w:cs="Courier New" w:hint="default"/>
      </w:rPr>
    </w:lvl>
    <w:lvl w:ilvl="2" w:tplc="0C070005" w:tentative="1">
      <w:start w:val="1"/>
      <w:numFmt w:val="bullet"/>
      <w:lvlText w:val=""/>
      <w:lvlJc w:val="left"/>
      <w:pPr>
        <w:ind w:left="2585" w:hanging="360"/>
      </w:pPr>
      <w:rPr>
        <w:rFonts w:ascii="Wingdings" w:hAnsi="Wingdings" w:hint="default"/>
      </w:rPr>
    </w:lvl>
    <w:lvl w:ilvl="3" w:tplc="0C070001" w:tentative="1">
      <w:start w:val="1"/>
      <w:numFmt w:val="bullet"/>
      <w:lvlText w:val=""/>
      <w:lvlJc w:val="left"/>
      <w:pPr>
        <w:ind w:left="3305" w:hanging="360"/>
      </w:pPr>
      <w:rPr>
        <w:rFonts w:ascii="Symbol" w:hAnsi="Symbol" w:hint="default"/>
      </w:rPr>
    </w:lvl>
    <w:lvl w:ilvl="4" w:tplc="0C070003" w:tentative="1">
      <w:start w:val="1"/>
      <w:numFmt w:val="bullet"/>
      <w:lvlText w:val="o"/>
      <w:lvlJc w:val="left"/>
      <w:pPr>
        <w:ind w:left="4025" w:hanging="360"/>
      </w:pPr>
      <w:rPr>
        <w:rFonts w:ascii="Courier New" w:hAnsi="Courier New" w:cs="Courier New" w:hint="default"/>
      </w:rPr>
    </w:lvl>
    <w:lvl w:ilvl="5" w:tplc="0C070005" w:tentative="1">
      <w:start w:val="1"/>
      <w:numFmt w:val="bullet"/>
      <w:lvlText w:val=""/>
      <w:lvlJc w:val="left"/>
      <w:pPr>
        <w:ind w:left="4745" w:hanging="360"/>
      </w:pPr>
      <w:rPr>
        <w:rFonts w:ascii="Wingdings" w:hAnsi="Wingdings" w:hint="default"/>
      </w:rPr>
    </w:lvl>
    <w:lvl w:ilvl="6" w:tplc="0C070001" w:tentative="1">
      <w:start w:val="1"/>
      <w:numFmt w:val="bullet"/>
      <w:lvlText w:val=""/>
      <w:lvlJc w:val="left"/>
      <w:pPr>
        <w:ind w:left="5465" w:hanging="360"/>
      </w:pPr>
      <w:rPr>
        <w:rFonts w:ascii="Symbol" w:hAnsi="Symbol" w:hint="default"/>
      </w:rPr>
    </w:lvl>
    <w:lvl w:ilvl="7" w:tplc="0C070003" w:tentative="1">
      <w:start w:val="1"/>
      <w:numFmt w:val="bullet"/>
      <w:lvlText w:val="o"/>
      <w:lvlJc w:val="left"/>
      <w:pPr>
        <w:ind w:left="6185" w:hanging="360"/>
      </w:pPr>
      <w:rPr>
        <w:rFonts w:ascii="Courier New" w:hAnsi="Courier New" w:cs="Courier New" w:hint="default"/>
      </w:rPr>
    </w:lvl>
    <w:lvl w:ilvl="8" w:tplc="0C070005" w:tentative="1">
      <w:start w:val="1"/>
      <w:numFmt w:val="bullet"/>
      <w:lvlText w:val=""/>
      <w:lvlJc w:val="left"/>
      <w:pPr>
        <w:ind w:left="6905" w:hanging="360"/>
      </w:pPr>
      <w:rPr>
        <w:rFonts w:ascii="Wingdings" w:hAnsi="Wingdings" w:hint="default"/>
      </w:rPr>
    </w:lvl>
  </w:abstractNum>
  <w:abstractNum w:abstractNumId="1">
    <w:nsid w:val="14BB77FB"/>
    <w:multiLevelType w:val="multilevel"/>
    <w:tmpl w:val="4200762E"/>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22F71C71"/>
    <w:multiLevelType w:val="hybridMultilevel"/>
    <w:tmpl w:val="AC50F6D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nsid w:val="248248D0"/>
    <w:multiLevelType w:val="multilevel"/>
    <w:tmpl w:val="1152B37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nsid w:val="2D554D11"/>
    <w:multiLevelType w:val="multilevel"/>
    <w:tmpl w:val="AA5C18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454B00ED"/>
    <w:multiLevelType w:val="multilevel"/>
    <w:tmpl w:val="7B444B2C"/>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1080"/>
        </w:tabs>
        <w:ind w:left="851" w:hanging="851"/>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nsid w:val="722714C6"/>
    <w:multiLevelType w:val="hybridMultilevel"/>
    <w:tmpl w:val="45EC0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2"/>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1E02"/>
    <w:rsid w:val="00016CCC"/>
    <w:rsid w:val="0006007F"/>
    <w:rsid w:val="000930FF"/>
    <w:rsid w:val="000A3836"/>
    <w:rsid w:val="000C732D"/>
    <w:rsid w:val="000E7165"/>
    <w:rsid w:val="001479A6"/>
    <w:rsid w:val="00171A6C"/>
    <w:rsid w:val="001C78D5"/>
    <w:rsid w:val="001F6A63"/>
    <w:rsid w:val="002956DB"/>
    <w:rsid w:val="002A4D2B"/>
    <w:rsid w:val="002C5D60"/>
    <w:rsid w:val="00306A2F"/>
    <w:rsid w:val="003155FC"/>
    <w:rsid w:val="003157AB"/>
    <w:rsid w:val="003775B8"/>
    <w:rsid w:val="003A39E9"/>
    <w:rsid w:val="00411A73"/>
    <w:rsid w:val="00451E02"/>
    <w:rsid w:val="00457D57"/>
    <w:rsid w:val="0048081A"/>
    <w:rsid w:val="00501855"/>
    <w:rsid w:val="0055092B"/>
    <w:rsid w:val="00557135"/>
    <w:rsid w:val="0058233E"/>
    <w:rsid w:val="00582625"/>
    <w:rsid w:val="005870D5"/>
    <w:rsid w:val="005C2CD0"/>
    <w:rsid w:val="006B0E62"/>
    <w:rsid w:val="006F7593"/>
    <w:rsid w:val="00726B94"/>
    <w:rsid w:val="007338E1"/>
    <w:rsid w:val="00762D39"/>
    <w:rsid w:val="00771772"/>
    <w:rsid w:val="0078518E"/>
    <w:rsid w:val="00806486"/>
    <w:rsid w:val="008B0DB8"/>
    <w:rsid w:val="008C12B0"/>
    <w:rsid w:val="008D6AD7"/>
    <w:rsid w:val="008F69C7"/>
    <w:rsid w:val="0090618B"/>
    <w:rsid w:val="00930ED5"/>
    <w:rsid w:val="00997EB5"/>
    <w:rsid w:val="00A24955"/>
    <w:rsid w:val="00A31570"/>
    <w:rsid w:val="00A35B1B"/>
    <w:rsid w:val="00A771A7"/>
    <w:rsid w:val="00AA7B21"/>
    <w:rsid w:val="00AA7F5C"/>
    <w:rsid w:val="00AD1E9B"/>
    <w:rsid w:val="00B00FC0"/>
    <w:rsid w:val="00B35AFB"/>
    <w:rsid w:val="00B77D5A"/>
    <w:rsid w:val="00BB0118"/>
    <w:rsid w:val="00BB5193"/>
    <w:rsid w:val="00BC34C2"/>
    <w:rsid w:val="00BC4A85"/>
    <w:rsid w:val="00C3042A"/>
    <w:rsid w:val="00C318E6"/>
    <w:rsid w:val="00C519D8"/>
    <w:rsid w:val="00C71789"/>
    <w:rsid w:val="00D3348F"/>
    <w:rsid w:val="00D57C33"/>
    <w:rsid w:val="00D779A4"/>
    <w:rsid w:val="00DE1178"/>
    <w:rsid w:val="00E516FC"/>
    <w:rsid w:val="00E55F41"/>
    <w:rsid w:val="00EA0ED8"/>
    <w:rsid w:val="00EA55DE"/>
    <w:rsid w:val="00EB3F86"/>
    <w:rsid w:val="00EB6A6B"/>
    <w:rsid w:val="00EC2FD4"/>
    <w:rsid w:val="00F10D2D"/>
    <w:rsid w:val="00F21632"/>
    <w:rsid w:val="00F31392"/>
    <w:rsid w:val="00F6577E"/>
    <w:rsid w:val="00F724E5"/>
    <w:rsid w:val="00FD119E"/>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B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
    <w:name w:val="Grid Table 4"/>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de-DE" w:bidi="ar-SA"/>
      </w:rPr>
    </w:rPrDefault>
    <w:pPrDefault/>
  </w:docDefaults>
  <w:latentStyles w:defLockedState="0" w:defUIPriority="0" w:defSemiHidden="1" w:defUnhideWhenUsed="0" w:defQFormat="0" w:count="267">
    <w:lsdException w:name="Normal" w:semiHidden="0" w:qFormat="1"/>
    <w:lsdException w:name="heading 1" w:semiHidden="0" w:qFormat="1"/>
    <w:lsdException w:name="heading 2" w:semiHidden="0" w:qFormat="1"/>
    <w:lsdException w:name="heading 3" w:semiHidden="0" w:uiPriority="9" w:qFormat="1"/>
    <w:lsdException w:name="heading 4" w:semiHidden="0" w:qFormat="1"/>
    <w:lsdException w:name="heading 5" w:semiHidden="0" w:qFormat="1"/>
    <w:lsdException w:name="heading 6" w:semiHidden="0" w:qFormat="1"/>
    <w:lsdException w:name="heading 7" w:semiHidden="0" w:qFormat="1"/>
    <w:lsdException w:name="heading 8" w:semiHidden="0" w:qFormat="1"/>
    <w:lsdException w:name="heading 9" w:semiHidden="0" w:qFormat="1"/>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iPriority="39" w:unhideWhenUsed="1"/>
    <w:lsdException w:name="toc 2" w:uiPriority="39"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uiPriority="22" w:qFormat="1"/>
    <w:lsdException w:name="Emphasis" w:semiHidden="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iPriority="99"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Placeholder Text" w:uiPriority="99"/>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Revision" w:uiPriority="99"/>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Standard">
    <w:name w:val="Normal"/>
    <w:qFormat/>
    <w:rsid w:val="000A6FE9"/>
    <w:pPr>
      <w:suppressAutoHyphens/>
      <w:spacing w:before="120"/>
      <w:jc w:val="both"/>
    </w:pPr>
    <w:rPr>
      <w:rFonts w:ascii="Arial" w:hAnsi="Arial"/>
      <w:color w:val="00000A"/>
      <w:sz w:val="22"/>
      <w:szCs w:val="24"/>
      <w:lang w:val="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erschrift11">
    <w:name w:val="Überschrift 11"/>
    <w:basedOn w:val="Standard"/>
    <w:next w:val="Standard"/>
    <w:qFormat/>
    <w:rsid w:val="002F7DFB"/>
    <w:pPr>
      <w:keepNext/>
      <w:shd w:val="clear" w:color="auto" w:fill="CCCCCC"/>
      <w:spacing w:before="360" w:after="120"/>
      <w:outlineLvl w:val="0"/>
    </w:pPr>
    <w:rPr>
      <w:rFonts w:cs="Arial"/>
      <w:b/>
      <w:bCs/>
      <w:sz w:val="28"/>
      <w:szCs w:val="32"/>
    </w:rPr>
  </w:style>
  <w:style w:type="paragraph" w:customStyle="1" w:styleId="berschrift21">
    <w:name w:val="Überschrift 21"/>
    <w:basedOn w:val="Standard"/>
    <w:next w:val="Standard"/>
    <w:qFormat/>
    <w:rsid w:val="002F7DFB"/>
    <w:pPr>
      <w:outlineLvl w:val="1"/>
    </w:pPr>
  </w:style>
  <w:style w:type="paragraph" w:customStyle="1" w:styleId="berschrift31">
    <w:name w:val="Überschrift 31"/>
    <w:basedOn w:val="Standard"/>
    <w:next w:val="Standard"/>
    <w:uiPriority w:val="9"/>
    <w:qFormat/>
    <w:rsid w:val="002F7DFB"/>
    <w:pPr>
      <w:outlineLvl w:val="2"/>
    </w:pPr>
  </w:style>
  <w:style w:type="paragraph" w:customStyle="1" w:styleId="berschrift41">
    <w:name w:val="Überschrift 41"/>
    <w:basedOn w:val="Standard"/>
    <w:next w:val="Standard"/>
    <w:qFormat/>
    <w:rsid w:val="002F7DFB"/>
    <w:pPr>
      <w:keepNext/>
      <w:spacing w:before="240" w:after="60"/>
      <w:outlineLvl w:val="3"/>
    </w:pPr>
    <w:rPr>
      <w:sz w:val="24"/>
      <w:szCs w:val="28"/>
      <w:u w:val="single"/>
    </w:rPr>
  </w:style>
  <w:style w:type="paragraph" w:customStyle="1" w:styleId="berschrift51">
    <w:name w:val="Überschrift 51"/>
    <w:basedOn w:val="Standard"/>
    <w:next w:val="Standard"/>
    <w:qFormat/>
    <w:rsid w:val="002F7DFB"/>
    <w:pPr>
      <w:spacing w:before="240" w:after="60"/>
      <w:outlineLvl w:val="4"/>
    </w:pPr>
    <w:rPr>
      <w:bCs/>
      <w:iCs/>
      <w:szCs w:val="26"/>
      <w:u w:val="single"/>
    </w:rPr>
  </w:style>
  <w:style w:type="paragraph" w:customStyle="1" w:styleId="berschrift61">
    <w:name w:val="Überschrift 61"/>
    <w:basedOn w:val="Standard"/>
    <w:next w:val="Standard"/>
    <w:qFormat/>
    <w:rsid w:val="002F7DFB"/>
    <w:pPr>
      <w:spacing w:before="240" w:after="60"/>
      <w:outlineLvl w:val="5"/>
    </w:pPr>
    <w:rPr>
      <w:bCs/>
      <w:i/>
      <w:sz w:val="20"/>
      <w:szCs w:val="22"/>
    </w:rPr>
  </w:style>
  <w:style w:type="paragraph" w:customStyle="1" w:styleId="berschrift71">
    <w:name w:val="Überschrift 71"/>
    <w:basedOn w:val="Standard"/>
    <w:next w:val="Standard"/>
    <w:qFormat/>
    <w:rsid w:val="002F7DFB"/>
    <w:pPr>
      <w:spacing w:before="240" w:after="60"/>
      <w:ind w:left="851" w:right="851"/>
      <w:outlineLvl w:val="6"/>
    </w:pPr>
    <w:rPr>
      <w:smallCaps/>
      <w:sz w:val="20"/>
    </w:rPr>
  </w:style>
  <w:style w:type="paragraph" w:customStyle="1" w:styleId="berschrift81">
    <w:name w:val="Überschrift 81"/>
    <w:basedOn w:val="Standard"/>
    <w:next w:val="Standard"/>
    <w:qFormat/>
    <w:rsid w:val="002F7DFB"/>
    <w:pPr>
      <w:spacing w:before="240" w:after="60"/>
      <w:ind w:left="851" w:right="851"/>
      <w:outlineLvl w:val="7"/>
    </w:pPr>
    <w:rPr>
      <w:iCs/>
      <w:sz w:val="20"/>
    </w:rPr>
  </w:style>
  <w:style w:type="paragraph" w:customStyle="1" w:styleId="berschrift91">
    <w:name w:val="Überschrift 91"/>
    <w:basedOn w:val="Standard"/>
    <w:next w:val="Standard"/>
    <w:qFormat/>
    <w:rsid w:val="002F7DFB"/>
    <w:pPr>
      <w:spacing w:before="240" w:after="60"/>
      <w:ind w:left="851" w:right="851"/>
      <w:outlineLvl w:val="8"/>
    </w:pPr>
    <w:rPr>
      <w:rFonts w:cs="Arial"/>
      <w:sz w:val="20"/>
      <w:szCs w:val="22"/>
    </w:rPr>
  </w:style>
  <w:style w:type="character" w:styleId="Seitenzahl">
    <w:name w:val="page number"/>
    <w:basedOn w:val="Absatz-Standardschriftart"/>
    <w:rsid w:val="002F7DFB"/>
  </w:style>
  <w:style w:type="character" w:customStyle="1" w:styleId="Internetlink">
    <w:name w:val="Internetlink"/>
    <w:basedOn w:val="Absatz-Standardschriftart"/>
    <w:rsid w:val="002F7DFB"/>
    <w:rPr>
      <w:color w:val="0000FF"/>
      <w:u w:val="single"/>
    </w:rPr>
  </w:style>
  <w:style w:type="character" w:styleId="Funotenzeichen">
    <w:name w:val="footnote reference"/>
    <w:basedOn w:val="Absatz-Standardschriftart"/>
    <w:semiHidden/>
    <w:rsid w:val="002F7DFB"/>
    <w:rPr>
      <w:vertAlign w:val="superscript"/>
    </w:rPr>
  </w:style>
  <w:style w:type="character" w:styleId="Kommentarzeichen">
    <w:name w:val="annotation reference"/>
    <w:basedOn w:val="Absatz-Standardschriftart"/>
    <w:semiHidden/>
    <w:rsid w:val="002F7DFB"/>
    <w:rPr>
      <w:sz w:val="18"/>
    </w:rPr>
  </w:style>
  <w:style w:type="character" w:customStyle="1" w:styleId="KommentartextZchn">
    <w:name w:val="Kommentartext Zchn"/>
    <w:basedOn w:val="Absatz-Standardschriftart"/>
    <w:link w:val="Kommentartext"/>
    <w:semiHidden/>
    <w:rsid w:val="00E864AB"/>
    <w:rPr>
      <w:rFonts w:ascii="Arial" w:hAnsi="Arial"/>
      <w:sz w:val="24"/>
      <w:szCs w:val="24"/>
      <w:lang w:val="de-DE"/>
    </w:rPr>
  </w:style>
  <w:style w:type="character" w:customStyle="1" w:styleId="KommentarthemaZchn">
    <w:name w:val="Kommentarthema Zchn"/>
    <w:basedOn w:val="KommentartextZchn"/>
    <w:link w:val="Kommentarthema"/>
    <w:rsid w:val="00E864AB"/>
    <w:rPr>
      <w:rFonts w:ascii="Arial" w:hAnsi="Arial"/>
      <w:b/>
      <w:bCs/>
      <w:sz w:val="24"/>
      <w:szCs w:val="24"/>
      <w:lang w:val="de-DE"/>
    </w:rPr>
  </w:style>
  <w:style w:type="character" w:customStyle="1" w:styleId="TextkrperZeichen">
    <w:name w:val="Textkörper Zeichen"/>
    <w:basedOn w:val="Absatz-Standardschriftart"/>
    <w:link w:val="Textkrper1"/>
    <w:rsid w:val="003D4092"/>
    <w:rPr>
      <w:rFonts w:ascii="Arial" w:hAnsi="Arial"/>
      <w:b/>
      <w:i/>
      <w:sz w:val="22"/>
      <w:szCs w:val="24"/>
      <w:lang w:val="de-DE"/>
    </w:rPr>
  </w:style>
  <w:style w:type="character" w:customStyle="1" w:styleId="TextkrpereinzugZeichen">
    <w:name w:val="Textkörpereinzug Zeichen"/>
    <w:basedOn w:val="Absatz-Standardschriftart"/>
    <w:link w:val="TextkrperEinrckung"/>
    <w:rsid w:val="003D4092"/>
    <w:rPr>
      <w:rFonts w:ascii="Arial" w:hAnsi="Arial" w:cs="Arial"/>
      <w:sz w:val="24"/>
      <w:lang w:val="de-DE"/>
    </w:rPr>
  </w:style>
  <w:style w:type="character" w:customStyle="1" w:styleId="berschrift2Zeichen">
    <w:name w:val="Überschrift 2 Zeichen"/>
    <w:basedOn w:val="Absatz-Standardschriftart"/>
    <w:rsid w:val="008232D4"/>
    <w:rPr>
      <w:rFonts w:ascii="Arial" w:hAnsi="Arial" w:cs="Arial"/>
      <w:iCs/>
      <w:sz w:val="24"/>
      <w:szCs w:val="28"/>
      <w:shd w:val="clear" w:color="auto" w:fill="CCCCCC"/>
      <w:lang w:val="de-DE"/>
    </w:rPr>
  </w:style>
  <w:style w:type="character" w:customStyle="1" w:styleId="berschrift3Zeichen">
    <w:name w:val="Überschrift 3 Zeichen"/>
    <w:basedOn w:val="Absatz-Standardschriftart"/>
    <w:uiPriority w:val="9"/>
    <w:rsid w:val="00070AF2"/>
    <w:rPr>
      <w:rFonts w:ascii="Arial" w:hAnsi="Arial" w:cs="Arial"/>
      <w:b/>
      <w:bCs/>
      <w:sz w:val="24"/>
      <w:szCs w:val="26"/>
      <w:lang w:val="de-DE"/>
    </w:rPr>
  </w:style>
  <w:style w:type="character" w:customStyle="1" w:styleId="apple-tab-span">
    <w:name w:val="apple-tab-span"/>
    <w:basedOn w:val="Absatz-Standardschriftart"/>
    <w:rsid w:val="00070AF2"/>
  </w:style>
  <w:style w:type="character" w:customStyle="1" w:styleId="s3">
    <w:name w:val="s3"/>
    <w:basedOn w:val="Absatz-Standardschriftart"/>
    <w:rsid w:val="00070AF2"/>
  </w:style>
  <w:style w:type="character" w:styleId="Fett">
    <w:name w:val="Strong"/>
    <w:basedOn w:val="Absatz-Standardschriftart"/>
    <w:uiPriority w:val="22"/>
    <w:qFormat/>
    <w:rsid w:val="00070AF2"/>
    <w:rPr>
      <w:b/>
      <w:bCs/>
    </w:rPr>
  </w:style>
  <w:style w:type="character" w:customStyle="1" w:styleId="s2">
    <w:name w:val="s2"/>
    <w:basedOn w:val="Absatz-Standardschriftart"/>
    <w:rsid w:val="00070AF2"/>
  </w:style>
  <w:style w:type="character" w:customStyle="1" w:styleId="Endnotenanker">
    <w:name w:val="Endnotenanker"/>
    <w:rPr>
      <w:vertAlign w:val="superscript"/>
    </w:rPr>
  </w:style>
  <w:style w:type="character" w:customStyle="1" w:styleId="Funotenanker">
    <w:name w:val="Fußnotenanker"/>
    <w:rPr>
      <w:vertAlign w:val="superscript"/>
    </w:rPr>
  </w:style>
  <w:style w:type="character" w:customStyle="1" w:styleId="ListLabel1">
    <w:name w:val="ListLabel 1"/>
    <w:rPr>
      <w:rFonts w:cs="Symbol"/>
    </w:rPr>
  </w:style>
  <w:style w:type="character" w:customStyle="1" w:styleId="ListLabel2">
    <w:name w:val="ListLabel 2"/>
    <w:rPr>
      <w:rFonts w:cs="Symbol"/>
    </w:rPr>
  </w:style>
  <w:style w:type="character" w:customStyle="1" w:styleId="ListLabel3">
    <w:name w:val="ListLabel 3"/>
    <w:rPr>
      <w:rFonts w:cs="Symbol"/>
    </w:rPr>
  </w:style>
  <w:style w:type="character" w:customStyle="1" w:styleId="ListLabel4">
    <w:name w:val="ListLabel 4"/>
    <w:rPr>
      <w:rFonts w:cs="Symbol"/>
    </w:rPr>
  </w:style>
  <w:style w:type="character" w:customStyle="1" w:styleId="Verzeichnissprung">
    <w:name w:val="Verzeichnissprung"/>
  </w:style>
  <w:style w:type="character" w:customStyle="1" w:styleId="Endnotenzeichen1">
    <w:name w:val="Endnotenzeichen1"/>
  </w:style>
  <w:style w:type="character" w:customStyle="1" w:styleId="Funotenzeichen1">
    <w:name w:val="Fußnotenzeichen1"/>
  </w:style>
  <w:style w:type="paragraph" w:customStyle="1" w:styleId="berschrift">
    <w:name w:val="Überschrift"/>
    <w:basedOn w:val="Standard"/>
    <w:next w:val="Textkrper1"/>
    <w:pPr>
      <w:keepNext/>
      <w:spacing w:before="240" w:after="120"/>
    </w:pPr>
    <w:rPr>
      <w:rFonts w:ascii="Liberation Sans" w:eastAsia="DejaVu Sans" w:hAnsi="Liberation Sans" w:cs="FreeSans"/>
      <w:sz w:val="28"/>
      <w:szCs w:val="28"/>
    </w:rPr>
  </w:style>
  <w:style w:type="paragraph" w:customStyle="1" w:styleId="Textkrper1">
    <w:name w:val="Textkörper1"/>
    <w:basedOn w:val="Standard"/>
    <w:link w:val="TextkrperZeichen"/>
    <w:rsid w:val="002F7DFB"/>
    <w:pPr>
      <w:spacing w:before="0" w:after="120" w:line="288" w:lineRule="auto"/>
    </w:pPr>
    <w:rPr>
      <w:b/>
      <w:i/>
    </w:rPr>
  </w:style>
  <w:style w:type="paragraph" w:customStyle="1" w:styleId="Liste1">
    <w:name w:val="Liste1"/>
    <w:basedOn w:val="Textkrper1"/>
    <w:rPr>
      <w:rFonts w:cs="FreeSans"/>
    </w:rPr>
  </w:style>
  <w:style w:type="paragraph" w:customStyle="1" w:styleId="Beschriftung1">
    <w:name w:val="Beschriftung1"/>
    <w:basedOn w:val="Standard"/>
    <w:pPr>
      <w:suppressLineNumbers/>
      <w:spacing w:after="120"/>
    </w:pPr>
    <w:rPr>
      <w:rFonts w:cs="FreeSans"/>
      <w:i/>
      <w:iCs/>
      <w:sz w:val="24"/>
    </w:rPr>
  </w:style>
  <w:style w:type="paragraph" w:customStyle="1" w:styleId="Verzeichnis">
    <w:name w:val="Verzeichnis"/>
    <w:basedOn w:val="Standard"/>
    <w:pPr>
      <w:suppressLineNumbers/>
    </w:pPr>
    <w:rPr>
      <w:rFonts w:cs="FreeSans"/>
    </w:rPr>
  </w:style>
  <w:style w:type="paragraph" w:styleId="Dokumentstruktur">
    <w:name w:val="Document Map"/>
    <w:basedOn w:val="Standard"/>
    <w:semiHidden/>
    <w:rsid w:val="002F7DFB"/>
    <w:pPr>
      <w:shd w:val="clear" w:color="auto" w:fill="C6D5EC"/>
    </w:pPr>
    <w:rPr>
      <w:rFonts w:ascii="Lucida Grande" w:hAnsi="Lucida Grande"/>
    </w:rPr>
  </w:style>
  <w:style w:type="paragraph" w:customStyle="1" w:styleId="Kopfzeile1">
    <w:name w:val="Kopfzeile1"/>
    <w:basedOn w:val="Standard"/>
    <w:rsid w:val="002F7DFB"/>
    <w:pPr>
      <w:tabs>
        <w:tab w:val="center" w:pos="4536"/>
        <w:tab w:val="right" w:pos="9072"/>
      </w:tabs>
      <w:spacing w:before="0"/>
      <w:jc w:val="center"/>
    </w:pPr>
  </w:style>
  <w:style w:type="paragraph" w:customStyle="1" w:styleId="Fuzeile1">
    <w:name w:val="Fußzeile1"/>
    <w:basedOn w:val="Standard"/>
    <w:rsid w:val="002F7DFB"/>
    <w:pPr>
      <w:tabs>
        <w:tab w:val="center" w:pos="4820"/>
        <w:tab w:val="right" w:pos="9639"/>
      </w:tabs>
      <w:spacing w:before="0"/>
      <w:jc w:val="left"/>
    </w:pPr>
    <w:rPr>
      <w:sz w:val="18"/>
    </w:rPr>
  </w:style>
  <w:style w:type="paragraph" w:styleId="StandardWeb">
    <w:name w:val="Normal (Web)"/>
    <w:basedOn w:val="Standard"/>
    <w:uiPriority w:val="99"/>
    <w:rsid w:val="002F7DFB"/>
    <w:pPr>
      <w:spacing w:after="280"/>
      <w:jc w:val="left"/>
    </w:pPr>
    <w:rPr>
      <w:rFonts w:cs="Arial"/>
      <w:color w:val="000000"/>
      <w:sz w:val="20"/>
      <w:szCs w:val="20"/>
    </w:rPr>
  </w:style>
  <w:style w:type="paragraph" w:styleId="Sprechblasentext">
    <w:name w:val="Balloon Text"/>
    <w:basedOn w:val="Standard"/>
    <w:semiHidden/>
    <w:rsid w:val="002F7DFB"/>
    <w:rPr>
      <w:rFonts w:ascii="Lucida Grande" w:hAnsi="Lucida Grande"/>
      <w:sz w:val="18"/>
      <w:szCs w:val="18"/>
    </w:rPr>
  </w:style>
  <w:style w:type="paragraph" w:customStyle="1" w:styleId="Tabelle">
    <w:name w:val="Tabelle"/>
    <w:basedOn w:val="Standard"/>
    <w:rsid w:val="002F7DFB"/>
    <w:pPr>
      <w:keepLines/>
      <w:spacing w:before="60" w:after="60"/>
      <w:jc w:val="left"/>
    </w:pPr>
  </w:style>
  <w:style w:type="paragraph" w:styleId="Standardeinzug">
    <w:name w:val="Normal Indent"/>
    <w:basedOn w:val="Standard"/>
    <w:next w:val="Standard"/>
    <w:rsid w:val="002F7DFB"/>
    <w:pPr>
      <w:keepLines/>
      <w:ind w:left="567"/>
      <w:textAlignment w:val="baseline"/>
    </w:pPr>
    <w:rPr>
      <w:rFonts w:cs="Arial"/>
      <w:sz w:val="24"/>
      <w:szCs w:val="20"/>
    </w:rPr>
  </w:style>
  <w:style w:type="paragraph" w:customStyle="1" w:styleId="TextkrperEinrckung">
    <w:name w:val="Textkörper Einrückung"/>
    <w:basedOn w:val="Standard"/>
    <w:link w:val="TextkrpereinzugZeichen"/>
    <w:rsid w:val="002F7DFB"/>
    <w:pPr>
      <w:spacing w:before="0"/>
      <w:ind w:left="3969"/>
      <w:jc w:val="left"/>
    </w:pPr>
    <w:rPr>
      <w:rFonts w:cs="Arial"/>
      <w:sz w:val="24"/>
      <w:szCs w:val="20"/>
    </w:rPr>
  </w:style>
  <w:style w:type="paragraph" w:styleId="Textkrper-Einzug2">
    <w:name w:val="Body Text Indent 2"/>
    <w:basedOn w:val="Standard"/>
    <w:rsid w:val="002F7DFB"/>
    <w:pPr>
      <w:ind w:left="3960"/>
    </w:pPr>
  </w:style>
  <w:style w:type="paragraph" w:customStyle="1" w:styleId="Abbildung">
    <w:name w:val="Abbildung"/>
    <w:basedOn w:val="Standard"/>
    <w:next w:val="Beschriftung1"/>
    <w:rsid w:val="002F7DFB"/>
    <w:pPr>
      <w:keepNext/>
      <w:spacing w:before="0"/>
      <w:jc w:val="center"/>
    </w:pPr>
    <w:rPr>
      <w:sz w:val="20"/>
      <w:szCs w:val="20"/>
    </w:rPr>
  </w:style>
  <w:style w:type="paragraph" w:styleId="Beschriftung">
    <w:name w:val="caption"/>
    <w:basedOn w:val="Standard"/>
    <w:next w:val="Standard"/>
    <w:qFormat/>
    <w:rsid w:val="002F7DFB"/>
    <w:pPr>
      <w:spacing w:after="240"/>
      <w:jc w:val="center"/>
    </w:pPr>
    <w:rPr>
      <w:rFonts w:cs="Arial"/>
      <w:i/>
      <w:iCs/>
      <w:sz w:val="20"/>
      <w:szCs w:val="20"/>
    </w:rPr>
  </w:style>
  <w:style w:type="paragraph" w:styleId="Funotentext">
    <w:name w:val="footnote text"/>
    <w:basedOn w:val="Standard"/>
    <w:semiHidden/>
    <w:rsid w:val="002F7DFB"/>
    <w:rPr>
      <w:sz w:val="20"/>
      <w:szCs w:val="20"/>
    </w:rPr>
  </w:style>
  <w:style w:type="paragraph" w:styleId="Kommentartext">
    <w:name w:val="annotation text"/>
    <w:basedOn w:val="Standard"/>
    <w:link w:val="KommentartextZchn"/>
    <w:semiHidden/>
    <w:rsid w:val="002F7DFB"/>
    <w:rPr>
      <w:sz w:val="24"/>
    </w:rPr>
  </w:style>
  <w:style w:type="paragraph" w:customStyle="1" w:styleId="Buchmerker">
    <w:name w:val="Buchmerker"/>
    <w:basedOn w:val="Standard"/>
    <w:rsid w:val="002F7DFB"/>
    <w:pPr>
      <w:pBdr>
        <w:top w:val="single" w:sz="4" w:space="1" w:color="00000A"/>
        <w:left w:val="single" w:sz="4" w:space="4" w:color="00000A"/>
        <w:bottom w:val="single" w:sz="4" w:space="1" w:color="00000A"/>
        <w:right w:val="single" w:sz="4" w:space="4" w:color="00000A"/>
      </w:pBdr>
      <w:shd w:val="clear" w:color="auto" w:fill="FFFF99"/>
      <w:spacing w:before="56" w:after="113"/>
    </w:pPr>
    <w:rPr>
      <w:rFonts w:cs="Arial"/>
      <w:vanish/>
      <w:sz w:val="20"/>
    </w:rPr>
  </w:style>
  <w:style w:type="paragraph" w:customStyle="1" w:styleId="Erluterungstext">
    <w:name w:val="Erläuterungstext"/>
    <w:basedOn w:val="Standard"/>
    <w:rsid w:val="00652951"/>
    <w:pPr>
      <w:pBdr>
        <w:top w:val="nil"/>
        <w:left w:val="single" w:sz="12" w:space="4" w:color="FF0000"/>
        <w:bottom w:val="nil"/>
        <w:right w:val="nil"/>
      </w:pBdr>
      <w:spacing w:before="56" w:after="113"/>
    </w:pPr>
    <w:rPr>
      <w:rFonts w:cs="Arial"/>
      <w:vanish/>
      <w:color w:val="666699"/>
      <w:sz w:val="20"/>
    </w:rPr>
  </w:style>
  <w:style w:type="paragraph" w:customStyle="1" w:styleId="Erluterungberschrift">
    <w:name w:val="ErläuterungÜberschrift"/>
    <w:basedOn w:val="Textkrper1"/>
    <w:rsid w:val="00652951"/>
    <w:pPr>
      <w:pBdr>
        <w:top w:val="nil"/>
        <w:left w:val="single" w:sz="12" w:space="4" w:color="FF0000"/>
        <w:bottom w:val="nil"/>
        <w:right w:val="nil"/>
      </w:pBdr>
    </w:pPr>
    <w:rPr>
      <w:vanish/>
      <w:color w:val="666699"/>
    </w:rPr>
  </w:style>
  <w:style w:type="paragraph" w:customStyle="1" w:styleId="ErluterungstextBullets">
    <w:name w:val="Erläuterungstext Bullets"/>
    <w:basedOn w:val="Erluterungstext"/>
    <w:rsid w:val="001A61DE"/>
    <w:pPr>
      <w:ind w:left="368" w:hanging="374"/>
    </w:pPr>
  </w:style>
  <w:style w:type="paragraph" w:customStyle="1" w:styleId="berschrift2Alpha">
    <w:name w:val="Überschrift 2 Alpha"/>
    <w:basedOn w:val="Standard"/>
    <w:next w:val="Standard"/>
    <w:rsid w:val="002F7DFB"/>
    <w:pPr>
      <w:shd w:val="clear" w:color="auto" w:fill="CCCCCC"/>
      <w:spacing w:before="56" w:after="113"/>
      <w:outlineLvl w:val="1"/>
    </w:pPr>
    <w:rPr>
      <w:rFonts w:cs="Arial"/>
      <w:b/>
      <w:sz w:val="24"/>
    </w:rPr>
  </w:style>
  <w:style w:type="paragraph" w:customStyle="1" w:styleId="berschrift3Alpha">
    <w:name w:val="Überschrift 3 Alpha"/>
    <w:basedOn w:val="berschrift2Alpha"/>
    <w:next w:val="Standard"/>
    <w:rsid w:val="002F7DFB"/>
    <w:pPr>
      <w:shd w:val="clear" w:color="auto" w:fill="FFFFFF"/>
      <w:ind w:left="505" w:hanging="505"/>
      <w:outlineLvl w:val="2"/>
    </w:pPr>
  </w:style>
  <w:style w:type="paragraph" w:customStyle="1" w:styleId="Inhaltsverzeichnis1">
    <w:name w:val="Inhaltsverzeichnis 1"/>
    <w:basedOn w:val="Standard"/>
    <w:next w:val="Standard"/>
    <w:autoRedefine/>
    <w:uiPriority w:val="39"/>
    <w:rsid w:val="002D7FEA"/>
    <w:pPr>
      <w:jc w:val="left"/>
    </w:pPr>
    <w:rPr>
      <w:rFonts w:ascii="Cambria" w:hAnsi="Cambria"/>
      <w:b/>
      <w:caps/>
      <w:szCs w:val="22"/>
    </w:rPr>
  </w:style>
  <w:style w:type="paragraph" w:customStyle="1" w:styleId="Inhaltsverzeichnis2">
    <w:name w:val="Inhaltsverzeichnis 2"/>
    <w:basedOn w:val="Standard"/>
    <w:next w:val="Standard"/>
    <w:autoRedefine/>
    <w:uiPriority w:val="39"/>
    <w:rsid w:val="002D7FEA"/>
    <w:pPr>
      <w:spacing w:before="0"/>
      <w:ind w:left="220"/>
      <w:jc w:val="left"/>
    </w:pPr>
    <w:rPr>
      <w:rFonts w:ascii="Cambria" w:hAnsi="Cambria"/>
      <w:smallCaps/>
      <w:szCs w:val="22"/>
    </w:rPr>
  </w:style>
  <w:style w:type="paragraph" w:customStyle="1" w:styleId="Inhaltsverzeichnis3">
    <w:name w:val="Inhaltsverzeichnis 3"/>
    <w:basedOn w:val="Standard"/>
    <w:next w:val="Standard"/>
    <w:autoRedefine/>
    <w:semiHidden/>
    <w:rsid w:val="002D7FEA"/>
    <w:pPr>
      <w:spacing w:before="0"/>
      <w:ind w:left="440"/>
      <w:jc w:val="left"/>
    </w:pPr>
    <w:rPr>
      <w:rFonts w:ascii="Cambria" w:hAnsi="Cambria"/>
      <w:i/>
      <w:szCs w:val="22"/>
    </w:rPr>
  </w:style>
  <w:style w:type="paragraph" w:customStyle="1" w:styleId="Inhaltsverzeichnis4">
    <w:name w:val="Inhaltsverzeichnis 4"/>
    <w:basedOn w:val="Standard"/>
    <w:next w:val="Standard"/>
    <w:autoRedefine/>
    <w:semiHidden/>
    <w:rsid w:val="002D7FEA"/>
    <w:pPr>
      <w:spacing w:before="0"/>
      <w:ind w:left="660"/>
      <w:jc w:val="left"/>
    </w:pPr>
    <w:rPr>
      <w:rFonts w:ascii="Cambria" w:hAnsi="Cambria"/>
      <w:sz w:val="18"/>
      <w:szCs w:val="18"/>
    </w:rPr>
  </w:style>
  <w:style w:type="paragraph" w:customStyle="1" w:styleId="Inhaltsverzeichnis5">
    <w:name w:val="Inhaltsverzeichnis 5"/>
    <w:basedOn w:val="Standard"/>
    <w:next w:val="Standard"/>
    <w:autoRedefine/>
    <w:semiHidden/>
    <w:rsid w:val="002D7FEA"/>
    <w:pPr>
      <w:spacing w:before="0"/>
      <w:ind w:left="880"/>
      <w:jc w:val="left"/>
    </w:pPr>
    <w:rPr>
      <w:rFonts w:ascii="Cambria" w:hAnsi="Cambria"/>
      <w:sz w:val="18"/>
      <w:szCs w:val="18"/>
    </w:rPr>
  </w:style>
  <w:style w:type="paragraph" w:customStyle="1" w:styleId="Inhaltsverzeichnis6">
    <w:name w:val="Inhaltsverzeichnis 6"/>
    <w:basedOn w:val="Standard"/>
    <w:next w:val="Standard"/>
    <w:autoRedefine/>
    <w:semiHidden/>
    <w:rsid w:val="002D7FEA"/>
    <w:pPr>
      <w:spacing w:before="0"/>
      <w:ind w:left="1100"/>
      <w:jc w:val="left"/>
    </w:pPr>
    <w:rPr>
      <w:rFonts w:ascii="Cambria" w:hAnsi="Cambria"/>
      <w:sz w:val="18"/>
      <w:szCs w:val="18"/>
    </w:rPr>
  </w:style>
  <w:style w:type="paragraph" w:customStyle="1" w:styleId="Inhaltsverzeichnis7">
    <w:name w:val="Inhaltsverzeichnis 7"/>
    <w:basedOn w:val="Standard"/>
    <w:next w:val="Standard"/>
    <w:autoRedefine/>
    <w:semiHidden/>
    <w:rsid w:val="002D7FEA"/>
    <w:pPr>
      <w:spacing w:before="0"/>
      <w:ind w:left="1320"/>
      <w:jc w:val="left"/>
    </w:pPr>
    <w:rPr>
      <w:rFonts w:ascii="Cambria" w:hAnsi="Cambria"/>
      <w:sz w:val="18"/>
      <w:szCs w:val="18"/>
    </w:rPr>
  </w:style>
  <w:style w:type="paragraph" w:customStyle="1" w:styleId="Inhaltsverzeichnis8">
    <w:name w:val="Inhaltsverzeichnis 8"/>
    <w:basedOn w:val="Standard"/>
    <w:next w:val="Standard"/>
    <w:autoRedefine/>
    <w:semiHidden/>
    <w:rsid w:val="002D7FEA"/>
    <w:pPr>
      <w:spacing w:before="0"/>
      <w:ind w:left="1540"/>
      <w:jc w:val="left"/>
    </w:pPr>
    <w:rPr>
      <w:rFonts w:ascii="Cambria" w:hAnsi="Cambria"/>
      <w:sz w:val="18"/>
      <w:szCs w:val="18"/>
    </w:rPr>
  </w:style>
  <w:style w:type="paragraph" w:customStyle="1" w:styleId="Inhaltsverzeichnis9">
    <w:name w:val="Inhaltsverzeichnis 9"/>
    <w:basedOn w:val="Standard"/>
    <w:next w:val="Standard"/>
    <w:autoRedefine/>
    <w:semiHidden/>
    <w:rsid w:val="002D7FEA"/>
    <w:pPr>
      <w:spacing w:before="0"/>
      <w:ind w:left="1760"/>
      <w:jc w:val="left"/>
    </w:pPr>
    <w:rPr>
      <w:rFonts w:ascii="Cambria" w:hAnsi="Cambria"/>
      <w:sz w:val="18"/>
      <w:szCs w:val="18"/>
    </w:rPr>
  </w:style>
  <w:style w:type="paragraph" w:styleId="Kommentarthema">
    <w:name w:val="annotation subject"/>
    <w:basedOn w:val="Kommentartext"/>
    <w:link w:val="KommentarthemaZchn"/>
    <w:rsid w:val="00E864AB"/>
    <w:rPr>
      <w:b/>
      <w:bCs/>
      <w:sz w:val="20"/>
      <w:szCs w:val="20"/>
    </w:rPr>
  </w:style>
  <w:style w:type="paragraph" w:styleId="berarbeitung">
    <w:name w:val="Revision"/>
    <w:uiPriority w:val="99"/>
    <w:semiHidden/>
    <w:rsid w:val="007E7731"/>
    <w:pPr>
      <w:suppressAutoHyphens/>
    </w:pPr>
    <w:rPr>
      <w:rFonts w:ascii="Arial" w:hAnsi="Arial"/>
      <w:color w:val="00000A"/>
      <w:sz w:val="22"/>
      <w:szCs w:val="24"/>
      <w:lang w:val="de-DE"/>
    </w:rPr>
  </w:style>
  <w:style w:type="paragraph" w:customStyle="1" w:styleId="p3">
    <w:name w:val="p3"/>
    <w:basedOn w:val="Standard"/>
    <w:rsid w:val="00070AF2"/>
    <w:pPr>
      <w:spacing w:after="280"/>
      <w:jc w:val="left"/>
    </w:pPr>
    <w:rPr>
      <w:rFonts w:ascii="Times" w:hAnsi="Times"/>
      <w:sz w:val="20"/>
      <w:szCs w:val="20"/>
    </w:rPr>
  </w:style>
  <w:style w:type="paragraph" w:customStyle="1" w:styleId="Funote">
    <w:name w:val="Fußnote"/>
    <w:basedOn w:val="Standard"/>
  </w:style>
  <w:style w:type="paragraph" w:customStyle="1" w:styleId="TabellenInhalt">
    <w:name w:val="Tabellen Inhalt"/>
    <w:basedOn w:val="Standard"/>
  </w:style>
  <w:style w:type="paragraph" w:customStyle="1" w:styleId="Tabellenberschrift">
    <w:name w:val="Tabellen Überschrift"/>
    <w:basedOn w:val="TabellenInhalt"/>
  </w:style>
  <w:style w:type="table" w:styleId="Tabellenraster">
    <w:name w:val="Table Grid"/>
    <w:basedOn w:val="NormaleTabelle"/>
    <w:uiPriority w:val="59"/>
    <w:rsid w:val="007E7731"/>
    <w:rPr>
      <w:rFonts w:asciiTheme="minorHAnsi" w:eastAsiaTheme="minorHAnsi" w:hAnsiTheme="minorHAnsi" w:cstheme="minorBidi"/>
      <w:sz w:val="22"/>
      <w:szCs w:val="22"/>
      <w:lang w:val="de-DE"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enabsatz">
    <w:name w:val="List Paragraph"/>
    <w:basedOn w:val="Standard"/>
    <w:uiPriority w:val="34"/>
    <w:qFormat/>
    <w:rsid w:val="0006007F"/>
    <w:pPr>
      <w:ind w:left="720"/>
      <w:contextualSpacing/>
    </w:pPr>
  </w:style>
  <w:style w:type="table" w:customStyle="1" w:styleId="GridTable4">
    <w:name w:val="Grid Table 4"/>
    <w:basedOn w:val="NormaleTabelle"/>
    <w:uiPriority w:val="49"/>
    <w:rsid w:val="005C2CD0"/>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6145159">
      <w:bodyDiv w:val="1"/>
      <w:marLeft w:val="0"/>
      <w:marRight w:val="0"/>
      <w:marTop w:val="0"/>
      <w:marBottom w:val="0"/>
      <w:divBdr>
        <w:top w:val="none" w:sz="0" w:space="0" w:color="auto"/>
        <w:left w:val="none" w:sz="0" w:space="0" w:color="auto"/>
        <w:bottom w:val="none" w:sz="0" w:space="0" w:color="auto"/>
        <w:right w:val="none" w:sz="0" w:space="0" w:color="auto"/>
      </w:divBdr>
      <w:divsChild>
        <w:div w:id="355497477">
          <w:marLeft w:val="0"/>
          <w:marRight w:val="0"/>
          <w:marTop w:val="0"/>
          <w:marBottom w:val="0"/>
          <w:divBdr>
            <w:top w:val="none" w:sz="0" w:space="0" w:color="auto"/>
            <w:left w:val="none" w:sz="0" w:space="0" w:color="auto"/>
            <w:bottom w:val="none" w:sz="0" w:space="0" w:color="auto"/>
            <w:right w:val="none" w:sz="0" w:space="0" w:color="auto"/>
          </w:divBdr>
        </w:div>
        <w:div w:id="945621904">
          <w:marLeft w:val="0"/>
          <w:marRight w:val="0"/>
          <w:marTop w:val="0"/>
          <w:marBottom w:val="0"/>
          <w:divBdr>
            <w:top w:val="none" w:sz="0" w:space="0" w:color="auto"/>
            <w:left w:val="none" w:sz="0" w:space="0" w:color="auto"/>
            <w:bottom w:val="none" w:sz="0" w:space="0" w:color="auto"/>
            <w:right w:val="none" w:sz="0" w:space="0" w:color="auto"/>
          </w:divBdr>
        </w:div>
      </w:divsChild>
    </w:div>
    <w:div w:id="13637493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8.w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omments" Target="comments.xml"/><Relationship Id="rId23" Type="http://schemas.microsoft.com/office/2011/relationships/commentsExtended" Target="commentsExtended.xml"/><Relationship Id="rId10" Type="http://schemas.openxmlformats.org/officeDocument/2006/relationships/image" Target="media/image1.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arc42.de/" TargetMode="External"/><Relationship Id="rId14" Type="http://schemas.openxmlformats.org/officeDocument/2006/relationships/image" Target="media/image5.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400553-4D75-41E7-A8B1-767613DF4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22</Pages>
  <Words>8229</Words>
  <Characters>51847</Characters>
  <Application>Microsoft Office Word</Application>
  <DocSecurity>0</DocSecurity>
  <Lines>432</Lines>
  <Paragraphs>119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&lt;Ihr System&gt;</vt:lpstr>
      <vt:lpstr>&lt;Ihr System&gt;</vt:lpstr>
    </vt:vector>
  </TitlesOfParts>
  <Company/>
  <LinksUpToDate>false</LinksUpToDate>
  <CharactersWithSpaces>59957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&lt;Ihr System&gt;</dc:title>
  <dc:subject>Architekturdokumentation</dc:subject>
  <dc:creator>&gt;</dc:creator>
  <dc:description>arc42 Template (Version 4.0) zur Dokumentation von Software- und Systemarchitekturen.</dc:description>
  <cp:lastModifiedBy>Flo</cp:lastModifiedBy>
  <cp:revision>6</cp:revision>
  <cp:lastPrinted>2011-04-05T18:29:00Z</cp:lastPrinted>
  <dcterms:created xsi:type="dcterms:W3CDTF">2014-05-06T18:34:00Z</dcterms:created>
  <dcterms:modified xsi:type="dcterms:W3CDTF">2014-05-06T18:35:00Z</dcterms:modified>
  <dc:language>de-AT</dc:language>
</cp:coreProperties>
</file>