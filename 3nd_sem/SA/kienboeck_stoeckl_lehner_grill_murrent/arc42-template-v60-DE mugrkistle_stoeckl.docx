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77777777"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ins w:id="1" w:author="Mario Murrent" w:date="2014-10-27T22:22:00Z">
        <w:r w:rsidR="006B1EE1">
          <w:rPr>
            <w:sz w:val="36"/>
          </w:rPr>
          <w:t>MedDevMM</w:t>
        </w:r>
      </w:ins>
      <w:del w:id="2" w:author="Mario Murrent" w:date="2014-10-27T22:22:00Z">
        <w:r w:rsidDel="006B1EE1">
          <w:rPr>
            <w:sz w:val="36"/>
          </w:rPr>
          <w:delText>&lt;Ihr System&gt;</w:delText>
        </w:r>
      </w:del>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8BD78CC" w:rsidR="00286C99" w:rsidRDefault="002C4BC0">
      <w:pPr>
        <w:spacing w:line="240" w:lineRule="atLeast"/>
        <w:jc w:val="center"/>
      </w:pPr>
      <w:fldSimple w:instr=" AUTHOR  \* MERGEFORMAT ">
        <w:ins w:id="3" w:author="Mario Murrent" w:date="2014-10-27T22:22:00Z">
          <w:r w:rsidR="00470E80">
            <w:rPr>
              <w:noProof/>
            </w:rPr>
            <w:t>Lehner Roland, Kienböck Daniel, Stöckl Bernhard, Grill Florian, Murrent Mario</w:t>
          </w:r>
        </w:ins>
        <w:del w:id="4" w:author="Mario Murrent" w:date="2014-10-27T22:22:00Z">
          <w:r w:rsidR="00286C99" w:rsidDel="00470E80">
            <w:rPr>
              <w:noProof/>
            </w:rPr>
            <w:delText>&lt;Ihr Name&gt;</w:delText>
          </w:r>
        </w:del>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470E80">
        <w:rPr>
          <w:i/>
          <w:iCs/>
          <w:lang w:val="en-US"/>
          <w:rPrChange w:id="5" w:author="Mario Murrent" w:date="2014-10-27T22:19:00Z">
            <w:rPr>
              <w:i/>
              <w:iCs/>
            </w:rPr>
          </w:rPrChange>
        </w:rPr>
        <w:t>1</w:t>
      </w:r>
      <w:ins w:id="6" w:author="Gernot Starke" w:date="2012-03-19T19:10:00Z">
        <w:r w:rsidR="00867DEA" w:rsidRPr="00470E80">
          <w:rPr>
            <w:i/>
            <w:iCs/>
            <w:lang w:val="en-US"/>
            <w:rPrChange w:id="7" w:author="Mario Murrent" w:date="2014-10-27T22:19:00Z">
              <w:rPr>
                <w:i/>
                <w:iCs/>
              </w:rPr>
            </w:rPrChange>
          </w:rPr>
          <w:t>9</w:t>
        </w:r>
      </w:ins>
      <w:r w:rsidR="001406B4" w:rsidRPr="00470E80">
        <w:rPr>
          <w:i/>
          <w:iCs/>
          <w:lang w:val="en-US"/>
          <w:rPrChange w:id="8" w:author="Mario Murrent" w:date="2014-10-27T22:19:00Z">
            <w:rPr>
              <w:i/>
              <w:iCs/>
            </w:rPr>
          </w:rPrChange>
        </w:rPr>
        <w:t xml:space="preserve">. </w:t>
      </w:r>
      <w:ins w:id="9" w:author="Gernot Starke" w:date="2012-03-19T19:10:00Z">
        <w:r w:rsidR="00867DEA">
          <w:rPr>
            <w:i/>
            <w:iCs/>
          </w:rPr>
          <w:t>März</w:t>
        </w:r>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470E80" w:rsidRDefault="00286C99" w:rsidP="005572C6">
            <w:pPr>
              <w:jc w:val="left"/>
              <w:rPr>
                <w:bCs/>
                <w:sz w:val="20"/>
                <w:szCs w:val="20"/>
                <w:lang w:val="en-US"/>
                <w:rPrChange w:id="10" w:author="Mario Murrent" w:date="2014-10-27T22:19: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58170F">
              <w:fldChar w:fldCharType="begin"/>
            </w:r>
            <w:r w:rsidR="0058170F" w:rsidRPr="00DF7471">
              <w:rPr>
                <w:lang w:val="en-US"/>
                <w:rPrChange w:id="11" w:author="Mario Murrent" w:date="2014-10-27T22:19:00Z">
                  <w:rPr/>
                </w:rPrChange>
              </w:rPr>
              <w:instrText xml:space="preserve"> HYPERLINK "http://www.arc42.de" </w:instrText>
            </w:r>
            <w:r w:rsidR="0058170F">
              <w:fldChar w:fldCharType="separate"/>
            </w:r>
            <w:r>
              <w:rPr>
                <w:rStyle w:val="Hyperlink"/>
                <w:bCs/>
                <w:sz w:val="20"/>
                <w:szCs w:val="20"/>
                <w:lang w:val="en-US"/>
              </w:rPr>
              <w:t>http://www.arc42.de</w:t>
            </w:r>
            <w:r w:rsidR="0058170F">
              <w:rPr>
                <w:rStyle w:val="Hyperlink"/>
                <w:bCs/>
                <w:sz w:val="20"/>
                <w:szCs w:val="20"/>
                <w:lang w:val="en-US"/>
              </w:rPr>
              <w:fldChar w:fldCharType="end"/>
            </w:r>
            <w:r>
              <w:rPr>
                <w:bCs/>
                <w:sz w:val="20"/>
                <w:szCs w:val="20"/>
                <w:lang w:val="en-US"/>
              </w:rPr>
              <w:t>. Created by</w:t>
            </w:r>
            <w:r w:rsidRPr="00470E80">
              <w:rPr>
                <w:bCs/>
                <w:sz w:val="20"/>
                <w:szCs w:val="20"/>
                <w:lang w:val="en-US"/>
                <w:rPrChange w:id="12" w:author="Mario Murrent" w:date="2014-10-27T22:19:00Z">
                  <w:rPr>
                    <w:bCs/>
                    <w:sz w:val="20"/>
                    <w:szCs w:val="20"/>
                  </w:rPr>
                </w:rPrChange>
              </w:rPr>
              <w:t xml:space="preserve"> Dr. Peter Hruschka &amp; Dr. Gernot Starke.</w:t>
            </w:r>
            <w:r w:rsidR="00DF4714" w:rsidRPr="00470E80">
              <w:rPr>
                <w:bCs/>
                <w:sz w:val="20"/>
                <w:szCs w:val="20"/>
                <w:lang w:val="en-US"/>
                <w:rPrChange w:id="13" w:author="Mario Murrent" w:date="2014-10-27T22:19: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B532D0">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8"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0AE7A"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265FAA41" w:rsidR="00286C99" w:rsidRDefault="003D28BD">
            <w:pPr>
              <w:pStyle w:val="Tabelle"/>
            </w:pPr>
            <w:ins w:id="14" w:author="Mario Murrent" w:date="2014-10-27T22:23:00Z">
              <w:r>
                <w:t>0.1</w:t>
              </w:r>
            </w:ins>
          </w:p>
        </w:tc>
        <w:tc>
          <w:tcPr>
            <w:tcW w:w="1417" w:type="dxa"/>
          </w:tcPr>
          <w:p w14:paraId="3170CDAC" w14:textId="13832D0D" w:rsidR="00286C99" w:rsidRDefault="003D28BD">
            <w:pPr>
              <w:pStyle w:val="Tabelle"/>
            </w:pPr>
            <w:ins w:id="15" w:author="Mario Murrent" w:date="2014-10-27T22:23:00Z">
              <w:r>
                <w:t>27.10.2014</w:t>
              </w:r>
            </w:ins>
          </w:p>
        </w:tc>
        <w:tc>
          <w:tcPr>
            <w:tcW w:w="2630" w:type="dxa"/>
          </w:tcPr>
          <w:p w14:paraId="4F8F0026" w14:textId="2A64196D" w:rsidR="00286C99" w:rsidRDefault="003D28BD">
            <w:pPr>
              <w:pStyle w:val="Tabelle"/>
            </w:pPr>
            <w:ins w:id="16" w:author="Mario Murrent" w:date="2014-10-27T22:24:00Z">
              <w:r>
                <w:t>Mario Murrent</w:t>
              </w:r>
            </w:ins>
          </w:p>
        </w:tc>
        <w:tc>
          <w:tcPr>
            <w:tcW w:w="4667" w:type="dxa"/>
          </w:tcPr>
          <w:p w14:paraId="3C058247" w14:textId="5D302BEF" w:rsidR="00286C99" w:rsidRDefault="003D28BD">
            <w:pPr>
              <w:pStyle w:val="Tabelle"/>
            </w:pPr>
            <w:ins w:id="17" w:author="Mario Murrent" w:date="2014-10-27T22:24:00Z">
              <w:r>
                <w:t>Basisversion</w:t>
              </w:r>
            </w:ins>
          </w:p>
        </w:tc>
      </w:tr>
      <w:tr w:rsidR="00286C99" w14:paraId="796AE80C" w14:textId="77777777">
        <w:trPr>
          <w:tblHeader/>
        </w:trPr>
        <w:tc>
          <w:tcPr>
            <w:tcW w:w="1063" w:type="dxa"/>
          </w:tcPr>
          <w:p w14:paraId="1F014E18" w14:textId="6461488D"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18" w:author="Gernot Starke" w:date="2012-01-14T11:18:00Z"/>
          <w:b w:val="0"/>
          <w:sz w:val="28"/>
        </w:rPr>
      </w:pPr>
      <w:r>
        <w:br w:type="page"/>
      </w:r>
      <w:r w:rsidRPr="002D7FEA">
        <w:rPr>
          <w:b w:val="0"/>
          <w:sz w:val="28"/>
        </w:rPr>
        <w:t>Inhaltsverzeichnis</w:t>
      </w:r>
    </w:p>
    <w:bookmarkStart w:id="19" w:name="OLE_LINK17"/>
    <w:bookmarkStart w:id="20"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9"/>
      <w:bookmarkEnd w:id="20"/>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21" w:name="OLE_LINK8"/>
      <w:r w:rsidRPr="002D7FEA">
        <w:t>Anmerkung: In der Microsoft-Word-Variante enthält dieses Template Anleitungen und Ausfüllhinweise als „ausgeblendeten Text“. Durch den Befehl „Formate ein-/ausblenden“ können Sie die Anzeige dieser Texte bestimmen.</w:t>
      </w:r>
    </w:p>
    <w:bookmarkEnd w:id="21"/>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9"/>
          <w:footerReference w:type="default" r:id="rId10"/>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22" w:name="_Toc161293423"/>
      <w:bookmarkStart w:id="23" w:name="_Toc188159219"/>
      <w:r w:rsidRPr="00D62916">
        <w:t>Einführung und Ziele</w:t>
      </w:r>
      <w:bookmarkEnd w:id="0"/>
      <w:bookmarkEnd w:id="22"/>
      <w:bookmarkEnd w:id="23"/>
    </w:p>
    <w:p w14:paraId="541656FC" w14:textId="77777777" w:rsidR="00286C99" w:rsidRPr="00D62916" w:rsidRDefault="00286C99" w:rsidP="00286C99">
      <w:pPr>
        <w:pStyle w:val="Erluterungstext"/>
      </w:pPr>
      <w:bookmarkStart w:id="24" w:name="OLE_LINK40"/>
      <w:bookmarkStart w:id="25"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24"/>
    <w:bookmarkEnd w:id="25"/>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26" w:name="_Toc22396692"/>
      <w:bookmarkStart w:id="27" w:name="_Toc161293424"/>
      <w:bookmarkStart w:id="28" w:name="_Toc188159220"/>
      <w:r w:rsidRPr="00D62916">
        <w:t>Aufgabenstellung</w:t>
      </w:r>
      <w:bookmarkEnd w:id="26"/>
      <w:bookmarkEnd w:id="27"/>
      <w:bookmarkEnd w:id="28"/>
    </w:p>
    <w:p w14:paraId="6B212D7E" w14:textId="77777777" w:rsidR="00286C99" w:rsidRPr="00D62916" w:rsidRDefault="00286C99" w:rsidP="00286C99">
      <w:pPr>
        <w:pStyle w:val="Erluterungstext"/>
      </w:pPr>
      <w:bookmarkStart w:id="29" w:name="OLE_LINK42"/>
      <w:bookmarkStart w:id="30"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31" w:name="_Toc22396691"/>
      <w:bookmarkStart w:id="32" w:name="_Toc161293425"/>
      <w:bookmarkStart w:id="33" w:name="_Toc188159221"/>
      <w:bookmarkStart w:id="34" w:name="_Toc22396694"/>
      <w:bookmarkEnd w:id="29"/>
      <w:bookmarkEnd w:id="30"/>
      <w:r>
        <w:t>Qualitäts</w:t>
      </w:r>
      <w:r w:rsidR="00286C99" w:rsidRPr="00D62916">
        <w:t>ziele</w:t>
      </w:r>
      <w:bookmarkEnd w:id="31"/>
      <w:bookmarkEnd w:id="32"/>
      <w:bookmarkEnd w:id="33"/>
    </w:p>
    <w:p w14:paraId="314DE977" w14:textId="1D55D122" w:rsidR="00286C99" w:rsidRPr="001A61DE" w:rsidRDefault="00286C99" w:rsidP="00286C99">
      <w:pPr>
        <w:pStyle w:val="Erluterungstext"/>
      </w:pPr>
      <w:bookmarkStart w:id="35" w:name="OLE_LINK44"/>
      <w:bookmarkStart w:id="36"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37" w:name="OLE_LINK51"/>
            <w:bookmarkStart w:id="38" w:name="OLE_LINK52"/>
            <w:bookmarkEnd w:id="35"/>
            <w:bookmarkEnd w:id="36"/>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37"/>
            <w:bookmarkEnd w:id="38"/>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39" w:name="OLE_LINK48"/>
      <w:bookmarkStart w:id="40" w:name="OLE_LINK49"/>
      <w:bookmarkStart w:id="41" w:name="OLE_LINK50"/>
      <w:bookmarkStart w:id="42" w:name="OLE_LINK46"/>
      <w:bookmarkStart w:id="43"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39"/>
    <w:bookmarkEnd w:id="40"/>
    <w:bookmarkEnd w:id="41"/>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42"/>
    <w:bookmarkEnd w:id="43"/>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44" w:name="_Toc22396693"/>
      <w:bookmarkStart w:id="45" w:name="_Toc161293426"/>
      <w:bookmarkStart w:id="46" w:name="_Toc188159222"/>
      <w:r w:rsidRPr="00D62916">
        <w:t>Stakeholder</w:t>
      </w:r>
      <w:bookmarkEnd w:id="44"/>
      <w:bookmarkEnd w:id="45"/>
      <w:bookmarkEnd w:id="46"/>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47" w:author="Gernot Starke" w:date="2012-01-14T10:04:00Z"/>
        </w:rPr>
      </w:pPr>
      <w:ins w:id="48" w:author="Gernot Starke" w:date="2012-01-14T10:09:00Z">
        <w:r>
          <w:t>Die folgende Tabelle führt Stakeholder</w:t>
        </w:r>
      </w:ins>
      <w:ins w:id="49" w:author="Gernot Starke" w:date="2012-01-14T10:10:00Z">
        <w:r>
          <w:t xml:space="preserve"> auf, die in Projekten relevant sein könn</w:t>
        </w:r>
      </w:ins>
      <w:ins w:id="50" w:author="Gernot Starke" w:date="2012-01-14T10:11:00Z">
        <w:r>
          <w:t>(</w:t>
        </w:r>
      </w:ins>
      <w:ins w:id="51" w:author="Gernot Starke" w:date="2012-01-14T10:10:00Z">
        <w:r>
          <w:t>t</w:t>
        </w:r>
      </w:ins>
      <w:ins w:id="52" w:author="Gernot Starke" w:date="2012-01-14T10:11:00Z">
        <w:r>
          <w:t>)</w:t>
        </w:r>
      </w:ins>
      <w:ins w:id="53" w:author="Gernot Starke" w:date="2012-01-14T10:10:00Z">
        <w:r>
          <w:t>en</w:t>
        </w:r>
      </w:ins>
      <w:ins w:id="54" w:author="Gernot Starke" w:date="2012-01-14T10:11:00Z">
        <w:r>
          <w:t xml:space="preserve">. </w:t>
        </w:r>
      </w:ins>
      <w:ins w:id="55"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
      <w:tblGrid>
        <w:gridCol w:w="2235"/>
        <w:gridCol w:w="6977"/>
      </w:tblGrid>
      <w:tr w:rsidR="007E7731" w:rsidRPr="00B15D7F" w14:paraId="56DF1552" w14:textId="77777777" w:rsidTr="007E7731">
        <w:trPr>
          <w:tblHeader/>
          <w:hidden w:val="0"/>
        </w:trPr>
        <w:tc>
          <w:tcPr>
            <w:tcW w:w="2235" w:type="dxa"/>
            <w:shd w:val="clear" w:color="auto" w:fill="95B3D7" w:themeFill="accent1" w:themeFillTint="99"/>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977" w:type="dxa"/>
            <w:shd w:val="clear" w:color="auto" w:fill="95B3D7" w:themeFill="accent1" w:themeFillTint="99"/>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7E7731">
        <w:trPr>
          <w:hidden w:val="0"/>
        </w:trPr>
        <w:tc>
          <w:tcPr>
            <w:tcW w:w="2235" w:type="dxa"/>
          </w:tcPr>
          <w:p w14:paraId="4741D08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Management</w:t>
            </w:r>
          </w:p>
        </w:tc>
        <w:tc>
          <w:tcPr>
            <w:tcW w:w="6977" w:type="dxa"/>
          </w:tcPr>
          <w:p w14:paraId="42EA319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Linien-Manager, die an dem Projekt beteiligt sind oder es beeinflussen</w:t>
            </w:r>
          </w:p>
        </w:tc>
      </w:tr>
      <w:tr w:rsidR="007E7731" w:rsidRPr="00B15D7F" w14:paraId="1F96C82F" w14:textId="77777777" w:rsidTr="007E7731">
        <w:trPr>
          <w:hidden w:val="0"/>
        </w:trPr>
        <w:tc>
          <w:tcPr>
            <w:tcW w:w="2235" w:type="dxa"/>
          </w:tcPr>
          <w:p w14:paraId="452CAAF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Projekt-Steuerungskreis</w:t>
            </w:r>
          </w:p>
        </w:tc>
        <w:tc>
          <w:tcPr>
            <w:tcW w:w="6977" w:type="dxa"/>
          </w:tcPr>
          <w:p w14:paraId="5DA860C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Oberstes Lenkungsgremium des Projektes, ultimative Instanz für Projektentscheidungen</w:t>
            </w:r>
          </w:p>
        </w:tc>
      </w:tr>
      <w:tr w:rsidR="007E7731" w:rsidRPr="00B15D7F" w14:paraId="38FAFF9C" w14:textId="77777777" w:rsidTr="007E7731">
        <w:trPr>
          <w:hidden w:val="0"/>
        </w:trPr>
        <w:tc>
          <w:tcPr>
            <w:tcW w:w="2235" w:type="dxa"/>
          </w:tcPr>
          <w:p w14:paraId="768A6486" w14:textId="38CD3254"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Projektmanager</w:t>
            </w:r>
          </w:p>
        </w:tc>
        <w:tc>
          <w:tcPr>
            <w:tcW w:w="6977" w:type="dxa"/>
          </w:tcPr>
          <w:p w14:paraId="363F646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Verantwortet das Projekt-Budget, Scope und Zeitplan</w:t>
            </w:r>
          </w:p>
        </w:tc>
      </w:tr>
      <w:tr w:rsidR="007E7731" w:rsidRPr="00B15D7F" w14:paraId="2025B345" w14:textId="77777777" w:rsidTr="007E7731">
        <w:trPr>
          <w:hidden w:val="0"/>
        </w:trPr>
        <w:tc>
          <w:tcPr>
            <w:tcW w:w="2235" w:type="dxa"/>
          </w:tcPr>
          <w:p w14:paraId="102CCEC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Auftraggeber</w:t>
            </w:r>
          </w:p>
        </w:tc>
        <w:tc>
          <w:tcPr>
            <w:tcW w:w="6977" w:type="dxa"/>
          </w:tcPr>
          <w:p w14:paraId="220475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„Sponsor“ genannt</w:t>
            </w:r>
          </w:p>
        </w:tc>
      </w:tr>
      <w:tr w:rsidR="007E7731" w:rsidRPr="00B15D7F" w14:paraId="3FB1D283" w14:textId="77777777" w:rsidTr="007E7731">
        <w:trPr>
          <w:hidden w:val="0"/>
        </w:trPr>
        <w:tc>
          <w:tcPr>
            <w:tcW w:w="2235" w:type="dxa"/>
          </w:tcPr>
          <w:p w14:paraId="773A06C7" w14:textId="2B30523B" w:rsidR="007E7731" w:rsidRPr="00B15D7F" w:rsidRDefault="007E7731" w:rsidP="007E7731">
            <w:pPr>
              <w:pStyle w:val="Erluterungstext"/>
              <w:pBdr>
                <w:left w:val="none" w:sz="0" w:space="0" w:color="auto"/>
              </w:pBdr>
              <w:rPr>
                <w:vanish w:val="0"/>
                <w:szCs w:val="22"/>
              </w:rPr>
            </w:pPr>
            <w:r w:rsidRPr="00B15D7F">
              <w:rPr>
                <w:vanish w:val="0"/>
                <w:szCs w:val="22"/>
              </w:rPr>
              <w:t>Produktmanager</w:t>
            </w:r>
          </w:p>
        </w:tc>
        <w:tc>
          <w:tcPr>
            <w:tcW w:w="6977" w:type="dxa"/>
          </w:tcPr>
          <w:p w14:paraId="0822F230" w14:textId="28CF4232" w:rsidR="007E7731" w:rsidRPr="00B15D7F" w:rsidRDefault="007E7731" w:rsidP="007E7731">
            <w:pPr>
              <w:pStyle w:val="Erluterungstext"/>
              <w:pBdr>
                <w:left w:val="none" w:sz="0" w:space="0" w:color="auto"/>
              </w:pBdr>
              <w:rPr>
                <w:vanish w:val="0"/>
                <w:szCs w:val="22"/>
              </w:rPr>
            </w:pPr>
            <w:r w:rsidRPr="00B15D7F">
              <w:rPr>
                <w:vanish w:val="0"/>
                <w:szCs w:val="22"/>
              </w:rPr>
              <w:t xml:space="preserve">Verantwortlich für das </w:t>
            </w:r>
            <w:ins w:id="56" w:author="Gernot Starke" w:date="2012-01-14T10:09:00Z">
              <w:r w:rsidRPr="00B15D7F">
                <w:rPr>
                  <w:vanish w:val="0"/>
                  <w:szCs w:val="22"/>
                </w:rPr>
                <w:t>gesamte Produkt, das aus Hardware &amp; Software sowie sonstigen Leistungen bestehen kann.</w:t>
              </w:r>
            </w:ins>
          </w:p>
        </w:tc>
      </w:tr>
      <w:tr w:rsidR="007E7731" w:rsidRPr="00B15D7F" w14:paraId="64E9BEB6" w14:textId="77777777" w:rsidTr="007E7731">
        <w:trPr>
          <w:hidden w:val="0"/>
        </w:trPr>
        <w:tc>
          <w:tcPr>
            <w:tcW w:w="2235" w:type="dxa"/>
          </w:tcPr>
          <w:p w14:paraId="615B2F3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Fachbereich</w:t>
            </w:r>
          </w:p>
        </w:tc>
        <w:tc>
          <w:tcPr>
            <w:tcW w:w="6977" w:type="dxa"/>
          </w:tcPr>
          <w:p w14:paraId="022F1FF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 der Regel die Personengruppe, die die fachlichen Anforderungen formuliert</w:t>
            </w:r>
          </w:p>
        </w:tc>
      </w:tr>
      <w:tr w:rsidR="007E7731" w:rsidRPr="00B15D7F" w14:paraId="18A93E17" w14:textId="77777777" w:rsidTr="007E7731">
        <w:trPr>
          <w:hidden w:val="0"/>
        </w:trPr>
        <w:tc>
          <w:tcPr>
            <w:tcW w:w="2235" w:type="dxa"/>
          </w:tcPr>
          <w:p w14:paraId="76463B9C" w14:textId="1BC28BFB"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Unternehmens- oder Enterprisearchitekt</w:t>
            </w:r>
          </w:p>
        </w:tc>
        <w:tc>
          <w:tcPr>
            <w:tcW w:w="6977" w:type="dxa"/>
          </w:tcPr>
          <w:p w14:paraId="7F69CB4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u.a. zuständig für strategische Ausrichtung des Anwendungsportfolios und projekt-übergreifende Richtlinien und Standards</w:t>
            </w:r>
          </w:p>
        </w:tc>
      </w:tr>
      <w:tr w:rsidR="007E7731" w:rsidRPr="00B15D7F" w14:paraId="04E5DD5D" w14:textId="77777777" w:rsidTr="007E7731">
        <w:trPr>
          <w:hidden w:val="0"/>
        </w:trPr>
        <w:tc>
          <w:tcPr>
            <w:tcW w:w="2235" w:type="dxa"/>
          </w:tcPr>
          <w:p w14:paraId="2FBFA83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Architektur-Abteilung</w:t>
            </w:r>
          </w:p>
        </w:tc>
        <w:tc>
          <w:tcPr>
            <w:tcW w:w="6977" w:type="dxa"/>
          </w:tcPr>
          <w:p w14:paraId="66A5E24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Gruppe, die Unternehmens-Frameworks und Entwicklungsstandards pflegt</w:t>
            </w:r>
          </w:p>
        </w:tc>
      </w:tr>
      <w:tr w:rsidR="007E7731" w:rsidRPr="00B15D7F" w14:paraId="7EECE418" w14:textId="77777777" w:rsidTr="007E7731">
        <w:trPr>
          <w:hidden w:val="0"/>
        </w:trPr>
        <w:tc>
          <w:tcPr>
            <w:tcW w:w="2235" w:type="dxa"/>
          </w:tcPr>
          <w:p w14:paraId="0169F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Methoden und Verfahren</w:t>
            </w:r>
          </w:p>
        </w:tc>
        <w:tc>
          <w:tcPr>
            <w:tcW w:w="6977" w:type="dxa"/>
          </w:tcPr>
          <w:p w14:paraId="58E9E8E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Verantworten Entwicklungsprozesse und häufig auch die eingesetzte Tool</w:t>
            </w:r>
          </w:p>
          <w:p w14:paraId="2097E9B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Hinweis: I.d.R. hat man nicht gleichzeitig Unternehmensarchitekten, eine Architektur-Abteilung und Methoden und Verfahren, sondern max. 2 davon</w:t>
            </w:r>
          </w:p>
        </w:tc>
      </w:tr>
      <w:tr w:rsidR="007E7731" w:rsidRPr="00B15D7F" w14:paraId="3B0B2BC1" w14:textId="77777777" w:rsidTr="007E7731">
        <w:trPr>
          <w:hidden w:val="0"/>
        </w:trPr>
        <w:tc>
          <w:tcPr>
            <w:tcW w:w="2235" w:type="dxa"/>
          </w:tcPr>
          <w:p w14:paraId="60F760C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IT-Strategie</w:t>
            </w:r>
          </w:p>
        </w:tc>
        <w:tc>
          <w:tcPr>
            <w:tcW w:w="6977" w:type="dxa"/>
          </w:tcPr>
          <w:p w14:paraId="0D48C06F" w14:textId="07611216"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strategische Ausrichtung der IT</w:t>
            </w:r>
            <w:ins w:id="57" w:author="Gernot Starke" w:date="2012-01-14T10:18:00Z">
              <w:r w:rsidR="007D67A2" w:rsidRPr="00B15D7F">
                <w:rPr>
                  <w:rFonts w:eastAsia="Times New Roman"/>
                  <w:vanish w:val="0"/>
                  <w:szCs w:val="22"/>
                  <w:lang w:eastAsia="de-DE"/>
                </w:rPr>
                <w:t>. Siehe Enterprise-Architekt.</w:t>
              </w:r>
            </w:ins>
          </w:p>
        </w:tc>
      </w:tr>
      <w:tr w:rsidR="007E7731" w:rsidRPr="00B15D7F" w14:paraId="00BB9C05" w14:textId="77777777" w:rsidTr="007E7731">
        <w:trPr>
          <w:hidden w:val="0"/>
        </w:trPr>
        <w:tc>
          <w:tcPr>
            <w:tcW w:w="2235" w:type="dxa"/>
          </w:tcPr>
          <w:p w14:paraId="369A654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QA</w:t>
            </w:r>
          </w:p>
        </w:tc>
        <w:tc>
          <w:tcPr>
            <w:tcW w:w="6977" w:type="dxa"/>
          </w:tcPr>
          <w:p w14:paraId="5C2B35C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Zentrale Test-Abteilung. Verantwortlich für die Qualitätssicherung</w:t>
            </w:r>
          </w:p>
        </w:tc>
      </w:tr>
      <w:tr w:rsidR="007E7731" w:rsidRPr="00B15D7F" w14:paraId="7FDFB1FB" w14:textId="77777777" w:rsidTr="007E7731">
        <w:trPr>
          <w:hidden w:val="0"/>
        </w:trPr>
        <w:tc>
          <w:tcPr>
            <w:tcW w:w="2235" w:type="dxa"/>
          </w:tcPr>
          <w:p w14:paraId="385D1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Software-Architekt</w:t>
            </w:r>
          </w:p>
        </w:tc>
        <w:tc>
          <w:tcPr>
            <w:tcW w:w="6977" w:type="dxa"/>
          </w:tcPr>
          <w:p w14:paraId="6602436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Oft auch Projekt-Architekt genannt. Verantwortlich für die (technische) Architektur innerhalb eines Projekts</w:t>
            </w:r>
          </w:p>
        </w:tc>
      </w:tr>
      <w:tr w:rsidR="007E7731" w:rsidRPr="00B15D7F" w14:paraId="093B67D6" w14:textId="77777777" w:rsidTr="007E7731">
        <w:trPr>
          <w:hidden w:val="0"/>
        </w:trPr>
        <w:tc>
          <w:tcPr>
            <w:tcW w:w="2235" w:type="dxa"/>
          </w:tcPr>
          <w:p w14:paraId="43BBF0E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Designer</w:t>
            </w:r>
          </w:p>
        </w:tc>
        <w:tc>
          <w:tcPr>
            <w:tcW w:w="6977" w:type="dxa"/>
          </w:tcPr>
          <w:p w14:paraId="1C15BE8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Anwendungs-Design. Häufig keine eigene Rolle mehr</w:t>
            </w:r>
          </w:p>
        </w:tc>
      </w:tr>
      <w:tr w:rsidR="007E7731" w:rsidRPr="00B15D7F" w14:paraId="2CC11242" w14:textId="77777777" w:rsidTr="007E7731">
        <w:trPr>
          <w:hidden w:val="0"/>
        </w:trPr>
        <w:tc>
          <w:tcPr>
            <w:tcW w:w="2235" w:type="dxa"/>
          </w:tcPr>
          <w:p w14:paraId="470B3CF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Entwickler</w:t>
            </w:r>
          </w:p>
        </w:tc>
        <w:tc>
          <w:tcPr>
            <w:tcW w:w="6977" w:type="dxa"/>
          </w:tcPr>
          <w:p w14:paraId="152E50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Software-Entwickler im Projekt. Übernimmt häufig auch Design- und Testaufgaben</w:t>
            </w:r>
          </w:p>
        </w:tc>
      </w:tr>
      <w:tr w:rsidR="007E7731" w:rsidRPr="00B15D7F" w14:paraId="6C1926F1" w14:textId="77777777" w:rsidTr="007E7731">
        <w:trPr>
          <w:hidden w:val="0"/>
        </w:trPr>
        <w:tc>
          <w:tcPr>
            <w:tcW w:w="2235" w:type="dxa"/>
          </w:tcPr>
          <w:p w14:paraId="05E62F2B"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w:t>
            </w:r>
          </w:p>
        </w:tc>
        <w:tc>
          <w:tcPr>
            <w:tcW w:w="6977" w:type="dxa"/>
          </w:tcPr>
          <w:p w14:paraId="6AAC3925"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Tester im Projekt. Kann aus QA sein, häufig aber unabhängig davon.</w:t>
            </w:r>
          </w:p>
        </w:tc>
      </w:tr>
      <w:tr w:rsidR="007E7731" w:rsidRPr="00B15D7F" w14:paraId="45EED125" w14:textId="77777777" w:rsidTr="007E7731">
        <w:trPr>
          <w:hidden w:val="0"/>
        </w:trPr>
        <w:tc>
          <w:tcPr>
            <w:tcW w:w="2235" w:type="dxa"/>
          </w:tcPr>
          <w:p w14:paraId="1BF7D7F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Konfigurations-&amp; Build-Manager</w:t>
            </w:r>
          </w:p>
        </w:tc>
        <w:tc>
          <w:tcPr>
            <w:tcW w:w="6977" w:type="dxa"/>
          </w:tcPr>
          <w:p w14:paraId="0E253F0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von Repository, Konfigurations-Management und Build. Wird in kleineren Projekten häufig vom Entwickler übernommen.</w:t>
            </w:r>
          </w:p>
        </w:tc>
      </w:tr>
      <w:tr w:rsidR="007E7731" w:rsidRPr="00B15D7F" w14:paraId="6E5CCABF" w14:textId="77777777" w:rsidTr="007E7731">
        <w:trPr>
          <w:hidden w:val="0"/>
        </w:trPr>
        <w:tc>
          <w:tcPr>
            <w:tcW w:w="2235" w:type="dxa"/>
          </w:tcPr>
          <w:p w14:paraId="75DA52B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Release-Manager</w:t>
            </w:r>
          </w:p>
        </w:tc>
        <w:tc>
          <w:tcPr>
            <w:tcW w:w="6977" w:type="dxa"/>
          </w:tcPr>
          <w:p w14:paraId="53A4A50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Erstellung und Auslieferung von Release-Ständen. Koordiniert Releases häufig Projekt- und System-übergreifend</w:t>
            </w:r>
          </w:p>
        </w:tc>
      </w:tr>
      <w:tr w:rsidR="007E7731" w:rsidRPr="00B15D7F" w14:paraId="344252EB" w14:textId="77777777" w:rsidTr="007E7731">
        <w:trPr>
          <w:hidden w:val="0"/>
        </w:trPr>
        <w:tc>
          <w:tcPr>
            <w:tcW w:w="2235" w:type="dxa"/>
          </w:tcPr>
          <w:p w14:paraId="78DAF83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Wartungs-Team</w:t>
            </w:r>
          </w:p>
        </w:tc>
        <w:tc>
          <w:tcPr>
            <w:tcW w:w="6977" w:type="dxa"/>
          </w:tcPr>
          <w:p w14:paraId="03717FD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Pflege und Wartung des Systems nach Auflösung des Projekt-Teams</w:t>
            </w:r>
          </w:p>
        </w:tc>
      </w:tr>
      <w:tr w:rsidR="007E7731" w:rsidRPr="00B15D7F" w14:paraId="3788A582" w14:textId="77777777" w:rsidTr="007E7731">
        <w:trPr>
          <w:hidden w:val="0"/>
        </w:trPr>
        <w:tc>
          <w:tcPr>
            <w:tcW w:w="2235" w:type="dxa"/>
          </w:tcPr>
          <w:p w14:paraId="6F73C5D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Externe Dienstleister</w:t>
            </w:r>
          </w:p>
        </w:tc>
        <w:tc>
          <w:tcPr>
            <w:tcW w:w="6977" w:type="dxa"/>
          </w:tcPr>
          <w:p w14:paraId="477A3D2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Zusätzliche externe Firmen, die Teile der Anwendung entwickeln.</w:t>
            </w:r>
          </w:p>
        </w:tc>
      </w:tr>
      <w:tr w:rsidR="007E7731" w:rsidRPr="00B15D7F" w14:paraId="3EC161DD" w14:textId="77777777" w:rsidTr="007E7731">
        <w:trPr>
          <w:hidden w:val="0"/>
        </w:trPr>
        <w:tc>
          <w:tcPr>
            <w:tcW w:w="2235" w:type="dxa"/>
          </w:tcPr>
          <w:p w14:paraId="104249B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Hardware-Designer</w:t>
            </w:r>
          </w:p>
        </w:tc>
        <w:tc>
          <w:tcPr>
            <w:tcW w:w="6977" w:type="dxa"/>
          </w:tcPr>
          <w:p w14:paraId="5A13A582"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das Hardware-Design (im Embedded-Bereich)</w:t>
            </w:r>
          </w:p>
        </w:tc>
      </w:tr>
      <w:tr w:rsidR="007E7731" w:rsidRPr="00B15D7F" w14:paraId="624C1D28" w14:textId="77777777" w:rsidTr="007E7731">
        <w:trPr>
          <w:hidden w:val="0"/>
        </w:trPr>
        <w:tc>
          <w:tcPr>
            <w:tcW w:w="2235" w:type="dxa"/>
          </w:tcPr>
          <w:p w14:paraId="1BD43BDF"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Rollout-Manager</w:t>
            </w:r>
          </w:p>
        </w:tc>
        <w:tc>
          <w:tcPr>
            <w:tcW w:w="6977" w:type="dxa"/>
          </w:tcPr>
          <w:p w14:paraId="380992A9"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Inbetriebnahme eines Systems oder eines Releases. Rolle wird manchmal vom Release-Manager übernommen</w:t>
            </w:r>
          </w:p>
        </w:tc>
      </w:tr>
      <w:tr w:rsidR="007E7731" w:rsidRPr="00B15D7F" w14:paraId="27882936" w14:textId="77777777" w:rsidTr="007E7731">
        <w:trPr>
          <w:hidden w:val="0"/>
        </w:trPr>
        <w:tc>
          <w:tcPr>
            <w:tcW w:w="2235" w:type="dxa"/>
          </w:tcPr>
          <w:p w14:paraId="1D07777A"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Infrastruktur-Planung</w:t>
            </w:r>
          </w:p>
        </w:tc>
        <w:tc>
          <w:tcPr>
            <w:tcW w:w="6977" w:type="dxa"/>
          </w:tcPr>
          <w:p w14:paraId="427F4508"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Planung und Beschaffung der Infrastruktur (Server, Netzwerk, Router, Switches, Arbeitsplatzrechner, OS, …)</w:t>
            </w:r>
          </w:p>
        </w:tc>
      </w:tr>
      <w:tr w:rsidR="007E7731" w:rsidRPr="00B15D7F" w14:paraId="641BF75A" w14:textId="77777777" w:rsidTr="007E7731">
        <w:trPr>
          <w:hidden w:val="0"/>
        </w:trPr>
        <w:tc>
          <w:tcPr>
            <w:tcW w:w="2235" w:type="dxa"/>
          </w:tcPr>
          <w:p w14:paraId="2DA1C64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Sicherheits-beauftragter</w:t>
            </w:r>
          </w:p>
        </w:tc>
        <w:tc>
          <w:tcPr>
            <w:tcW w:w="6977" w:type="dxa"/>
          </w:tcPr>
          <w:p w14:paraId="3240341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Verantwortlich für die IT-Sicherheit im Unternehmen</w:t>
            </w:r>
          </w:p>
        </w:tc>
      </w:tr>
      <w:tr w:rsidR="007E7731" w:rsidRPr="00B15D7F" w14:paraId="57EAF787" w14:textId="77777777" w:rsidTr="007E7731">
        <w:trPr>
          <w:hidden w:val="0"/>
        </w:trPr>
        <w:tc>
          <w:tcPr>
            <w:tcW w:w="2235" w:type="dxa"/>
          </w:tcPr>
          <w:p w14:paraId="1FED281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Anwender</w:t>
            </w:r>
          </w:p>
        </w:tc>
        <w:tc>
          <w:tcPr>
            <w:tcW w:w="6977" w:type="dxa"/>
          </w:tcPr>
          <w:p w14:paraId="6827BF8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Nutzer der Anwendung</w:t>
            </w:r>
          </w:p>
        </w:tc>
      </w:tr>
      <w:tr w:rsidR="007E7731" w:rsidRPr="00B15D7F" w14:paraId="591077AD" w14:textId="77777777" w:rsidTr="007E7731">
        <w:trPr>
          <w:hidden w:val="0"/>
        </w:trPr>
        <w:tc>
          <w:tcPr>
            <w:tcW w:w="2235" w:type="dxa"/>
          </w:tcPr>
          <w:p w14:paraId="6C26E84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Fach-Administrator</w:t>
            </w:r>
          </w:p>
        </w:tc>
        <w:tc>
          <w:tcPr>
            <w:tcW w:w="6977" w:type="dxa"/>
          </w:tcPr>
          <w:p w14:paraId="2BAAF89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Zuständig für die fachliche Administration der Anwendung. Hat häufig keinen Zugang zu technischen Administrations-Zugängen</w:t>
            </w:r>
          </w:p>
        </w:tc>
      </w:tr>
      <w:tr w:rsidR="007E7731" w:rsidRPr="00B15D7F" w14:paraId="5DC994BB" w14:textId="77777777" w:rsidTr="007E7731">
        <w:trPr>
          <w:hidden w:val="0"/>
        </w:trPr>
        <w:tc>
          <w:tcPr>
            <w:tcW w:w="2235" w:type="dxa"/>
          </w:tcPr>
          <w:p w14:paraId="67CBFD1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System-Administrator</w:t>
            </w:r>
          </w:p>
        </w:tc>
        <w:tc>
          <w:tcPr>
            <w:tcW w:w="6977" w:type="dxa"/>
          </w:tcPr>
          <w:p w14:paraId="17BA368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Administriert die Anwendung auf technischer Ebene. Hat Zugang zu technischen Administrations-Zugängen</w:t>
            </w:r>
          </w:p>
        </w:tc>
      </w:tr>
      <w:tr w:rsidR="007E7731" w:rsidRPr="00B15D7F" w14:paraId="5BB8D3A6" w14:textId="77777777" w:rsidTr="007E7731">
        <w:trPr>
          <w:hidden w:val="0"/>
        </w:trPr>
        <w:tc>
          <w:tcPr>
            <w:tcW w:w="2235" w:type="dxa"/>
          </w:tcPr>
          <w:p w14:paraId="195BA7AC"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Operator</w:t>
            </w:r>
          </w:p>
        </w:tc>
        <w:tc>
          <w:tcPr>
            <w:tcW w:w="6977" w:type="dxa"/>
          </w:tcPr>
          <w:p w14:paraId="6C3C2DE0"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Überwacht den Anwendungsbetrieb, führt Routine-Pflegejobs durch (z.B. Datensicherung, Aufräumen von temporären Verzeichnissen), behebt einfache Fehler im Anwendungsbetrieb</w:t>
            </w:r>
          </w:p>
        </w:tc>
      </w:tr>
      <w:tr w:rsidR="007E7731" w:rsidRPr="00B15D7F" w14:paraId="5D17FC55" w14:textId="77777777" w:rsidTr="007E7731">
        <w:trPr>
          <w:hidden w:val="0"/>
        </w:trPr>
        <w:tc>
          <w:tcPr>
            <w:tcW w:w="2235" w:type="dxa"/>
          </w:tcPr>
          <w:p w14:paraId="5C9C6916"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Hotline</w:t>
            </w:r>
          </w:p>
        </w:tc>
        <w:tc>
          <w:tcPr>
            <w:tcW w:w="6977" w:type="dxa"/>
          </w:tcPr>
          <w:p w14:paraId="77784C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Häufig auch unter 1st oder 2nd Level Support bekannt. Nehmen Fehlermeldungen auf, helfen in Standardsituationen</w:t>
            </w:r>
          </w:p>
        </w:tc>
      </w:tr>
      <w:tr w:rsidR="007E7731" w:rsidRPr="00B15D7F" w14:paraId="463D2E62" w14:textId="77777777" w:rsidTr="007E7731">
        <w:trPr>
          <w:hidden w:val="0"/>
        </w:trPr>
        <w:tc>
          <w:tcPr>
            <w:tcW w:w="2235" w:type="dxa"/>
          </w:tcPr>
          <w:p w14:paraId="7C383EE3"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Betriebsrat</w:t>
            </w:r>
          </w:p>
        </w:tc>
        <w:tc>
          <w:tcPr>
            <w:tcW w:w="6977" w:type="dxa"/>
          </w:tcPr>
          <w:p w14:paraId="14D18DE4"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Vertritt die Interessen der Arbeitnehmer</w:t>
            </w:r>
          </w:p>
        </w:tc>
      </w:tr>
      <w:tr w:rsidR="007E7731" w:rsidRPr="00B15D7F" w14:paraId="44AE1E93" w14:textId="77777777" w:rsidTr="007E7731">
        <w:trPr>
          <w:hidden w:val="0"/>
        </w:trPr>
        <w:tc>
          <w:tcPr>
            <w:tcW w:w="2235" w:type="dxa"/>
          </w:tcPr>
          <w:p w14:paraId="3429352D"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Standard-Software-Lieferant</w:t>
            </w:r>
          </w:p>
        </w:tc>
        <w:tc>
          <w:tcPr>
            <w:tcW w:w="6977" w:type="dxa"/>
          </w:tcPr>
          <w:p w14:paraId="2BE9D571"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Lieferant von im System eingesetzter Standard-Software. Unterstützen häufig auch bei Integration und Customizing</w:t>
            </w:r>
          </w:p>
        </w:tc>
      </w:tr>
      <w:tr w:rsidR="007E7731" w:rsidRPr="00B15D7F" w14:paraId="0336DE71" w14:textId="77777777" w:rsidTr="007E7731">
        <w:trPr>
          <w:hidden w:val="0"/>
        </w:trPr>
        <w:tc>
          <w:tcPr>
            <w:tcW w:w="2235" w:type="dxa"/>
          </w:tcPr>
          <w:p w14:paraId="66D7D50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Verbundene Projekte</w:t>
            </w:r>
          </w:p>
        </w:tc>
        <w:tc>
          <w:tcPr>
            <w:tcW w:w="6977" w:type="dxa"/>
          </w:tcPr>
          <w:p w14:paraId="01144F67"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Nachbarprojekte mit gemeinsamen Schnittstellen, übergreifende Schnittstellenprojekte (z.B. EAI/ESB-Projekte)</w:t>
            </w:r>
          </w:p>
        </w:tc>
      </w:tr>
      <w:tr w:rsidR="000A6FE9" w:rsidRPr="00B15D7F" w14:paraId="6301ACF0" w14:textId="77777777" w:rsidTr="007E7731">
        <w:trPr>
          <w:hidden w:val="0"/>
          <w:ins w:id="58" w:author="Gernot Starke" w:date="2012-01-14T10:22:00Z"/>
        </w:trPr>
        <w:tc>
          <w:tcPr>
            <w:tcW w:w="2235" w:type="dxa"/>
          </w:tcPr>
          <w:p w14:paraId="6B90AE99" w14:textId="1C378D34" w:rsidR="000A6FE9" w:rsidRPr="00B15D7F" w:rsidRDefault="000A6FE9" w:rsidP="007E7731">
            <w:pPr>
              <w:pStyle w:val="Erluterungstext"/>
              <w:pBdr>
                <w:left w:val="none" w:sz="0" w:space="0" w:color="auto"/>
              </w:pBdr>
              <w:rPr>
                <w:ins w:id="59" w:author="Gernot Starke" w:date="2012-01-14T10:22:00Z"/>
                <w:vanish w:val="0"/>
                <w:szCs w:val="22"/>
              </w:rPr>
            </w:pPr>
            <w:ins w:id="60" w:author="Gernot Starke" w:date="2012-01-14T10:22:00Z">
              <w:r w:rsidRPr="00B15D7F">
                <w:rPr>
                  <w:vanish w:val="0"/>
                  <w:szCs w:val="22"/>
                </w:rPr>
                <w:t>Aufsichtsbehörden, Gesetzgeber, Normierungsgremien</w:t>
              </w:r>
            </w:ins>
          </w:p>
        </w:tc>
        <w:tc>
          <w:tcPr>
            <w:tcW w:w="6977" w:type="dxa"/>
          </w:tcPr>
          <w:p w14:paraId="288720CA" w14:textId="1469DDFB" w:rsidR="000A6FE9" w:rsidRPr="00B15D7F" w:rsidRDefault="000A6FE9" w:rsidP="007E7731">
            <w:pPr>
              <w:pStyle w:val="Erluterungstext"/>
              <w:pBdr>
                <w:left w:val="none" w:sz="0" w:space="0" w:color="auto"/>
              </w:pBdr>
              <w:rPr>
                <w:ins w:id="61" w:author="Gernot Starke" w:date="2012-01-14T10:22:00Z"/>
                <w:vanish w:val="0"/>
                <w:szCs w:val="22"/>
              </w:rPr>
            </w:pPr>
            <w:ins w:id="62" w:author="Gernot Starke" w:date="2012-01-14T10:22:00Z">
              <w:r w:rsidRPr="00B15D7F">
                <w:rPr>
                  <w:vanish w:val="0"/>
                  <w:szCs w:val="22"/>
                </w:rPr>
                <w:t>Sind meistens nicht direkt mit dem Projekt verbunden, beeinflussen jedoch durch Ihre Vorgaben die Arbeit bzw. die Lösungsansätze.</w:t>
              </w:r>
            </w:ins>
          </w:p>
        </w:tc>
      </w:tr>
      <w:tr w:rsidR="007E7731" w:rsidRPr="00B15D7F" w14:paraId="3ECE2D5F" w14:textId="77777777" w:rsidTr="007E7731">
        <w:trPr>
          <w:hidden w:val="0"/>
        </w:trPr>
        <w:tc>
          <w:tcPr>
            <w:tcW w:w="2235" w:type="dxa"/>
          </w:tcPr>
          <w:p w14:paraId="6B00351E" w14:textId="77777777" w:rsidR="007E7731" w:rsidRPr="00B15D7F" w:rsidRDefault="007E7731" w:rsidP="007E7731">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Weitere externe Stakeholder</w:t>
            </w:r>
          </w:p>
        </w:tc>
        <w:tc>
          <w:tcPr>
            <w:tcW w:w="6977" w:type="dxa"/>
          </w:tcPr>
          <w:p w14:paraId="0202C1B7" w14:textId="5C18EDDD" w:rsidR="007E7731" w:rsidRPr="00B15D7F" w:rsidRDefault="007E7731" w:rsidP="000A6FE9">
            <w:pPr>
              <w:pStyle w:val="Erluterungstext"/>
              <w:pBdr>
                <w:left w:val="none" w:sz="0" w:space="0" w:color="auto"/>
              </w:pBdr>
              <w:rPr>
                <w:rFonts w:eastAsia="Times New Roman"/>
                <w:vanish w:val="0"/>
                <w:szCs w:val="22"/>
                <w:lang w:eastAsia="de-DE"/>
              </w:rPr>
            </w:pPr>
            <w:r w:rsidRPr="00B15D7F">
              <w:rPr>
                <w:rFonts w:eastAsia="Times New Roman"/>
                <w:vanish w:val="0"/>
                <w:szCs w:val="22"/>
                <w:lang w:eastAsia="de-DE"/>
              </w:rPr>
              <w:t>z.B. Verbände, Vereine, Mitbewerber, konkurrierende Geschäftsbereiche, Presse. Sind häufig nicht direkt vom Projekt betroffen, beeinflussen Entscheidungen aber dennoch</w:t>
            </w:r>
          </w:p>
        </w:tc>
      </w:tr>
    </w:tbl>
    <w:p w14:paraId="23CE3BFA" w14:textId="77777777" w:rsidR="00286C99" w:rsidRDefault="00286C99" w:rsidP="00286C99">
      <w:pPr>
        <w:spacing w:before="56" w:after="113"/>
        <w:rPr>
          <w:ins w:id="63" w:author="Gernot Starke" w:date="2012-01-14T10:04:00Z"/>
          <w:rFonts w:cs="Arial"/>
          <w:sz w:val="20"/>
        </w:rPr>
      </w:pPr>
    </w:p>
    <w:p w14:paraId="37A073AD" w14:textId="6DE3ACDF" w:rsidR="000A6FE9" w:rsidRDefault="00B15D7F" w:rsidP="000A6FE9">
      <w:pPr>
        <w:rPr>
          <w:ins w:id="64" w:author="Gernot Starke" w:date="2012-01-14T10:31:00Z"/>
          <w:szCs w:val="22"/>
        </w:rPr>
      </w:pPr>
      <w:ins w:id="65" w:author="Gernot Starke" w:date="2012-01-14T10:41:00Z">
        <w:r>
          <w:rPr>
            <w:szCs w:val="22"/>
          </w:rPr>
          <w:t>Die folgende Tabelle</w:t>
        </w:r>
      </w:ins>
      <w:ins w:id="66" w:author="Gernot Starke" w:date="2012-01-14T10:42:00Z">
        <w:r w:rsidR="00F552FB">
          <w:rPr>
            <w:szCs w:val="22"/>
          </w:rPr>
          <w:t xml:space="preserve"> zeigt Ihre konkreten Stakeholder für das System sowie deren Interessen oder Beteiligung</w:t>
        </w:r>
      </w:ins>
      <w:ins w:id="67" w:author="Gernot Starke" w:date="2012-01-14T10:23:00Z">
        <w:r w:rsidR="000A6FE9" w:rsidRPr="00B15D7F">
          <w:rPr>
            <w:szCs w:val="22"/>
          </w:rPr>
          <w:t>.</w:t>
        </w:r>
      </w:ins>
    </w:p>
    <w:p w14:paraId="2D1E5020" w14:textId="77777777" w:rsidR="00B15D7F" w:rsidRPr="00B15D7F" w:rsidRDefault="00B15D7F" w:rsidP="000A6FE9">
      <w:pPr>
        <w:rPr>
          <w:ins w:id="68" w:author="Gernot Starke" w:date="2012-01-14T10:23:00Z"/>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14:paraId="3F332258" w14:textId="77777777" w:rsidTr="003D4092">
        <w:trPr>
          <w:ins w:id="69" w:author="Gernot Starke" w:date="2012-01-14T11:17:00Z"/>
        </w:trPr>
        <w:tc>
          <w:tcPr>
            <w:tcW w:w="1841" w:type="dxa"/>
          </w:tcPr>
          <w:p w14:paraId="014032B0" w14:textId="4ABB60E9" w:rsidR="003D4092" w:rsidRDefault="003D4092" w:rsidP="003D4092">
            <w:pPr>
              <w:rPr>
                <w:ins w:id="70" w:author="Gernot Starke" w:date="2012-01-14T11:17:00Z"/>
              </w:rPr>
            </w:pPr>
            <w:ins w:id="71" w:author="Gernot Starke" w:date="2012-01-14T11:17:00Z">
              <w:r>
                <w:t>Rolle</w:t>
              </w:r>
            </w:ins>
          </w:p>
        </w:tc>
        <w:tc>
          <w:tcPr>
            <w:tcW w:w="1841" w:type="dxa"/>
          </w:tcPr>
          <w:p w14:paraId="16E52CC8" w14:textId="11819F9E" w:rsidR="003D4092" w:rsidRDefault="003D4092" w:rsidP="003D4092">
            <w:pPr>
              <w:rPr>
                <w:ins w:id="72" w:author="Gernot Starke" w:date="2012-01-14T11:17:00Z"/>
              </w:rPr>
            </w:pPr>
            <w:ins w:id="73" w:author="Gernot Starke" w:date="2012-01-14T11:17:00Z">
              <w:r>
                <w:t>Beschreibung</w:t>
              </w:r>
            </w:ins>
          </w:p>
        </w:tc>
        <w:tc>
          <w:tcPr>
            <w:tcW w:w="1841" w:type="dxa"/>
          </w:tcPr>
          <w:p w14:paraId="70F3B9E3" w14:textId="504FD2F1" w:rsidR="003D4092" w:rsidRDefault="003D4092" w:rsidP="003D4092">
            <w:pPr>
              <w:rPr>
                <w:ins w:id="74" w:author="Gernot Starke" w:date="2012-01-14T11:17:00Z"/>
              </w:rPr>
            </w:pPr>
            <w:ins w:id="75" w:author="Gernot Starke" w:date="2012-01-14T11:17:00Z">
              <w:r>
                <w:t>Ziel / Intention</w:t>
              </w:r>
            </w:ins>
          </w:p>
        </w:tc>
        <w:tc>
          <w:tcPr>
            <w:tcW w:w="1841" w:type="dxa"/>
          </w:tcPr>
          <w:p w14:paraId="512F3EE0" w14:textId="19F24BBB" w:rsidR="003D4092" w:rsidRDefault="003D4092" w:rsidP="003D4092">
            <w:pPr>
              <w:rPr>
                <w:ins w:id="76" w:author="Gernot Starke" w:date="2012-01-14T11:17:00Z"/>
              </w:rPr>
            </w:pPr>
            <w:ins w:id="77" w:author="Gernot Starke" w:date="2012-01-14T11:17:00Z">
              <w:r>
                <w:t>Kontakt</w:t>
              </w:r>
            </w:ins>
          </w:p>
        </w:tc>
        <w:tc>
          <w:tcPr>
            <w:tcW w:w="1842" w:type="dxa"/>
          </w:tcPr>
          <w:p w14:paraId="1C8BEDEB" w14:textId="7F500C30" w:rsidR="003D4092" w:rsidRDefault="003D4092" w:rsidP="003D4092">
            <w:pPr>
              <w:rPr>
                <w:ins w:id="78" w:author="Gernot Starke" w:date="2012-01-14T11:17:00Z"/>
              </w:rPr>
            </w:pPr>
            <w:ins w:id="79" w:author="Gernot Starke" w:date="2012-01-14T11:17:00Z">
              <w:r>
                <w:t>Bemerkungen</w:t>
              </w:r>
            </w:ins>
          </w:p>
        </w:tc>
      </w:tr>
      <w:tr w:rsidR="003D4092" w14:paraId="64A9374D" w14:textId="77777777" w:rsidTr="003D4092">
        <w:trPr>
          <w:ins w:id="80" w:author="Gernot Starke" w:date="2012-01-14T11:17:00Z"/>
        </w:trPr>
        <w:tc>
          <w:tcPr>
            <w:tcW w:w="1841" w:type="dxa"/>
          </w:tcPr>
          <w:p w14:paraId="27B958DF" w14:textId="77777777" w:rsidR="003D4092" w:rsidRDefault="003D4092" w:rsidP="003D4092">
            <w:pPr>
              <w:rPr>
                <w:ins w:id="81" w:author="Gernot Starke" w:date="2012-01-14T11:17:00Z"/>
              </w:rPr>
            </w:pPr>
          </w:p>
        </w:tc>
        <w:tc>
          <w:tcPr>
            <w:tcW w:w="1841" w:type="dxa"/>
          </w:tcPr>
          <w:p w14:paraId="0C9320C2" w14:textId="77777777" w:rsidR="003D4092" w:rsidRDefault="003D4092" w:rsidP="003D4092">
            <w:pPr>
              <w:rPr>
                <w:ins w:id="82" w:author="Gernot Starke" w:date="2012-01-14T11:17:00Z"/>
              </w:rPr>
            </w:pPr>
          </w:p>
        </w:tc>
        <w:tc>
          <w:tcPr>
            <w:tcW w:w="1841" w:type="dxa"/>
          </w:tcPr>
          <w:p w14:paraId="035C595E" w14:textId="77777777" w:rsidR="003D4092" w:rsidRDefault="003D4092" w:rsidP="003D4092">
            <w:pPr>
              <w:rPr>
                <w:ins w:id="83" w:author="Gernot Starke" w:date="2012-01-14T11:17:00Z"/>
              </w:rPr>
            </w:pPr>
          </w:p>
        </w:tc>
        <w:tc>
          <w:tcPr>
            <w:tcW w:w="1841" w:type="dxa"/>
          </w:tcPr>
          <w:p w14:paraId="08DD290B" w14:textId="77777777" w:rsidR="003D4092" w:rsidRDefault="003D4092" w:rsidP="003D4092">
            <w:pPr>
              <w:rPr>
                <w:ins w:id="84" w:author="Gernot Starke" w:date="2012-01-14T11:17:00Z"/>
              </w:rPr>
            </w:pPr>
          </w:p>
        </w:tc>
        <w:tc>
          <w:tcPr>
            <w:tcW w:w="1842" w:type="dxa"/>
          </w:tcPr>
          <w:p w14:paraId="277C3FD3" w14:textId="77777777" w:rsidR="003D4092" w:rsidRDefault="003D4092" w:rsidP="003D4092">
            <w:pPr>
              <w:rPr>
                <w:ins w:id="85" w:author="Gernot Starke" w:date="2012-01-14T11:17: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86" w:name="_Toc161293427"/>
      <w:bookmarkStart w:id="87" w:name="_Toc188159223"/>
      <w:r w:rsidRPr="00D62916">
        <w:t>Randbedingungen</w:t>
      </w:r>
      <w:bookmarkEnd w:id="34"/>
      <w:bookmarkEnd w:id="86"/>
      <w:bookmarkEnd w:id="87"/>
    </w:p>
    <w:p w14:paraId="17EAF3FD" w14:textId="77777777" w:rsidR="00286C99" w:rsidRPr="00D62916" w:rsidRDefault="00286C99" w:rsidP="00286C99">
      <w:pPr>
        <w:pStyle w:val="Erluterungstext"/>
      </w:pPr>
      <w:bookmarkStart w:id="88" w:name="OLE_LINK149"/>
      <w:bookmarkStart w:id="89"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90" w:name="OLE_LINK9"/>
      <w:r w:rsidRPr="00D62916">
        <w:t>Den Einfluss von Randbedingungen auf Software- und Systemarchitekturen beschreibt  [Hofmeister+1999] (Softwware-Architecture, A Practical Guide, Addison-Wesley 1999) unter dem Stichwort „Global Analysis“.</w:t>
      </w:r>
    </w:p>
    <w:bookmarkEnd w:id="88"/>
    <w:bookmarkEnd w:id="89"/>
    <w:bookmarkEnd w:id="90"/>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91" w:name="_Toc22396695"/>
      <w:bookmarkStart w:id="92" w:name="_Toc161293428"/>
      <w:bookmarkStart w:id="93" w:name="_Toc188159224"/>
      <w:r w:rsidRPr="00D62916">
        <w:t>Technische Randbedingungen</w:t>
      </w:r>
      <w:bookmarkEnd w:id="91"/>
      <w:bookmarkEnd w:id="92"/>
      <w:bookmarkEnd w:id="93"/>
    </w:p>
    <w:p w14:paraId="54720CE8" w14:textId="77777777" w:rsidR="00286C99" w:rsidRPr="00D62916" w:rsidRDefault="00286C99" w:rsidP="00286C99">
      <w:pPr>
        <w:pStyle w:val="Erluterungstext"/>
      </w:pPr>
      <w:bookmarkStart w:id="94" w:name="OLE_LINK39"/>
      <w:bookmarkStart w:id="95"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94"/>
    <w:bookmarkEnd w:id="95"/>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96" w:name="OLE_LINK58"/>
            <w:bookmarkStart w:id="97"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77777777" w:rsidR="00286C99" w:rsidRPr="00D62916" w:rsidRDefault="00286C99" w:rsidP="00FA68FE">
            <w:pPr>
              <w:jc w:val="left"/>
              <w:rPr>
                <w:rFonts w:cs="Arial"/>
              </w:rPr>
            </w:pPr>
            <w:r w:rsidRPr="00D62916">
              <w:rPr>
                <w:rFonts w:cs="Arial"/>
              </w:rPr>
              <w:t xml:space="preserve">&lt;hier Randbedingungen einfügen&gt;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022BA3C0" w14:textId="77777777" w:rsidR="00286C99" w:rsidRPr="00D62916" w:rsidRDefault="00286C99" w:rsidP="00FA68FE">
            <w:pPr>
              <w:jc w:val="left"/>
              <w:rPr>
                <w:rFonts w:cs="Arial"/>
              </w:rPr>
            </w:pPr>
            <w:r w:rsidRPr="00D62916">
              <w:rPr>
                <w:rFonts w:cs="Arial"/>
              </w:rPr>
              <w:t xml:space="preserve">&lt;hier Radbedingungen einfügen&gt;  </w:t>
            </w: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77777777"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96"/>
    <w:bookmarkEnd w:id="97"/>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98" w:name="OLE_LINK60"/>
            <w:bookmarkStart w:id="99"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100" w:name="_Toc22396696"/>
      <w:bookmarkStart w:id="101" w:name="_Toc161293429"/>
      <w:bookmarkStart w:id="102" w:name="_Toc188159225"/>
      <w:bookmarkEnd w:id="98"/>
      <w:bookmarkEnd w:id="99"/>
      <w:r w:rsidRPr="00D62916">
        <w:t>Organisatorische Randbedingungen</w:t>
      </w:r>
      <w:bookmarkEnd w:id="100"/>
      <w:bookmarkEnd w:id="101"/>
      <w:bookmarkEnd w:id="102"/>
    </w:p>
    <w:p w14:paraId="200DCEC6" w14:textId="77777777" w:rsidR="00286C99" w:rsidRPr="00D62916" w:rsidRDefault="00286C99" w:rsidP="00286C99">
      <w:pPr>
        <w:pStyle w:val="Erluterungberschrift"/>
      </w:pPr>
      <w:bookmarkStart w:id="103" w:name="OLE_LINK151"/>
      <w:bookmarkStart w:id="104"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105" w:name="OLE_LINK153"/>
            <w:bookmarkStart w:id="106" w:name="OLE_LINK154"/>
            <w:bookmarkEnd w:id="103"/>
            <w:bookmarkEnd w:id="104"/>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105"/>
      <w:bookmarkEnd w:id="106"/>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107" w:name="OLE_LINK155"/>
      <w:bookmarkStart w:id="108"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109" w:name="_Toc22396697"/>
      <w:bookmarkStart w:id="110" w:name="_Toc161293430"/>
      <w:bookmarkStart w:id="111" w:name="_Toc188159226"/>
      <w:bookmarkEnd w:id="107"/>
      <w:bookmarkEnd w:id="108"/>
      <w:r w:rsidRPr="00D62916">
        <w:t>Konventionen</w:t>
      </w:r>
      <w:bookmarkEnd w:id="109"/>
      <w:bookmarkEnd w:id="110"/>
      <w:bookmarkEnd w:id="111"/>
    </w:p>
    <w:p w14:paraId="36BDDCA8" w14:textId="77777777" w:rsidR="00286C99" w:rsidRPr="00D62916" w:rsidRDefault="00286C99" w:rsidP="00286C99">
      <w:pPr>
        <w:pStyle w:val="Erluterungberschrift"/>
      </w:pPr>
      <w:bookmarkStart w:id="112" w:name="OLE_LINK157"/>
      <w:bookmarkStart w:id="113"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112"/>
    <w:bookmarkEnd w:id="113"/>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114" w:name="_Toc22396698"/>
      <w:bookmarkStart w:id="115" w:name="_Toc161293431"/>
      <w:bookmarkStart w:id="116" w:name="_Toc188159227"/>
      <w:r w:rsidRPr="00D62916">
        <w:t>Kontext</w:t>
      </w:r>
      <w:bookmarkEnd w:id="114"/>
      <w:r w:rsidRPr="00D62916">
        <w:t>abgrenzung</w:t>
      </w:r>
      <w:bookmarkEnd w:id="115"/>
      <w:bookmarkEnd w:id="116"/>
    </w:p>
    <w:p w14:paraId="3C674571" w14:textId="77777777" w:rsidR="00286C99" w:rsidRPr="006B0F7C" w:rsidRDefault="00286C99" w:rsidP="00286C99">
      <w:pPr>
        <w:pStyle w:val="Erluterungberschrift"/>
      </w:pPr>
      <w:bookmarkStart w:id="117" w:name="OLE_LINK61"/>
      <w:bookmarkStart w:id="118"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119" w:name="OLE_LINK15"/>
      <w:bookmarkStart w:id="120" w:name="OLE_LINK16"/>
      <w:r w:rsidRPr="00D62916">
        <w:rPr>
          <w:rFonts w:cs="Arial"/>
          <w:sz w:val="20"/>
        </w:rPr>
        <w:t>Die folgenden Unterkapitel zeigen die Einbettung unseres Systems in seine Umgebung.</w:t>
      </w:r>
    </w:p>
    <w:bookmarkEnd w:id="117"/>
    <w:bookmarkEnd w:id="118"/>
    <w:bookmarkEnd w:id="119"/>
    <w:bookmarkEnd w:id="120"/>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121" w:name="_Toc22396699"/>
      <w:bookmarkStart w:id="122" w:name="_Toc161293432"/>
      <w:bookmarkStart w:id="123" w:name="_Toc188159228"/>
      <w:r w:rsidRPr="00D62916">
        <w:t>Fachlicher Kontext</w:t>
      </w:r>
      <w:bookmarkEnd w:id="121"/>
      <w:bookmarkEnd w:id="122"/>
      <w:bookmarkEnd w:id="123"/>
    </w:p>
    <w:p w14:paraId="48139EFE" w14:textId="77777777" w:rsidR="00286C99" w:rsidRPr="006B0F7C" w:rsidRDefault="00286C99" w:rsidP="00286C99">
      <w:pPr>
        <w:pStyle w:val="Erluterungberschrift"/>
      </w:pPr>
      <w:bookmarkStart w:id="124" w:name="OLE_LINK63"/>
      <w:bookmarkStart w:id="125"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126"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124"/>
    <w:bookmarkEnd w:id="125"/>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127" w:name="_Toc22396700"/>
      <w:bookmarkStart w:id="128" w:name="_Toc161293433"/>
      <w:bookmarkStart w:id="129" w:name="_Toc188159229"/>
      <w:r w:rsidRPr="00D62916">
        <w:t>Technischer- oder Verteilungskontext</w:t>
      </w:r>
      <w:bookmarkEnd w:id="127"/>
      <w:bookmarkEnd w:id="128"/>
      <w:bookmarkEnd w:id="129"/>
      <w:r w:rsidRPr="00D62916">
        <w:t xml:space="preserve"> </w:t>
      </w:r>
    </w:p>
    <w:p w14:paraId="60AC2F93" w14:textId="77777777" w:rsidR="00286C99" w:rsidRPr="006B0F7C" w:rsidRDefault="00286C99" w:rsidP="00286C99">
      <w:pPr>
        <w:pStyle w:val="Erluterungberschrift"/>
      </w:pPr>
      <w:bookmarkStart w:id="130" w:name="OLE_LINK65"/>
      <w:bookmarkStart w:id="131"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132" w:author="Gernot Starke" w:date="2012-06-08T16:52:00Z"/>
          <w:lang w:val="en-US"/>
        </w:rPr>
      </w:pPr>
      <w:ins w:id="133" w:author="Gernot Starke" w:date="2012-06-08T16:52:00Z">
        <w:r>
          <w:rPr>
            <w:lang w:val="en-US"/>
          </w:rPr>
          <w:t>Externe Schnittstellen</w:t>
        </w:r>
      </w:ins>
    </w:p>
    <w:p w14:paraId="5C85F680" w14:textId="77777777" w:rsidR="00070AF2" w:rsidRPr="00205243" w:rsidRDefault="00070AF2" w:rsidP="00070AF2">
      <w:pPr>
        <w:pStyle w:val="Erluterungberschrift"/>
        <w:rPr>
          <w:ins w:id="134" w:author="Gernot Starke" w:date="2012-06-08T16:52:00Z"/>
          <w:lang w:val="en-US"/>
        </w:rPr>
      </w:pPr>
      <w:ins w:id="135" w:author="Gernot Starke" w:date="2012-06-08T16:52:00Z">
        <w:r w:rsidRPr="00205243">
          <w:rPr>
            <w:lang w:val="en-US"/>
          </w:rPr>
          <w:t>Contents</w:t>
        </w:r>
      </w:ins>
    </w:p>
    <w:p w14:paraId="1A4E6E0F" w14:textId="77777777" w:rsidR="00070AF2" w:rsidRPr="00205243" w:rsidRDefault="00070AF2" w:rsidP="00070AF2">
      <w:pPr>
        <w:pStyle w:val="Erluterungstext"/>
        <w:rPr>
          <w:ins w:id="136" w:author="Gernot Starke" w:date="2012-06-08T16:52:00Z"/>
          <w:lang w:val="en-US"/>
        </w:rPr>
      </w:pPr>
      <w:ins w:id="137"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138" w:name="OLE_LINK37"/>
      <w:bookmarkStart w:id="139" w:name="OLE_LINK38"/>
      <w:r>
        <w:t>Externe Schnittstelle 1</w:t>
      </w:r>
    </w:p>
    <w:p w14:paraId="555A871C" w14:textId="77777777" w:rsidR="00070AF2" w:rsidRDefault="00070AF2" w:rsidP="00070AF2">
      <w:pPr>
        <w:pStyle w:val="berschrift4"/>
        <w:shd w:val="clear" w:color="auto" w:fill="FFFFFF"/>
        <w:spacing w:before="288" w:after="72"/>
        <w:rPr>
          <w:ins w:id="140" w:author="Gernot Starke" w:date="2012-06-08T16:58:00Z"/>
          <w:rFonts w:cs="Arial"/>
          <w:color w:val="000000"/>
        </w:rPr>
      </w:pPr>
      <w:ins w:id="141"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14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143" w:author="Gernot Starke" w:date="2012-06-08T16:58:00Z"/>
                <w:rFonts w:ascii="Times" w:hAnsi="Times"/>
                <w:color w:val="333333"/>
              </w:rPr>
            </w:pPr>
            <w:ins w:id="144"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145" w:author="Gernot Starke" w:date="2012-06-08T16:58:00Z"/>
                <w:rFonts w:ascii="Times" w:hAnsi="Times"/>
                <w:color w:val="333333"/>
              </w:rPr>
            </w:pPr>
            <w:ins w:id="146" w:author="Gernot Starke" w:date="2012-06-08T16:58:00Z">
              <w:r>
                <w:rPr>
                  <w:color w:val="333333"/>
                </w:rPr>
                <w:t>&lt;Name der Schnittstelle&gt;</w:t>
              </w:r>
            </w:ins>
          </w:p>
        </w:tc>
      </w:tr>
      <w:tr w:rsidR="00070AF2" w14:paraId="3941F66F" w14:textId="77777777" w:rsidTr="00070AF2">
        <w:trPr>
          <w:ins w:id="14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148" w:author="Gernot Starke" w:date="2012-06-08T16:58:00Z"/>
                <w:rFonts w:ascii="Times" w:hAnsi="Times"/>
                <w:color w:val="333333"/>
              </w:rPr>
            </w:pPr>
            <w:ins w:id="149"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150" w:author="Gernot Starke" w:date="2012-06-08T16:58:00Z"/>
                <w:rFonts w:ascii="Times" w:hAnsi="Times"/>
                <w:color w:val="333333"/>
              </w:rPr>
            </w:pPr>
            <w:ins w:id="151" w:author="Gernot Starke" w:date="2012-06-08T16:58:00Z">
              <w:r>
                <w:rPr>
                  <w:color w:val="333333"/>
                </w:rPr>
                <w:t> </w:t>
              </w:r>
            </w:ins>
          </w:p>
        </w:tc>
      </w:tr>
      <w:tr w:rsidR="00070AF2" w14:paraId="6A33429F" w14:textId="77777777" w:rsidTr="00070AF2">
        <w:trPr>
          <w:ins w:id="15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153" w:author="Gernot Starke" w:date="2012-06-08T16:58:00Z"/>
                <w:rFonts w:ascii="Times" w:hAnsi="Times"/>
                <w:color w:val="333333"/>
              </w:rPr>
            </w:pPr>
            <w:ins w:id="154"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155" w:author="Gernot Starke" w:date="2012-06-08T16:58:00Z"/>
                <w:rFonts w:ascii="Times" w:hAnsi="Times"/>
                <w:color w:val="333333"/>
              </w:rPr>
            </w:pPr>
            <w:ins w:id="156" w:author="Gernot Starke" w:date="2012-06-08T16:58:00Z">
              <w:r>
                <w:rPr>
                  <w:color w:val="333333"/>
                </w:rPr>
                <w:t> </w:t>
              </w:r>
            </w:ins>
          </w:p>
        </w:tc>
      </w:tr>
      <w:tr w:rsidR="00070AF2" w14:paraId="6ECE1DA9" w14:textId="77777777" w:rsidTr="00070AF2">
        <w:trPr>
          <w:ins w:id="15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158" w:author="Gernot Starke" w:date="2012-06-08T16:58:00Z"/>
                <w:rFonts w:ascii="Times" w:hAnsi="Times"/>
                <w:color w:val="333333"/>
              </w:rPr>
            </w:pPr>
            <w:ins w:id="159"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160" w:author="Gernot Starke" w:date="2012-06-08T16:58:00Z"/>
                <w:rFonts w:ascii="Times" w:hAnsi="Times"/>
                <w:color w:val="333333"/>
              </w:rPr>
            </w:pPr>
            <w:ins w:id="161" w:author="Gernot Starke" w:date="2012-06-08T16:58:00Z">
              <w:r>
                <w:rPr>
                  <w:color w:val="333333"/>
                </w:rPr>
                <w:t> </w:t>
              </w:r>
            </w:ins>
          </w:p>
        </w:tc>
      </w:tr>
      <w:tr w:rsidR="00070AF2" w14:paraId="3948BB32" w14:textId="77777777" w:rsidTr="00070AF2">
        <w:trPr>
          <w:ins w:id="16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163" w:author="Gernot Starke" w:date="2012-06-08T16:58:00Z"/>
                <w:rFonts w:ascii="Times" w:hAnsi="Times"/>
                <w:color w:val="333333"/>
              </w:rPr>
            </w:pPr>
            <w:ins w:id="164" w:author="Gernot Starke" w:date="2012-06-08T16:58:00Z">
              <w:r>
                <w:rPr>
                  <w:color w:val="333333"/>
                </w:rPr>
                <w:t>Veranwortlicher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165" w:author="Gernot Starke" w:date="2012-06-08T16:58:00Z"/>
                <w:rFonts w:ascii="Times" w:hAnsi="Times"/>
                <w:color w:val="333333"/>
              </w:rPr>
            </w:pPr>
            <w:ins w:id="166"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167" w:author="Gernot Starke" w:date="2012-06-08T16:58:00Z"/>
          <w:color w:val="333333"/>
        </w:rPr>
      </w:pPr>
      <w:ins w:id="168" w:author="Gernot Starke" w:date="2012-06-08T16:58:00Z">
        <w:r>
          <w:rPr>
            <w:rStyle w:val="apple-tab-span"/>
            <w:color w:val="333333"/>
          </w:rPr>
          <w:t>  </w:t>
        </w:r>
      </w:ins>
    </w:p>
    <w:p w14:paraId="296B2EDD" w14:textId="77777777" w:rsidR="00070AF2" w:rsidRDefault="00070AF2" w:rsidP="00070AF2">
      <w:pPr>
        <w:pStyle w:val="berschrift4"/>
        <w:shd w:val="clear" w:color="auto" w:fill="FFFFFF"/>
        <w:spacing w:before="288" w:after="72"/>
        <w:rPr>
          <w:ins w:id="169" w:author="Gernot Starke" w:date="2012-06-08T16:58:00Z"/>
          <w:rFonts w:cs="Arial"/>
          <w:color w:val="000000"/>
        </w:rPr>
      </w:pPr>
      <w:ins w:id="170"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171" w:author="Gernot Starke" w:date="2012-06-08T16:58:00Z"/>
          <w:rFonts w:cs="Arial"/>
          <w:color w:val="000000"/>
        </w:rPr>
      </w:pPr>
      <w:ins w:id="172"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173" w:author="Gernot Starke" w:date="2012-06-08T16:58:00Z"/>
          <w:color w:val="333333"/>
        </w:rPr>
      </w:pPr>
      <w:ins w:id="174"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175" w:author="Gernot Starke" w:date="2012-06-08T16:58:00Z"/>
          <w:rFonts w:cs="Arial"/>
          <w:color w:val="000000"/>
        </w:rPr>
      </w:pPr>
      <w:ins w:id="176"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177" w:author="Gernot Starke" w:date="2012-06-08T16:58:00Z"/>
          <w:color w:val="333333"/>
        </w:rPr>
      </w:pPr>
      <w:ins w:id="178"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179" w:author="Gernot Starke" w:date="2012-06-08T16:58:00Z"/>
          <w:rFonts w:ascii="Arial" w:hAnsi="Arial" w:cs="Arial"/>
          <w:color w:val="333333"/>
        </w:rPr>
      </w:pPr>
      <w:ins w:id="180"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181" w:author="Gernot Starke" w:date="2012-06-08T16:58:00Z"/>
          <w:rFonts w:ascii="Arial" w:hAnsi="Arial" w:cs="Arial"/>
          <w:color w:val="333333"/>
        </w:rPr>
      </w:pPr>
      <w:ins w:id="182"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183" w:author="Gernot Starke" w:date="2012-06-08T16:58:00Z"/>
          <w:rFonts w:cs="Arial"/>
          <w:color w:val="000000"/>
        </w:rPr>
      </w:pPr>
      <w:ins w:id="184" w:author="Gernot Starke" w:date="2012-06-08T16:58:00Z">
        <w:r w:rsidRPr="00070AF2">
          <w:t> Anforderungen an die Schnittstelle</w:t>
        </w:r>
      </w:ins>
    </w:p>
    <w:p w14:paraId="675F4954" w14:textId="77777777" w:rsidR="00070AF2" w:rsidRDefault="00070AF2" w:rsidP="00070AF2">
      <w:pPr>
        <w:pStyle w:val="berschrift4"/>
        <w:shd w:val="clear" w:color="auto" w:fill="FFFFFF"/>
        <w:spacing w:before="288" w:after="72"/>
        <w:rPr>
          <w:ins w:id="185" w:author="Gernot Starke" w:date="2012-06-08T16:58:00Z"/>
          <w:rFonts w:cs="Arial"/>
          <w:color w:val="000000"/>
          <w:szCs w:val="24"/>
        </w:rPr>
      </w:pPr>
      <w:ins w:id="186"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187" w:author="Gernot Starke" w:date="2012-06-08T16:58:00Z"/>
          <w:rFonts w:cs="Arial"/>
          <w:color w:val="000000"/>
        </w:rPr>
      </w:pPr>
      <w:ins w:id="188"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189" w:author="Gernot Starke" w:date="2012-06-08T16:58:00Z"/>
          <w:rFonts w:ascii="Arial" w:hAnsi="Arial" w:cs="Arial"/>
          <w:color w:val="333333"/>
        </w:rPr>
      </w:pPr>
      <w:ins w:id="190"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191" w:author="Gernot Starke" w:date="2012-06-08T16:58:00Z"/>
          <w:rFonts w:ascii="Arial" w:hAnsi="Arial" w:cs="Arial"/>
          <w:color w:val="333333"/>
        </w:rPr>
      </w:pPr>
      <w:ins w:id="192"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193" w:author="Gernot Starke" w:date="2012-06-08T16:58:00Z"/>
          <w:rFonts w:ascii="Arial" w:hAnsi="Arial" w:cs="Arial"/>
          <w:color w:val="333333"/>
        </w:rPr>
      </w:pPr>
      <w:ins w:id="194"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195" w:author="Gernot Starke" w:date="2012-06-08T16:58:00Z"/>
          <w:rFonts w:ascii="Arial" w:hAnsi="Arial" w:cs="Arial"/>
          <w:color w:val="333333"/>
        </w:rPr>
      </w:pPr>
      <w:ins w:id="196"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197" w:author="Gernot Starke" w:date="2012-06-08T16:58:00Z"/>
          <w:rFonts w:ascii="Arial" w:hAnsi="Arial" w:cs="Arial"/>
          <w:color w:val="333333"/>
        </w:rPr>
      </w:pPr>
      <w:ins w:id="198"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199" w:author="Gernot Starke" w:date="2012-06-08T16:58:00Z"/>
          <w:rFonts w:cs="Arial"/>
          <w:color w:val="000000"/>
        </w:rPr>
      </w:pPr>
      <w:ins w:id="200" w:author="Gernot Starke" w:date="2012-06-08T16:58:00Z">
        <w:r w:rsidRPr="00070AF2">
          <w:t> Beteiligte Resourcen</w:t>
        </w:r>
      </w:ins>
    </w:p>
    <w:p w14:paraId="058925F6" w14:textId="77777777" w:rsidR="00070AF2" w:rsidRDefault="00070AF2" w:rsidP="00070AF2">
      <w:pPr>
        <w:pStyle w:val="berschrift4"/>
        <w:shd w:val="clear" w:color="auto" w:fill="FFFFFF"/>
        <w:spacing w:before="288" w:after="72"/>
        <w:rPr>
          <w:ins w:id="201" w:author="Gernot Starke" w:date="2012-06-08T16:58:00Z"/>
          <w:rFonts w:cs="Arial"/>
          <w:color w:val="000000"/>
          <w:szCs w:val="24"/>
        </w:rPr>
      </w:pPr>
      <w:ins w:id="202"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203" w:author="Gernot Starke" w:date="2012-06-08T16:58:00Z"/>
          <w:rFonts w:ascii="Arial" w:hAnsi="Arial" w:cs="Arial"/>
          <w:color w:val="333333"/>
        </w:rPr>
      </w:pPr>
      <w:ins w:id="204"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205" w:author="Gernot Starke" w:date="2012-06-08T16:58:00Z"/>
          <w:rFonts w:ascii="Arial" w:hAnsi="Arial" w:cs="Arial"/>
          <w:color w:val="333333"/>
        </w:rPr>
      </w:pPr>
      <w:ins w:id="206"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207" w:author="Gernot Starke" w:date="2012-06-08T16:58:00Z"/>
          <w:rFonts w:ascii="Arial" w:hAnsi="Arial" w:cs="Arial"/>
          <w:color w:val="333333"/>
        </w:rPr>
      </w:pPr>
      <w:ins w:id="208"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209" w:author="Gernot Starke" w:date="2012-06-08T16:58:00Z"/>
          <w:rFonts w:ascii="Arial" w:hAnsi="Arial" w:cs="Arial"/>
          <w:color w:val="333333"/>
        </w:rPr>
      </w:pPr>
      <w:ins w:id="210"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211" w:author="Gernot Starke" w:date="2012-06-08T16:58:00Z"/>
          <w:rFonts w:cs="Arial"/>
          <w:color w:val="000000"/>
        </w:rPr>
      </w:pPr>
      <w:ins w:id="212"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213" w:author="Gernot Starke" w:date="2012-06-08T16:58:00Z"/>
          <w:rFonts w:ascii="Arial" w:hAnsi="Arial" w:cs="Arial"/>
          <w:color w:val="333333"/>
        </w:rPr>
      </w:pPr>
      <w:ins w:id="214"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215" w:author="Gernot Starke" w:date="2012-06-08T16:58:00Z"/>
          <w:rFonts w:cs="Arial"/>
          <w:color w:val="000000"/>
        </w:rPr>
      </w:pPr>
      <w:ins w:id="216" w:author="Gernot Starke" w:date="2012-06-08T16:58:00Z">
        <w:r>
          <w:rPr>
            <w:rStyle w:val="s3"/>
            <w:rFonts w:cs="Arial"/>
            <w:color w:val="000000"/>
          </w:rPr>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217" w:author="Gernot Starke" w:date="2012-06-08T16:58:00Z"/>
          <w:color w:val="333333"/>
        </w:rPr>
      </w:pPr>
      <w:ins w:id="218"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219" w:author="Gernot Starke" w:date="2012-06-08T16:58:00Z"/>
          <w:rFonts w:cs="Arial"/>
          <w:color w:val="000000"/>
        </w:rPr>
      </w:pPr>
      <w:ins w:id="220"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221" w:author="Gernot Starke" w:date="2012-06-08T16:58:00Z"/>
          <w:rFonts w:ascii="Arial" w:hAnsi="Arial" w:cs="Arial"/>
          <w:color w:val="333333"/>
        </w:rPr>
      </w:pPr>
      <w:ins w:id="222"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223" w:author="Gernot Starke" w:date="2012-06-08T16:58:00Z"/>
          <w:rFonts w:cs="Arial"/>
          <w:color w:val="000000"/>
        </w:rPr>
      </w:pPr>
      <w:ins w:id="224"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225" w:author="Gernot Starke" w:date="2012-06-08T16:58:00Z"/>
          <w:rFonts w:ascii="Arial" w:hAnsi="Arial" w:cs="Arial"/>
          <w:color w:val="333333"/>
        </w:rPr>
      </w:pPr>
      <w:ins w:id="226"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227" w:author="Gernot Starke" w:date="2012-06-08T16:58:00Z"/>
          <w:rFonts w:cs="Arial"/>
          <w:color w:val="000000"/>
        </w:rPr>
      </w:pPr>
      <w:ins w:id="228"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229" w:author="Gernot Starke" w:date="2012-06-08T16:58:00Z"/>
          <w:rFonts w:cs="Arial"/>
          <w:color w:val="000000"/>
        </w:rPr>
      </w:pPr>
      <w:ins w:id="230"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231" w:author="Gernot Starke" w:date="2012-06-08T16:58:00Z"/>
          <w:rFonts w:ascii="Arial" w:hAnsi="Arial" w:cs="Arial"/>
          <w:color w:val="333333"/>
        </w:rPr>
      </w:pPr>
      <w:ins w:id="232"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233" w:author="Gernot Starke" w:date="2012-06-08T16:58:00Z"/>
          <w:rFonts w:ascii="Arial" w:hAnsi="Arial" w:cs="Arial"/>
          <w:color w:val="333333"/>
        </w:rPr>
      </w:pPr>
      <w:ins w:id="234" w:author="Gernot Starke" w:date="2012-06-08T16:58:00Z">
        <w:r>
          <w:rPr>
            <w:rStyle w:val="apple-tab-span"/>
            <w:rFonts w:ascii="Arial" w:hAnsi="Arial" w:cs="Arial"/>
            <w:color w:val="333333"/>
          </w:rPr>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235" w:author="Gernot Starke" w:date="2012-06-08T16:58:00Z"/>
          <w:rFonts w:ascii="Arial" w:hAnsi="Arial" w:cs="Arial"/>
          <w:color w:val="333333"/>
        </w:rPr>
      </w:pPr>
      <w:ins w:id="236"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237" w:author="Gernot Starke" w:date="2012-06-08T16:58:00Z"/>
          <w:rFonts w:ascii="Arial" w:hAnsi="Arial" w:cs="Arial"/>
          <w:color w:val="333333"/>
        </w:rPr>
      </w:pPr>
      <w:ins w:id="238"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239" w:author="Gernot Starke" w:date="2012-06-08T16:58:00Z"/>
          <w:rFonts w:cs="Arial"/>
          <w:color w:val="000000"/>
        </w:rPr>
      </w:pPr>
      <w:ins w:id="240"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241"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242" w:author="Gernot Starke" w:date="2012-06-08T16:58:00Z"/>
          <w:rFonts w:cs="Arial"/>
          <w:color w:val="000000"/>
        </w:rPr>
      </w:pPr>
      <w:ins w:id="243"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244" w:author="Gernot Starke" w:date="2012-06-08T16:58:00Z"/>
          <w:rFonts w:ascii="Arial" w:hAnsi="Arial" w:cs="Arial"/>
          <w:color w:val="333333"/>
        </w:rPr>
      </w:pPr>
      <w:ins w:id="245"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246" w:author="Gernot Starke" w:date="2012-06-08T16:58:00Z"/>
          <w:rFonts w:ascii="Arial" w:hAnsi="Arial" w:cs="Arial"/>
          <w:color w:val="333333"/>
        </w:rPr>
      </w:pPr>
      <w:ins w:id="247"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248" w:author="Gernot Starke" w:date="2012-06-08T16:58:00Z"/>
          <w:rFonts w:ascii="Arial" w:hAnsi="Arial" w:cs="Arial"/>
          <w:color w:val="333333"/>
        </w:rPr>
      </w:pPr>
      <w:ins w:id="249"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250" w:author="Gernot Starke" w:date="2012-06-08T16:58:00Z"/>
          <w:rFonts w:ascii="Arial" w:hAnsi="Arial" w:cs="Arial"/>
          <w:color w:val="333333"/>
        </w:rPr>
      </w:pPr>
      <w:ins w:id="251" w:author="Gernot Starke" w:date="2012-06-08T16:58:00Z">
        <w:r>
          <w:rPr>
            <w:rFonts w:ascii="Arial" w:hAnsi="Arial" w:cs="Arial"/>
            <w:color w:val="333333"/>
          </w:rPr>
          <w:t>Versionierung</w:t>
        </w:r>
      </w:ins>
    </w:p>
    <w:p w14:paraId="64E4A78F" w14:textId="77777777" w:rsidR="00070AF2" w:rsidRPr="00070AF2" w:rsidRDefault="00070AF2" w:rsidP="00070AF2">
      <w:pPr>
        <w:pStyle w:val="berschrift4"/>
        <w:shd w:val="clear" w:color="auto" w:fill="FFFFFF"/>
        <w:spacing w:before="288" w:after="72"/>
        <w:rPr>
          <w:ins w:id="252" w:author="Gernot Starke" w:date="2012-06-08T16:58:00Z"/>
          <w:rFonts w:cs="Arial"/>
          <w:color w:val="000000"/>
        </w:rPr>
      </w:pPr>
      <w:ins w:id="253"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254" w:author="Gernot Starke" w:date="2012-06-08T16:58:00Z"/>
          <w:rFonts w:ascii="Arial" w:hAnsi="Arial" w:cs="Arial"/>
          <w:color w:val="333333"/>
        </w:rPr>
      </w:pPr>
      <w:ins w:id="255"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256" w:author="Gernot Starke" w:date="2012-06-08T16:58:00Z"/>
          <w:rFonts w:ascii="Arial" w:hAnsi="Arial" w:cs="Arial"/>
          <w:color w:val="333333"/>
        </w:rPr>
      </w:pPr>
      <w:ins w:id="257"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258" w:author="Gernot Starke" w:date="2012-06-08T16:58:00Z"/>
          <w:rFonts w:ascii="Arial" w:hAnsi="Arial" w:cs="Arial"/>
          <w:color w:val="333333"/>
        </w:rPr>
      </w:pPr>
      <w:ins w:id="259"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260" w:name="_Toc188159230"/>
      <w:bookmarkEnd w:id="130"/>
      <w:bookmarkEnd w:id="131"/>
      <w:bookmarkEnd w:id="138"/>
      <w:bookmarkEnd w:id="139"/>
      <w:r>
        <w:t>Lösungsstrategie</w:t>
      </w:r>
      <w:bookmarkEnd w:id="260"/>
    </w:p>
    <w:p w14:paraId="516D2FE9" w14:textId="77777777" w:rsidR="00E864AB" w:rsidRPr="00213360" w:rsidRDefault="00E864AB" w:rsidP="00E864AB">
      <w:pPr>
        <w:pStyle w:val="Erluterungberschrift"/>
        <w:rPr>
          <w:vanish w:val="0"/>
        </w:rPr>
      </w:pPr>
      <w:bookmarkStart w:id="261" w:name="OLE_LINK1"/>
      <w:bookmarkStart w:id="262" w:name="OLE_LINK2"/>
      <w:bookmarkStart w:id="263" w:name="OLE_LINK3"/>
      <w:bookmarkStart w:id="264" w:name="OLE_LINK4"/>
      <w:bookmarkStart w:id="265" w:name="OLE_LINK67"/>
      <w:bookmarkStart w:id="266"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261"/>
    <w:bookmarkEnd w:id="262"/>
    <w:bookmarkEnd w:id="263"/>
    <w:bookmarkEnd w:id="264"/>
    <w:p w14:paraId="67ECC960" w14:textId="77777777" w:rsidR="00E864AB" w:rsidRPr="00D62916" w:rsidRDefault="00E864AB" w:rsidP="00E864AB"/>
    <w:p w14:paraId="01F65859" w14:textId="77777777" w:rsidR="00E864AB" w:rsidRPr="00D62916" w:rsidRDefault="00E864AB" w:rsidP="00E864AB">
      <w:pPr>
        <w:pStyle w:val="berschrift1"/>
      </w:pPr>
      <w:bookmarkStart w:id="267" w:name="_Toc161293445"/>
      <w:bookmarkStart w:id="268" w:name="_Toc188159231"/>
      <w:bookmarkEnd w:id="265"/>
      <w:bookmarkEnd w:id="266"/>
      <w:r w:rsidRPr="00D62916">
        <w:t>Bausteinsicht</w:t>
      </w:r>
      <w:bookmarkEnd w:id="267"/>
      <w:bookmarkEnd w:id="268"/>
    </w:p>
    <w:p w14:paraId="62A7F418" w14:textId="77777777" w:rsidR="00E864AB" w:rsidRPr="006B0F7C" w:rsidRDefault="00E864AB" w:rsidP="00E864AB">
      <w:pPr>
        <w:pStyle w:val="Erluterungberschrift"/>
      </w:pPr>
      <w:bookmarkStart w:id="269" w:name="OLE_LINK55"/>
      <w:bookmarkStart w:id="270"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269"/>
    <w:bookmarkEnd w:id="270"/>
    <w:p w14:paraId="2B4B4F7A" w14:textId="77777777" w:rsidR="00E864AB" w:rsidRPr="006B0F7C" w:rsidRDefault="00E864AB" w:rsidP="00E864AB">
      <w:pPr>
        <w:pStyle w:val="Erluterungstext"/>
      </w:pPr>
      <w:r>
        <w:rPr>
          <w:noProof/>
          <w:szCs w:val="2"/>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271" w:name="OLE_LINK159"/>
      <w:bookmarkStart w:id="272"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271"/>
    <w:bookmarkEnd w:id="272"/>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273" w:name="OLE_LINK161"/>
      <w:bookmarkStart w:id="274" w:name="OLE_LINK162"/>
      <w:bookmarkStart w:id="275" w:name="OLE_LINK163"/>
      <w:r w:rsidRPr="006B0F7C">
        <w:t>White</w:t>
      </w:r>
      <w:ins w:id="276" w:author="Gernot Starke" w:date="2012-06-08T17:38:00Z">
        <w:r w:rsidR="00FB49C8">
          <w:t>b</w:t>
        </w:r>
      </w:ins>
      <w:del w:id="277"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278" w:author="Gernot Starke" w:date="2012-06-08T17:37:00Z">
        <w:r w:rsidR="00FB49C8">
          <w:t>erstellen</w:t>
        </w:r>
      </w:ins>
      <w:r w:rsidRPr="006B0F7C">
        <w:t>.</w:t>
      </w:r>
    </w:p>
    <w:p w14:paraId="24C4A799" w14:textId="77777777" w:rsidR="00FB49C8" w:rsidRDefault="00FB49C8" w:rsidP="00E864AB">
      <w:pPr>
        <w:pStyle w:val="Erluterungstext"/>
        <w:rPr>
          <w:ins w:id="279" w:author="Gernot Starke" w:date="2012-06-08T17:37:00Z"/>
        </w:rPr>
      </w:pPr>
    </w:p>
    <w:p w14:paraId="3D33DC30" w14:textId="0992E586" w:rsidR="00FB49C8" w:rsidRDefault="00FB49C8">
      <w:pPr>
        <w:pStyle w:val="Erluterungberschrift"/>
        <w:rPr>
          <w:ins w:id="280" w:author="Gernot Starke" w:date="2012-06-08T17:37:00Z"/>
        </w:rPr>
        <w:pPrChange w:id="281" w:author="Gernot Starke" w:date="2012-06-08T17:38:00Z">
          <w:pPr>
            <w:pStyle w:val="Erluterungstext"/>
          </w:pPr>
        </w:pPrChange>
      </w:pPr>
      <w:ins w:id="282" w:author="Gernot Starke" w:date="2012-06-08T17:37:00Z">
        <w:r>
          <w:t>Blackbox-Template</w:t>
        </w:r>
      </w:ins>
    </w:p>
    <w:p w14:paraId="21EE4CBC" w14:textId="24465E36" w:rsidR="00E864AB" w:rsidRPr="006B0F7C" w:rsidDel="00FB49C8" w:rsidRDefault="00E864AB" w:rsidP="00E864AB">
      <w:pPr>
        <w:pStyle w:val="Erluterungstext"/>
        <w:rPr>
          <w:del w:id="283" w:author="Gernot Starke" w:date="2012-06-08T17:38:00Z"/>
        </w:rPr>
      </w:pPr>
      <w:del w:id="284"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285" w:author="Gernot Starke" w:date="2012-06-08T17:38:00Z">
        <w:r w:rsidR="00FB49C8">
          <w:t xml:space="preserve">Sie </w:t>
        </w:r>
      </w:ins>
      <w:r w:rsidRPr="006B0F7C">
        <w:t xml:space="preserve">folgende Angaben </w:t>
      </w:r>
      <w:del w:id="286" w:author="Gernot Starke" w:date="2012-06-08T17:38:00Z">
        <w:r w:rsidRPr="006B0F7C" w:rsidDel="00FB49C8">
          <w:delText>gemacht werden</w:delText>
        </w:r>
      </w:del>
      <w:ins w:id="287"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273"/>
    <w:bookmarkEnd w:id="274"/>
    <w:bookmarkEnd w:id="275"/>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288" w:name="_Toc161293446"/>
      <w:bookmarkStart w:id="289" w:name="_Toc188159232"/>
      <w:bookmarkStart w:id="290" w:name="OLE_LINK53"/>
      <w:bookmarkStart w:id="291" w:name="OLE_LINK54"/>
      <w:r w:rsidRPr="00D62916">
        <w:t>Ebene 1</w:t>
      </w:r>
      <w:bookmarkEnd w:id="288"/>
      <w:bookmarkEnd w:id="289"/>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290"/>
    <w:bookmarkEnd w:id="291"/>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 xml:space="preserve">Bausteinname 1 (BlackBox-Beschreibung)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t>Offene Punkte</w:t>
      </w:r>
    </w:p>
    <w:p w14:paraId="6617C158" w14:textId="77777777" w:rsidR="00E864AB" w:rsidRPr="00D62916" w:rsidRDefault="00E864AB" w:rsidP="00E864AB">
      <w:pPr>
        <w:pStyle w:val="berschrift2"/>
      </w:pPr>
      <w:bookmarkStart w:id="292" w:name="_Toc161293447"/>
      <w:bookmarkStart w:id="293" w:name="_Toc188159233"/>
      <w:r w:rsidRPr="00D62916">
        <w:t>Ebene 2</w:t>
      </w:r>
      <w:bookmarkEnd w:id="292"/>
      <w:bookmarkEnd w:id="293"/>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(Whitebox-Beschreibung)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 xml:space="preserve">Bausteinname 1.1 (BlackBox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t>Beschreibung der Beziehungen</w:t>
      </w:r>
    </w:p>
    <w:p w14:paraId="2F149D80" w14:textId="77777777" w:rsidR="00E864AB" w:rsidRPr="00D62916" w:rsidRDefault="00E864AB" w:rsidP="00E864AB">
      <w:pPr>
        <w:pStyle w:val="berschrift4"/>
      </w:pPr>
      <w:r w:rsidRPr="00D62916">
        <w:t>Offene Punke</w:t>
      </w:r>
    </w:p>
    <w:p w14:paraId="44EB0A5F" w14:textId="77777777" w:rsidR="00E864AB" w:rsidRPr="00D62916" w:rsidRDefault="00E864AB" w:rsidP="00E864AB">
      <w:pPr>
        <w:pStyle w:val="berschrift3"/>
      </w:pPr>
      <w:r w:rsidRPr="00D62916">
        <w:t>Bausteinname 2 (Whitebox-Beschreibung)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 xml:space="preserve">Bausteinname 2.1 (BlackBox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r w:rsidRPr="00D62916">
        <w:t>Bausteinename 3 (Whitebox-Beschreibung)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 xml:space="preserve">Bausteinname 3.1 (BlackBox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294" w:name="_Toc161293448"/>
      <w:bookmarkStart w:id="295" w:name="_Toc188159234"/>
      <w:r w:rsidRPr="00D62916">
        <w:t>Ebene 3</w:t>
      </w:r>
      <w:bookmarkEnd w:id="294"/>
      <w:bookmarkEnd w:id="295"/>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296" w:name="_Toc161293449"/>
      <w:bookmarkStart w:id="297" w:name="_Toc188159235"/>
      <w:r w:rsidRPr="00D62916">
        <w:t>Laufzeitsicht</w:t>
      </w:r>
      <w:bookmarkEnd w:id="296"/>
      <w:bookmarkEnd w:id="297"/>
    </w:p>
    <w:p w14:paraId="6A94E500" w14:textId="77777777" w:rsidR="00E864AB" w:rsidRPr="00D62916" w:rsidRDefault="00E864AB" w:rsidP="00E864AB">
      <w:pPr>
        <w:pStyle w:val="Erluterungberschrift"/>
      </w:pPr>
      <w:bookmarkStart w:id="298" w:name="OLE_LINK69"/>
      <w:bookmarkStart w:id="299"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300" w:name="_Toc161293450"/>
      <w:bookmarkStart w:id="301" w:name="_Toc188159236"/>
      <w:bookmarkEnd w:id="298"/>
      <w:bookmarkEnd w:id="299"/>
      <w:r w:rsidRPr="00D62916">
        <w:t>Laufzeitszenario 1</w:t>
      </w:r>
      <w:bookmarkEnd w:id="300"/>
      <w:bookmarkEnd w:id="301"/>
    </w:p>
    <w:p w14:paraId="11FACFCC" w14:textId="77777777" w:rsidR="00E864AB" w:rsidRPr="00D62916" w:rsidRDefault="00E864AB" w:rsidP="00E864AB">
      <w:pPr>
        <w:pStyle w:val="ErluterungstextBullets"/>
      </w:pPr>
      <w:bookmarkStart w:id="302" w:name="OLE_LINK71"/>
      <w:bookmarkStart w:id="303"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302"/>
    <w:bookmarkEnd w:id="303"/>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304" w:name="_Toc161293451"/>
      <w:bookmarkStart w:id="305" w:name="_Toc188159237"/>
      <w:r w:rsidRPr="00D62916">
        <w:t>Laufzeitszenario 2</w:t>
      </w:r>
      <w:bookmarkEnd w:id="304"/>
      <w:bookmarkEnd w:id="305"/>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306" w:name="_Toc161293452"/>
      <w:bookmarkStart w:id="307" w:name="_Toc188159238"/>
      <w:r w:rsidRPr="00D62916">
        <w:t>...</w:t>
      </w:r>
      <w:bookmarkEnd w:id="306"/>
      <w:bookmarkEnd w:id="307"/>
    </w:p>
    <w:p w14:paraId="2445C941" w14:textId="77777777" w:rsidR="00E864AB" w:rsidRPr="00D62916" w:rsidRDefault="00E864AB" w:rsidP="00E864AB"/>
    <w:p w14:paraId="24469629" w14:textId="77777777" w:rsidR="00E864AB" w:rsidRPr="00D62916" w:rsidRDefault="00E864AB" w:rsidP="00E864AB">
      <w:pPr>
        <w:pStyle w:val="berschrift2"/>
      </w:pPr>
      <w:bookmarkStart w:id="308" w:name="_Toc161293453"/>
      <w:bookmarkStart w:id="309" w:name="_Toc188159239"/>
      <w:r w:rsidRPr="00D62916">
        <w:t>Laufzeitszenario n</w:t>
      </w:r>
      <w:bookmarkEnd w:id="308"/>
      <w:bookmarkEnd w:id="309"/>
    </w:p>
    <w:p w14:paraId="42FB6AAD" w14:textId="5E848785" w:rsidR="00E864AB" w:rsidRPr="00D62916" w:rsidDel="007E7731" w:rsidRDefault="00E864AB" w:rsidP="00E864AB">
      <w:pPr>
        <w:pStyle w:val="ErluterungstextBullets"/>
        <w:rPr>
          <w:del w:id="310" w:author="Gernot Starke" w:date="2012-01-14T10:02:00Z"/>
        </w:rPr>
      </w:pPr>
      <w:del w:id="311"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312" w:author="Gernot Starke" w:date="2012-01-14T10:02:00Z"/>
        </w:rPr>
      </w:pPr>
      <w:del w:id="313"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314" w:name="_Toc161293454"/>
      <w:bookmarkStart w:id="315" w:name="_Toc188159240"/>
      <w:r w:rsidRPr="00D62916">
        <w:t>Verteilungssicht</w:t>
      </w:r>
      <w:bookmarkEnd w:id="314"/>
      <w:bookmarkEnd w:id="315"/>
    </w:p>
    <w:p w14:paraId="56EA0841" w14:textId="77777777" w:rsidR="00E864AB" w:rsidRPr="00D62916" w:rsidRDefault="00E864AB" w:rsidP="00E864AB">
      <w:pPr>
        <w:pStyle w:val="Erluterungberschrift"/>
      </w:pPr>
      <w:bookmarkStart w:id="316" w:name="OLE_LINK73"/>
      <w:bookmarkStart w:id="317"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318" w:name="_Toc161293455"/>
      <w:bookmarkStart w:id="319" w:name="_Toc188159241"/>
      <w:bookmarkEnd w:id="316"/>
      <w:bookmarkEnd w:id="317"/>
      <w:r w:rsidRPr="00D62916">
        <w:t>Infrastruktur Ebene 1</w:t>
      </w:r>
      <w:bookmarkEnd w:id="318"/>
      <w:bookmarkEnd w:id="319"/>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320" w:name="OLE_LINK75"/>
      <w:bookmarkStart w:id="321"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320"/>
    <w:bookmarkEnd w:id="321"/>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322" w:name="OLE_LINK77"/>
      <w:bookmarkStart w:id="323"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324" w:name="OLE_LINK79"/>
      <w:bookmarkStart w:id="325" w:name="OLE_LINK80"/>
      <w:bookmarkEnd w:id="322"/>
      <w:bookmarkEnd w:id="323"/>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324"/>
    <w:bookmarkEnd w:id="325"/>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326" w:name="OLE_LINK83"/>
      <w:bookmarkStart w:id="327"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326"/>
    <w:bookmarkEnd w:id="327"/>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328" w:name="_Toc161293456"/>
      <w:bookmarkStart w:id="329" w:name="_Toc188159242"/>
      <w:r w:rsidRPr="00D62916">
        <w:t>Infrastruktur Ebene 2</w:t>
      </w:r>
      <w:bookmarkEnd w:id="328"/>
      <w:bookmarkEnd w:id="329"/>
    </w:p>
    <w:p w14:paraId="3D085BF9" w14:textId="77777777" w:rsidR="00E864AB" w:rsidRPr="00D62916" w:rsidRDefault="00E864AB" w:rsidP="00E864AB">
      <w:pPr>
        <w:pStyle w:val="Erluterungberschrift"/>
      </w:pPr>
      <w:bookmarkStart w:id="330" w:name="OLE_LINK81"/>
      <w:bookmarkStart w:id="331"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330"/>
    <w:bookmarkEnd w:id="331"/>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332" w:author="Gernot Starke" w:date="2012-01-14T10:01:00Z"/>
        </w:rPr>
      </w:pPr>
      <w:bookmarkStart w:id="333" w:name="_Toc161293457"/>
      <w:del w:id="334" w:author="Gernot Starke" w:date="2012-01-14T10:01:00Z">
        <w:r w:rsidRPr="00D62916" w:rsidDel="007E7731">
          <w:delText>Typische Muster, Strukturen und Abläufe</w:delText>
        </w:r>
        <w:bookmarkEnd w:id="333"/>
      </w:del>
    </w:p>
    <w:p w14:paraId="57A0955A" w14:textId="69D94029" w:rsidR="00E864AB" w:rsidRPr="00D62916" w:rsidDel="007E7731" w:rsidRDefault="00E864AB" w:rsidP="00E864AB">
      <w:pPr>
        <w:pStyle w:val="berschrift2"/>
        <w:rPr>
          <w:del w:id="335" w:author="Gernot Starke" w:date="2012-01-14T10:01:00Z"/>
        </w:rPr>
      </w:pPr>
      <w:bookmarkStart w:id="336" w:name="_Toc161293458"/>
      <w:del w:id="337" w:author="Gernot Starke" w:date="2012-01-14T10:01:00Z">
        <w:r w:rsidRPr="00D62916" w:rsidDel="007E7731">
          <w:delText>Typische Muster und Strukturen</w:delText>
        </w:r>
        <w:bookmarkEnd w:id="336"/>
      </w:del>
    </w:p>
    <w:p w14:paraId="468E90B6" w14:textId="4E7F53A3" w:rsidR="00E864AB" w:rsidRPr="00D62916" w:rsidDel="007E7731" w:rsidRDefault="00E864AB" w:rsidP="00E864AB">
      <w:pPr>
        <w:spacing w:before="56" w:after="113"/>
        <w:rPr>
          <w:del w:id="338" w:author="Gernot Starke" w:date="2012-01-14T10:01:00Z"/>
          <w:rFonts w:cs="Arial"/>
          <w:sz w:val="20"/>
        </w:rPr>
      </w:pPr>
    </w:p>
    <w:p w14:paraId="665268FC" w14:textId="05B87FE4" w:rsidR="00E864AB" w:rsidRPr="00D62916" w:rsidDel="007E7731" w:rsidRDefault="00E864AB" w:rsidP="00E864AB">
      <w:pPr>
        <w:spacing w:before="56" w:after="113"/>
        <w:rPr>
          <w:del w:id="339" w:author="Gernot Starke" w:date="2012-01-14T10:01:00Z"/>
          <w:rFonts w:cs="Arial"/>
          <w:sz w:val="20"/>
        </w:rPr>
      </w:pPr>
    </w:p>
    <w:p w14:paraId="029287B5" w14:textId="120F01FB" w:rsidR="00E864AB" w:rsidRPr="00D62916" w:rsidDel="007E7731" w:rsidRDefault="00E864AB" w:rsidP="00E864AB">
      <w:pPr>
        <w:pStyle w:val="berschrift2"/>
        <w:rPr>
          <w:del w:id="340" w:author="Gernot Starke" w:date="2012-01-14T10:01:00Z"/>
        </w:rPr>
      </w:pPr>
      <w:bookmarkStart w:id="341" w:name="_Toc161293459"/>
      <w:del w:id="342" w:author="Gernot Starke" w:date="2012-01-14T10:01:00Z">
        <w:r w:rsidRPr="00D62916" w:rsidDel="007E7731">
          <w:delText>Typische Abläufe</w:delText>
        </w:r>
        <w:bookmarkEnd w:id="341"/>
      </w:del>
    </w:p>
    <w:p w14:paraId="4D76B088" w14:textId="64CBBDD8" w:rsidR="00E864AB" w:rsidRPr="00D62916" w:rsidDel="007E7731" w:rsidRDefault="00E864AB" w:rsidP="00E864AB">
      <w:pPr>
        <w:spacing w:before="56" w:after="113"/>
        <w:rPr>
          <w:del w:id="343" w:author="Gernot Starke" w:date="2012-01-14T10:01:00Z"/>
          <w:rFonts w:cs="Arial"/>
          <w:sz w:val="20"/>
        </w:rPr>
      </w:pPr>
    </w:p>
    <w:p w14:paraId="5D5F2267" w14:textId="74AD825E" w:rsidR="00E864AB" w:rsidRPr="00D62916" w:rsidRDefault="00E864AB" w:rsidP="00E864AB">
      <w:pPr>
        <w:pStyle w:val="berschrift1"/>
      </w:pPr>
      <w:bookmarkStart w:id="344" w:name="_Toc161293460"/>
      <w:bookmarkStart w:id="345" w:name="_Toc188159243"/>
      <w:r w:rsidRPr="00D62916">
        <w:t>Konzepte</w:t>
      </w:r>
      <w:bookmarkEnd w:id="344"/>
      <w:bookmarkEnd w:id="345"/>
    </w:p>
    <w:p w14:paraId="25B7B0D2" w14:textId="77777777" w:rsidR="00E864AB" w:rsidRPr="00D62916" w:rsidRDefault="00E864AB" w:rsidP="00E864AB">
      <w:pPr>
        <w:pStyle w:val="Erluterungberschrift"/>
      </w:pPr>
      <w:bookmarkStart w:id="346" w:name="OLE_LINK85"/>
      <w:bookmarkStart w:id="347" w:name="OLE_LINK86"/>
      <w:r w:rsidRPr="00D62916">
        <w:t xml:space="preserve">Inhalt: </w:t>
      </w:r>
    </w:p>
    <w:p w14:paraId="1307353E" w14:textId="7A5AC08A" w:rsidR="00E864AB" w:rsidRPr="00D62916" w:rsidRDefault="00E864AB" w:rsidP="00E864AB">
      <w:pPr>
        <w:pStyle w:val="Erluterungstext"/>
      </w:pPr>
      <w:commentRangeStart w:id="348"/>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346"/>
    <w:bookmarkEnd w:id="347"/>
    <w:p w14:paraId="11E89A6B" w14:textId="77777777" w:rsidR="00E864AB" w:rsidRDefault="00E864AB" w:rsidP="00E864AB">
      <w:pPr>
        <w:spacing w:before="56" w:after="113"/>
        <w:rPr>
          <w:rFonts w:cs="Arial"/>
          <w:sz w:val="20"/>
        </w:rPr>
      </w:pPr>
    </w:p>
    <w:commentRangeEnd w:id="348"/>
    <w:p w14:paraId="142C5389" w14:textId="77777777" w:rsidR="005675D4" w:rsidRPr="00D62916" w:rsidRDefault="007E7731" w:rsidP="00E864AB">
      <w:pPr>
        <w:spacing w:before="56" w:after="113"/>
        <w:rPr>
          <w:rFonts w:cs="Arial"/>
          <w:sz w:val="20"/>
        </w:rPr>
      </w:pPr>
      <w:r>
        <w:rPr>
          <w:rStyle w:val="Kommentarzeichen"/>
        </w:rPr>
        <w:commentReference w:id="348"/>
      </w:r>
    </w:p>
    <w:p w14:paraId="39B5A2CF" w14:textId="77777777" w:rsidR="00E25035" w:rsidRDefault="00E25035" w:rsidP="00E25035">
      <w:pPr>
        <w:pStyle w:val="berschrift2"/>
      </w:pPr>
      <w:bookmarkStart w:id="349" w:name="_Toc188159244"/>
      <w:bookmarkStart w:id="350" w:name="OLE_LINK29"/>
      <w:bookmarkStart w:id="351" w:name="OLE_LINK30"/>
      <w:bookmarkStart w:id="352" w:name="_Toc161293461"/>
      <w:commentRangeStart w:id="353"/>
      <w:r>
        <w:t>Fachliche Strukturen und Modelle</w:t>
      </w:r>
      <w:bookmarkEnd w:id="349"/>
    </w:p>
    <w:p w14:paraId="0833BD76" w14:textId="77777777" w:rsidR="00E25035" w:rsidRDefault="00E25035" w:rsidP="00E25035">
      <w:pPr>
        <w:pStyle w:val="Erluterungstext"/>
      </w:pPr>
      <w:bookmarkStart w:id="354" w:name="OLE_LINK87"/>
      <w:bookmarkStart w:id="355"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705C9EF0" w14:textId="4645E384" w:rsidR="00A143B9" w:rsidRDefault="007E7731" w:rsidP="00A143B9">
      <w:pPr>
        <w:pStyle w:val="berschrift2"/>
        <w:rPr>
          <w:ins w:id="356" w:author="Mario Murrent" w:date="2014-10-27T22:26:00Z"/>
        </w:rPr>
      </w:pPr>
      <w:bookmarkStart w:id="357" w:name="_Toc188159245"/>
      <w:bookmarkEnd w:id="350"/>
      <w:bookmarkEnd w:id="351"/>
      <w:bookmarkEnd w:id="354"/>
      <w:bookmarkEnd w:id="355"/>
      <w:commentRangeEnd w:id="353"/>
      <w:r>
        <w:rPr>
          <w:rStyle w:val="Kommentarzeichen"/>
          <w:rFonts w:cs="Times New Roman"/>
          <w:b w:val="0"/>
          <w:bCs w:val="0"/>
          <w:iCs w:val="0"/>
          <w:szCs w:val="24"/>
        </w:rPr>
        <w:commentReference w:id="353"/>
      </w:r>
      <w:commentRangeStart w:id="358"/>
      <w:r w:rsidR="005675D4">
        <w:t>Typische Muster und Strukturen</w:t>
      </w:r>
      <w:bookmarkEnd w:id="357"/>
    </w:p>
    <w:p w14:paraId="02360B02" w14:textId="23128143" w:rsidR="00A143B9" w:rsidRDefault="00A143B9">
      <w:pPr>
        <w:pStyle w:val="berschrift3"/>
        <w:rPr>
          <w:ins w:id="359" w:author="Mario Murrent" w:date="2014-10-27T22:27:00Z"/>
        </w:rPr>
        <w:pPrChange w:id="360" w:author="Mario Murrent" w:date="2014-10-27T22:27:00Z">
          <w:pPr>
            <w:pStyle w:val="berschrift2"/>
          </w:pPr>
        </w:pPrChange>
      </w:pPr>
      <w:ins w:id="361" w:author="Mario Murrent" w:date="2014-10-27T22:27:00Z">
        <w:r>
          <w:t>Nicht funktionale Muster</w:t>
        </w:r>
      </w:ins>
    </w:p>
    <w:p w14:paraId="498DD88E" w14:textId="3D36D2D9" w:rsidR="00A143B9" w:rsidRDefault="002A3F1F">
      <w:pPr>
        <w:pStyle w:val="berschrift3"/>
        <w:numPr>
          <w:ilvl w:val="3"/>
          <w:numId w:val="1"/>
        </w:numPr>
        <w:rPr>
          <w:ins w:id="362" w:author="Mario Murrent" w:date="2014-10-27T22:29:00Z"/>
        </w:rPr>
        <w:pPrChange w:id="363" w:author="Mario Murrent" w:date="2014-10-27T22:27:00Z">
          <w:pPr>
            <w:pStyle w:val="berschrift2"/>
          </w:pPr>
        </w:pPrChange>
      </w:pPr>
      <w:commentRangeStart w:id="364"/>
      <w:ins w:id="365" w:author="Mario Murrent" w:date="2014-10-27T22:29:00Z">
        <w:r>
          <w:t>Bridge</w:t>
        </w:r>
      </w:ins>
      <w:commentRangeEnd w:id="364"/>
      <w:ins w:id="366" w:author="Mario Murrent" w:date="2014-10-27T22:33:00Z">
        <w:r w:rsidR="00C44A7C">
          <w:rPr>
            <w:rStyle w:val="Kommentarzeichen"/>
            <w:rFonts w:cs="Times New Roman"/>
            <w:b w:val="0"/>
            <w:bCs w:val="0"/>
            <w:szCs w:val="24"/>
          </w:rPr>
          <w:commentReference w:id="364"/>
        </w:r>
      </w:ins>
    </w:p>
    <w:p w14:paraId="6EB552CF" w14:textId="433C126F" w:rsidR="002A3F1F" w:rsidRDefault="002A3F1F">
      <w:pPr>
        <w:pStyle w:val="berschrift3"/>
        <w:numPr>
          <w:ilvl w:val="3"/>
          <w:numId w:val="1"/>
        </w:numPr>
        <w:rPr>
          <w:ins w:id="367" w:author="Mario Murrent" w:date="2014-10-27T22:29:00Z"/>
        </w:rPr>
        <w:pPrChange w:id="368" w:author="Mario Murrent" w:date="2014-10-27T22:29:00Z">
          <w:pPr>
            <w:pStyle w:val="berschrift2"/>
          </w:pPr>
        </w:pPrChange>
      </w:pPr>
      <w:commentRangeStart w:id="369"/>
      <w:ins w:id="370" w:author="Mario Murrent" w:date="2014-10-27T22:29:00Z">
        <w:r>
          <w:t>Broker</w:t>
        </w:r>
      </w:ins>
      <w:commentRangeEnd w:id="369"/>
      <w:ins w:id="371" w:author="Mario Murrent" w:date="2014-10-27T22:33:00Z">
        <w:r w:rsidR="00C44A7C">
          <w:rPr>
            <w:rStyle w:val="Kommentarzeichen"/>
            <w:rFonts w:cs="Times New Roman"/>
            <w:b w:val="0"/>
            <w:bCs w:val="0"/>
            <w:szCs w:val="24"/>
          </w:rPr>
          <w:commentReference w:id="369"/>
        </w:r>
      </w:ins>
    </w:p>
    <w:p w14:paraId="72B5CB10" w14:textId="5730ADF5" w:rsidR="002A3F1F" w:rsidRDefault="002A3F1F">
      <w:pPr>
        <w:pStyle w:val="berschrift3"/>
        <w:numPr>
          <w:ilvl w:val="3"/>
          <w:numId w:val="1"/>
        </w:numPr>
        <w:rPr>
          <w:ins w:id="372" w:author="Mario Murrent" w:date="2014-10-27T22:29:00Z"/>
        </w:rPr>
        <w:pPrChange w:id="373" w:author="Mario Murrent" w:date="2014-10-27T22:29:00Z">
          <w:pPr>
            <w:pStyle w:val="berschrift2"/>
          </w:pPr>
        </w:pPrChange>
      </w:pPr>
      <w:commentRangeStart w:id="374"/>
      <w:ins w:id="375" w:author="Mario Murrent" w:date="2014-10-27T22:29:00Z">
        <w:r>
          <w:t>Master</w:t>
        </w:r>
      </w:ins>
      <w:commentRangeEnd w:id="374"/>
      <w:ins w:id="376" w:author="Mario Murrent" w:date="2014-10-27T22:33:00Z">
        <w:r w:rsidR="00C44A7C">
          <w:rPr>
            <w:rStyle w:val="Kommentarzeichen"/>
            <w:rFonts w:cs="Times New Roman"/>
            <w:b w:val="0"/>
            <w:bCs w:val="0"/>
            <w:szCs w:val="24"/>
          </w:rPr>
          <w:commentReference w:id="374"/>
        </w:r>
      </w:ins>
      <w:ins w:id="377" w:author="Mario Murrent" w:date="2014-10-27T22:29:00Z">
        <w:r>
          <w:t>-Slave</w:t>
        </w:r>
      </w:ins>
    </w:p>
    <w:p w14:paraId="1226023E" w14:textId="7AB554DC" w:rsidR="002A3F1F" w:rsidRDefault="002A3F1F">
      <w:pPr>
        <w:pStyle w:val="berschrift3"/>
        <w:numPr>
          <w:ilvl w:val="3"/>
          <w:numId w:val="1"/>
        </w:numPr>
        <w:rPr>
          <w:ins w:id="378" w:author="Bernhard Stoeckl" w:date="2014-11-03T19:51:00Z"/>
        </w:rPr>
        <w:pPrChange w:id="379" w:author="Mario Murrent" w:date="2014-10-27T22:29:00Z">
          <w:pPr>
            <w:pStyle w:val="berschrift2"/>
          </w:pPr>
        </w:pPrChange>
      </w:pPr>
      <w:ins w:id="380" w:author="Mario Murrent" w:date="2014-10-27T22:29:00Z">
        <w:r>
          <w:t>Command-</w:t>
        </w:r>
        <w:commentRangeStart w:id="381"/>
        <w:r>
          <w:t>Prozessor</w:t>
        </w:r>
      </w:ins>
      <w:commentRangeEnd w:id="381"/>
      <w:ins w:id="382" w:author="Mario Murrent" w:date="2014-10-27T22:34:00Z">
        <w:r w:rsidR="00C44A7C">
          <w:rPr>
            <w:rStyle w:val="Kommentarzeichen"/>
            <w:rFonts w:cs="Times New Roman"/>
            <w:b w:val="0"/>
            <w:bCs w:val="0"/>
            <w:szCs w:val="24"/>
          </w:rPr>
          <w:commentReference w:id="381"/>
        </w:r>
      </w:ins>
    </w:p>
    <w:p w14:paraId="7F294DFF" w14:textId="3B5503FE" w:rsidR="00B17278" w:rsidRPr="00B17278" w:rsidRDefault="00B17278">
      <w:pPr>
        <w:rPr>
          <w:ins w:id="383" w:author="Mario Murrent" w:date="2014-10-27T22:27:00Z"/>
          <w:rPrChange w:id="384" w:author="Bernhard Stoeckl" w:date="2014-11-03T19:51:00Z">
            <w:rPr>
              <w:ins w:id="385" w:author="Mario Murrent" w:date="2014-10-27T22:27:00Z"/>
            </w:rPr>
          </w:rPrChange>
        </w:rPr>
        <w:pPrChange w:id="386" w:author="Bernhard Stoeckl" w:date="2014-11-03T19:51:00Z">
          <w:pPr>
            <w:pStyle w:val="berschrift2"/>
          </w:pPr>
        </w:pPrChange>
      </w:pPr>
      <w:ins w:id="387" w:author="Bernhard Stoeckl" w:date="2014-11-03T19:54:00Z">
        <w:r>
          <w:rPr>
            <w:noProof/>
          </w:rPr>
          <w:drawing>
            <wp:inline distT="0" distB="0" distL="0" distR="0" wp14:anchorId="4EB9EDC7" wp14:editId="6C028CF3">
              <wp:extent cx="3818534" cy="2396988"/>
              <wp:effectExtent l="0" t="0" r="0" b="3810"/>
              <wp:docPr id="6" name="Grafik 6"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8442" cy="2403207"/>
                      </a:xfrm>
                      <a:prstGeom prst="rect">
                        <a:avLst/>
                      </a:prstGeom>
                      <a:noFill/>
                      <a:ln>
                        <a:noFill/>
                      </a:ln>
                    </pic:spPr>
                  </pic:pic>
                </a:graphicData>
              </a:graphic>
            </wp:inline>
          </w:drawing>
        </w:r>
      </w:ins>
    </w:p>
    <w:p w14:paraId="332B66C6" w14:textId="17F5BE2F" w:rsidR="00A143B9" w:rsidRDefault="00A143B9">
      <w:pPr>
        <w:pStyle w:val="berschrift3"/>
        <w:rPr>
          <w:ins w:id="388" w:author="Mario Murrent" w:date="2014-10-27T22:30:00Z"/>
        </w:rPr>
        <w:pPrChange w:id="389" w:author="Mario Murrent" w:date="2014-10-27T22:27:00Z">
          <w:pPr>
            <w:pStyle w:val="berschrift2"/>
          </w:pPr>
        </w:pPrChange>
      </w:pPr>
      <w:ins w:id="390" w:author="Mario Murrent" w:date="2014-10-27T22:27:00Z">
        <w:r>
          <w:t>Funktionale Muster</w:t>
        </w:r>
      </w:ins>
    </w:p>
    <w:p w14:paraId="332C4346" w14:textId="535EE3B1" w:rsidR="002A3F1F" w:rsidRDefault="002A3F1F">
      <w:pPr>
        <w:pStyle w:val="berschrift3"/>
        <w:numPr>
          <w:ilvl w:val="3"/>
          <w:numId w:val="1"/>
        </w:numPr>
        <w:rPr>
          <w:ins w:id="391" w:author="Bernhard Stoeckl" w:date="2014-11-03T19:51:00Z"/>
        </w:rPr>
        <w:pPrChange w:id="392" w:author="Mario Murrent" w:date="2014-10-27T22:30:00Z">
          <w:pPr>
            <w:pStyle w:val="berschrift2"/>
          </w:pPr>
        </w:pPrChange>
      </w:pPr>
      <w:commentRangeStart w:id="393"/>
      <w:ins w:id="394" w:author="Mario Murrent" w:date="2014-10-27T22:30:00Z">
        <w:r>
          <w:t>Forward</w:t>
        </w:r>
      </w:ins>
      <w:commentRangeEnd w:id="393"/>
      <w:ins w:id="395" w:author="Mario Murrent" w:date="2014-10-27T22:34:00Z">
        <w:r w:rsidR="00C44A7C">
          <w:rPr>
            <w:rStyle w:val="Kommentarzeichen"/>
            <w:rFonts w:cs="Times New Roman"/>
            <w:b w:val="0"/>
            <w:bCs w:val="0"/>
            <w:szCs w:val="24"/>
          </w:rPr>
          <w:commentReference w:id="393"/>
        </w:r>
      </w:ins>
      <w:ins w:id="396" w:author="Mario Murrent" w:date="2014-10-27T22:30:00Z">
        <w:r>
          <w:t xml:space="preserve"> Receiver</w:t>
        </w:r>
      </w:ins>
    </w:p>
    <w:p w14:paraId="6EA23442" w14:textId="542F7F0C" w:rsidR="00B17278" w:rsidRDefault="00B17278">
      <w:pPr>
        <w:rPr>
          <w:ins w:id="397" w:author="Bernhard Stoeckl" w:date="2014-11-05T18:41:00Z"/>
        </w:rPr>
        <w:pPrChange w:id="398" w:author="Bernhard Stoeckl" w:date="2014-11-03T19:51:00Z">
          <w:pPr>
            <w:pStyle w:val="berschrift2"/>
          </w:pPr>
        </w:pPrChange>
      </w:pPr>
      <w:ins w:id="399" w:author="Bernhard Stoeckl" w:date="2014-11-03T19:52:00Z">
        <w:r>
          <w:rPr>
            <w:noProof/>
          </w:rPr>
          <w:drawing>
            <wp:inline distT="0" distB="0" distL="0" distR="0" wp14:anchorId="32240122" wp14:editId="5B93D2E6">
              <wp:extent cx="3847795" cy="1999089"/>
              <wp:effectExtent l="0" t="0" r="635" b="1270"/>
              <wp:docPr id="1" name="Grafik 1"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222" cy="2003467"/>
                      </a:xfrm>
                      <a:prstGeom prst="rect">
                        <a:avLst/>
                      </a:prstGeom>
                      <a:noFill/>
                      <a:ln>
                        <a:noFill/>
                      </a:ln>
                    </pic:spPr>
                  </pic:pic>
                </a:graphicData>
              </a:graphic>
            </wp:inline>
          </w:drawing>
        </w:r>
      </w:ins>
    </w:p>
    <w:p w14:paraId="0057C87C" w14:textId="62FAA3FE" w:rsidR="00701345" w:rsidRPr="00B17278" w:rsidRDefault="00701345">
      <w:pPr>
        <w:rPr>
          <w:ins w:id="400" w:author="Mario Murrent" w:date="2014-10-27T22:30:00Z"/>
          <w:rPrChange w:id="401" w:author="Bernhard Stoeckl" w:date="2014-11-03T19:51:00Z">
            <w:rPr>
              <w:ins w:id="402" w:author="Mario Murrent" w:date="2014-10-27T22:30:00Z"/>
            </w:rPr>
          </w:rPrChange>
        </w:rPr>
        <w:pPrChange w:id="403" w:author="Bernhard Stoeckl" w:date="2014-11-03T19:51:00Z">
          <w:pPr>
            <w:pStyle w:val="berschrift2"/>
          </w:pPr>
        </w:pPrChange>
      </w:pPr>
      <w:bookmarkStart w:id="404" w:name="_GoBack"/>
      <w:ins w:id="405" w:author="Bernhard Stoeckl" w:date="2014-11-05T18:41:00Z">
        <w:r>
          <w:rPr>
            <w:noProof/>
          </w:rPr>
          <w:drawing>
            <wp:inline distT="0" distB="0" distL="0" distR="0" wp14:anchorId="4B635963" wp14:editId="0DA81E1A">
              <wp:extent cx="3679545" cy="3011718"/>
              <wp:effectExtent l="0" t="0" r="0" b="0"/>
              <wp:docPr id="2" name="Grafik 2"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3702" cy="3015121"/>
                      </a:xfrm>
                      <a:prstGeom prst="rect">
                        <a:avLst/>
                      </a:prstGeom>
                      <a:noFill/>
                      <a:ln>
                        <a:noFill/>
                      </a:ln>
                    </pic:spPr>
                  </pic:pic>
                </a:graphicData>
              </a:graphic>
            </wp:inline>
          </w:drawing>
        </w:r>
      </w:ins>
      <w:bookmarkEnd w:id="404"/>
    </w:p>
    <w:p w14:paraId="5E147F27" w14:textId="5E60E3EA" w:rsidR="002A3F1F" w:rsidRDefault="002A3F1F">
      <w:pPr>
        <w:pStyle w:val="berschrift3"/>
        <w:numPr>
          <w:ilvl w:val="3"/>
          <w:numId w:val="1"/>
        </w:numPr>
        <w:rPr>
          <w:ins w:id="406" w:author="Mario Murrent" w:date="2014-10-27T22:30:00Z"/>
        </w:rPr>
        <w:pPrChange w:id="407" w:author="Mario Murrent" w:date="2014-10-27T22:30:00Z">
          <w:pPr>
            <w:pStyle w:val="berschrift2"/>
          </w:pPr>
        </w:pPrChange>
      </w:pPr>
      <w:commentRangeStart w:id="408"/>
      <w:ins w:id="409" w:author="Mario Murrent" w:date="2014-10-27T22:30:00Z">
        <w:r>
          <w:t>Pipes</w:t>
        </w:r>
      </w:ins>
      <w:commentRangeEnd w:id="408"/>
      <w:ins w:id="410" w:author="Mario Murrent" w:date="2014-10-27T22:33:00Z">
        <w:r w:rsidR="00C44A7C">
          <w:rPr>
            <w:rStyle w:val="Kommentarzeichen"/>
            <w:rFonts w:cs="Times New Roman"/>
            <w:b w:val="0"/>
            <w:bCs w:val="0"/>
            <w:szCs w:val="24"/>
          </w:rPr>
          <w:commentReference w:id="408"/>
        </w:r>
      </w:ins>
      <w:ins w:id="411" w:author="Mario Murrent" w:date="2014-10-27T22:30:00Z">
        <w:r>
          <w:t xml:space="preserve"> and Filters</w:t>
        </w:r>
      </w:ins>
    </w:p>
    <w:p w14:paraId="4212CA9F" w14:textId="10C53842" w:rsidR="002A3F1F" w:rsidRPr="002A3F1F" w:rsidRDefault="002A3F1F">
      <w:pPr>
        <w:pStyle w:val="berschrift3"/>
        <w:numPr>
          <w:ilvl w:val="3"/>
          <w:numId w:val="1"/>
        </w:numPr>
        <w:pPrChange w:id="412" w:author="Mario Murrent" w:date="2014-10-27T22:31:00Z">
          <w:pPr>
            <w:pStyle w:val="berschrift2"/>
          </w:pPr>
        </w:pPrChange>
      </w:pPr>
      <w:commentRangeStart w:id="413"/>
      <w:ins w:id="414" w:author="Mario Murrent" w:date="2014-10-27T22:31:00Z">
        <w:r>
          <w:t>Bridge</w:t>
        </w:r>
      </w:ins>
      <w:commentRangeEnd w:id="413"/>
      <w:ins w:id="415" w:author="Mario Murrent" w:date="2014-10-27T22:33:00Z">
        <w:r w:rsidR="00C44A7C">
          <w:rPr>
            <w:rStyle w:val="Kommentarzeichen"/>
            <w:rFonts w:cs="Times New Roman"/>
            <w:b w:val="0"/>
            <w:bCs w:val="0"/>
            <w:szCs w:val="24"/>
          </w:rPr>
          <w:commentReference w:id="413"/>
        </w:r>
      </w:ins>
    </w:p>
    <w:p w14:paraId="610A878D" w14:textId="3F5308A2" w:rsidR="005675D4" w:rsidRPr="005675D4" w:rsidRDefault="0080023D" w:rsidP="00E25035">
      <w:pPr>
        <w:pStyle w:val="Erluterungstext"/>
      </w:pPr>
      <w:bookmarkStart w:id="416" w:name="OLE_LINK5"/>
      <w:bookmarkStart w:id="417" w:name="OLE_LINK6"/>
      <w:bookmarkStart w:id="418" w:name="OLE_LINK89"/>
      <w:bookmarkStart w:id="419"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420" w:name="OLE_LINK7"/>
      <w:bookmarkStart w:id="421"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416"/>
      <w:bookmarkEnd w:id="417"/>
      <w:bookmarkEnd w:id="420"/>
      <w:bookmarkEnd w:id="421"/>
    </w:p>
    <w:bookmarkEnd w:id="418"/>
    <w:bookmarkEnd w:id="419"/>
    <w:commentRangeEnd w:id="358"/>
    <w:p w14:paraId="058E32E3" w14:textId="3674C762" w:rsidR="0080023D" w:rsidRPr="0080023D" w:rsidRDefault="007E7731" w:rsidP="0080023D">
      <w:r>
        <w:rPr>
          <w:rStyle w:val="Kommentarzeichen"/>
        </w:rPr>
        <w:commentReference w:id="358"/>
      </w:r>
    </w:p>
    <w:p w14:paraId="2378ADD3" w14:textId="77777777" w:rsidR="00E864AB" w:rsidRPr="00D62916" w:rsidRDefault="00E864AB" w:rsidP="00E864AB">
      <w:pPr>
        <w:pStyle w:val="berschrift2"/>
      </w:pPr>
      <w:bookmarkStart w:id="422" w:name="_Toc188159246"/>
      <w:r w:rsidRPr="00D62916">
        <w:t>Persistenz</w:t>
      </w:r>
      <w:bookmarkEnd w:id="352"/>
      <w:bookmarkEnd w:id="422"/>
    </w:p>
    <w:p w14:paraId="67B13EE8" w14:textId="77777777" w:rsidR="00E864AB" w:rsidRPr="00D62916" w:rsidRDefault="00E864AB" w:rsidP="00E864AB">
      <w:pPr>
        <w:pStyle w:val="Erluterungstext"/>
      </w:pPr>
      <w:bookmarkStart w:id="423" w:name="OLE_LINK91"/>
      <w:bookmarkStart w:id="424"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423"/>
    <w:bookmarkEnd w:id="424"/>
    <w:p w14:paraId="60B63765" w14:textId="77777777" w:rsidR="00E864AB" w:rsidRPr="00D62916" w:rsidRDefault="00E864AB" w:rsidP="00E864AB"/>
    <w:p w14:paraId="4977F98E" w14:textId="77777777" w:rsidR="00E864AB" w:rsidRPr="00D62916" w:rsidRDefault="00E864AB" w:rsidP="00E864AB">
      <w:pPr>
        <w:pStyle w:val="berschrift2"/>
      </w:pPr>
      <w:bookmarkStart w:id="425" w:name="_Toc161293462"/>
      <w:bookmarkStart w:id="426" w:name="_Toc188159247"/>
      <w:r w:rsidRPr="00D62916">
        <w:t>Benutzungsoberfläche</w:t>
      </w:r>
      <w:bookmarkEnd w:id="425"/>
      <w:bookmarkEnd w:id="426"/>
    </w:p>
    <w:p w14:paraId="1AAD8A97" w14:textId="77777777" w:rsidR="00E864AB" w:rsidRPr="00D62916" w:rsidRDefault="00E864AB" w:rsidP="00E864AB">
      <w:pPr>
        <w:pStyle w:val="Erluterungstext"/>
      </w:pPr>
      <w:bookmarkStart w:id="427" w:name="OLE_LINK93"/>
      <w:bookmarkStart w:id="428" w:name="OLE_LINK94"/>
      <w:r w:rsidRPr="00D62916">
        <w:t>IT-Systeme, die von (menschlichen) Benutzern interaktiv genutzt werden, benötigen eine Benutzungsoberfläche. Das können sowohl grafische als auch textuelle Oberflächen sein.</w:t>
      </w:r>
    </w:p>
    <w:bookmarkEnd w:id="427"/>
    <w:bookmarkEnd w:id="428"/>
    <w:p w14:paraId="0EAA79B5" w14:textId="77777777" w:rsidR="00E864AB" w:rsidRPr="00D62916" w:rsidRDefault="00E864AB" w:rsidP="00E864AB"/>
    <w:p w14:paraId="3D0BC6BB" w14:textId="77777777" w:rsidR="00E864AB" w:rsidRPr="00D62916" w:rsidRDefault="00E864AB" w:rsidP="00E864AB">
      <w:pPr>
        <w:pStyle w:val="berschrift2"/>
      </w:pPr>
      <w:bookmarkStart w:id="429" w:name="_Toc161293463"/>
      <w:bookmarkStart w:id="430" w:name="_Toc188159248"/>
      <w:r w:rsidRPr="00D62916">
        <w:t>Ergonomie</w:t>
      </w:r>
      <w:bookmarkEnd w:id="429"/>
      <w:bookmarkEnd w:id="430"/>
    </w:p>
    <w:p w14:paraId="07D3D3B2" w14:textId="77777777" w:rsidR="00E864AB" w:rsidRPr="00D62916" w:rsidRDefault="00E864AB" w:rsidP="00E864AB">
      <w:pPr>
        <w:pStyle w:val="Erluterungstext"/>
      </w:pPr>
      <w:bookmarkStart w:id="431" w:name="OLE_LINK95"/>
      <w:bookmarkStart w:id="432"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431"/>
    <w:bookmarkEnd w:id="432"/>
    <w:p w14:paraId="646D0C62" w14:textId="77777777" w:rsidR="00E864AB" w:rsidRPr="00D62916" w:rsidRDefault="00E864AB" w:rsidP="00E864AB"/>
    <w:p w14:paraId="4680F8B2" w14:textId="77777777" w:rsidR="00E864AB" w:rsidRPr="00D62916" w:rsidRDefault="00E864AB" w:rsidP="00E864AB">
      <w:pPr>
        <w:pStyle w:val="berschrift2"/>
      </w:pPr>
      <w:bookmarkStart w:id="433" w:name="_Toc161293464"/>
      <w:bookmarkStart w:id="434" w:name="_Toc188159249"/>
      <w:r w:rsidRPr="00D62916">
        <w:t>Ablaufsteuerung</w:t>
      </w:r>
      <w:bookmarkEnd w:id="433"/>
      <w:bookmarkEnd w:id="434"/>
    </w:p>
    <w:p w14:paraId="5CD1B07C" w14:textId="77777777" w:rsidR="00E864AB" w:rsidRPr="00D62916" w:rsidRDefault="00E864AB" w:rsidP="00E864AB">
      <w:pPr>
        <w:pStyle w:val="Erluterungstext"/>
      </w:pPr>
      <w:bookmarkStart w:id="435" w:name="OLE_LINK97"/>
      <w:bookmarkStart w:id="436"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435"/>
    <w:bookmarkEnd w:id="436"/>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437" w:name="_Toc161293465"/>
      <w:bookmarkStart w:id="438" w:name="_Toc188159250"/>
      <w:r w:rsidRPr="00D62916">
        <w:t>Transaktionsbehandlung</w:t>
      </w:r>
      <w:bookmarkEnd w:id="437"/>
      <w:bookmarkEnd w:id="438"/>
    </w:p>
    <w:p w14:paraId="31F84CDC" w14:textId="77777777" w:rsidR="00E864AB" w:rsidRPr="00D62916" w:rsidRDefault="00E864AB" w:rsidP="00E864AB">
      <w:pPr>
        <w:pStyle w:val="Erluterungstext"/>
      </w:pPr>
      <w:bookmarkStart w:id="439" w:name="OLE_LINK99"/>
      <w:bookmarkStart w:id="440"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439"/>
    <w:bookmarkEnd w:id="440"/>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441" w:name="_Toc161293466"/>
      <w:bookmarkStart w:id="442" w:name="_Toc188159251"/>
      <w:r w:rsidRPr="00D62916">
        <w:t>Sessionbehandlung</w:t>
      </w:r>
      <w:bookmarkEnd w:id="441"/>
      <w:bookmarkEnd w:id="442"/>
    </w:p>
    <w:p w14:paraId="18D9C81E" w14:textId="77777777" w:rsidR="00E864AB" w:rsidRPr="00D62916" w:rsidRDefault="00E864AB" w:rsidP="00E864AB">
      <w:pPr>
        <w:pStyle w:val="Erluterungstext"/>
      </w:pPr>
      <w:bookmarkStart w:id="443" w:name="OLE_LINK101"/>
      <w:bookmarkStart w:id="444"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443"/>
    <w:bookmarkEnd w:id="444"/>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445" w:name="_Toc161293467"/>
      <w:bookmarkStart w:id="446" w:name="_Toc188159252"/>
      <w:r w:rsidRPr="00D62916">
        <w:t>Sicherheit</w:t>
      </w:r>
      <w:bookmarkEnd w:id="445"/>
      <w:bookmarkEnd w:id="446"/>
    </w:p>
    <w:p w14:paraId="7904C3EA" w14:textId="77777777" w:rsidR="00E864AB" w:rsidRPr="00D62916" w:rsidRDefault="00E864AB" w:rsidP="00E864AB">
      <w:pPr>
        <w:pStyle w:val="Erluterungstext"/>
      </w:pPr>
      <w:bookmarkStart w:id="447" w:name="OLE_LINK103"/>
      <w:bookmarkStart w:id="448"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447"/>
    <w:bookmarkEnd w:id="448"/>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449" w:name="_Toc161293468"/>
      <w:bookmarkStart w:id="450" w:name="_Toc188159253"/>
      <w:r w:rsidRPr="00D62916">
        <w:t>Kommunikation und Integration mit anderen IT-Systemen</w:t>
      </w:r>
      <w:bookmarkEnd w:id="449"/>
      <w:bookmarkEnd w:id="450"/>
    </w:p>
    <w:p w14:paraId="28298496" w14:textId="23A72593" w:rsidR="00E864AB" w:rsidRPr="00D62916" w:rsidRDefault="00E864AB" w:rsidP="00E864AB">
      <w:pPr>
        <w:pStyle w:val="Erluterungstext"/>
      </w:pPr>
      <w:bookmarkStart w:id="451" w:name="OLE_LINK105"/>
      <w:bookmarkStart w:id="452"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451"/>
    <w:bookmarkEnd w:id="452"/>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453" w:name="_Toc161293469"/>
      <w:bookmarkStart w:id="454" w:name="_Toc188159254"/>
      <w:r w:rsidRPr="00D62916">
        <w:t>Verteilung</w:t>
      </w:r>
      <w:bookmarkEnd w:id="453"/>
      <w:bookmarkEnd w:id="454"/>
    </w:p>
    <w:p w14:paraId="0EFDFF75" w14:textId="77777777" w:rsidR="00E864AB" w:rsidRPr="00D62916" w:rsidRDefault="00E864AB" w:rsidP="00E864AB">
      <w:pPr>
        <w:pStyle w:val="Erluterungstext"/>
      </w:pPr>
      <w:bookmarkStart w:id="455" w:name="OLE_LINK107"/>
      <w:bookmarkStart w:id="456"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455"/>
    <w:bookmarkEnd w:id="456"/>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457" w:name="_Toc161293479"/>
      <w:bookmarkStart w:id="458" w:name="_Toc188159255"/>
      <w:r w:rsidRPr="00D62916">
        <w:t>Plausibilisierung und Validierung</w:t>
      </w:r>
      <w:bookmarkEnd w:id="457"/>
      <w:bookmarkEnd w:id="458"/>
    </w:p>
    <w:p w14:paraId="5E95C501" w14:textId="1384744E" w:rsidR="002060DC" w:rsidRPr="00D62916" w:rsidRDefault="002060DC" w:rsidP="007F275F">
      <w:pPr>
        <w:pStyle w:val="Erluterungstext"/>
      </w:pPr>
      <w:bookmarkStart w:id="459" w:name="OLE_LINK109"/>
      <w:bookmarkStart w:id="460" w:name="OLE_LINK110"/>
      <w:r w:rsidRPr="00D62916">
        <w:t>Wo und wie plausibilisieren und validieren Sie (Eingabe-)daten, etwa Benutzereingaben?</w:t>
      </w:r>
    </w:p>
    <w:bookmarkEnd w:id="459"/>
    <w:bookmarkEnd w:id="460"/>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461" w:name="_Toc161293470"/>
      <w:bookmarkStart w:id="462" w:name="_Toc188159256"/>
      <w:r w:rsidRPr="00D62916">
        <w:t>Ausnahme-/Fehlerbehandlung</w:t>
      </w:r>
      <w:bookmarkEnd w:id="461"/>
      <w:bookmarkEnd w:id="462"/>
    </w:p>
    <w:p w14:paraId="59245BF5" w14:textId="77777777" w:rsidR="00E864AB" w:rsidRPr="00D62916" w:rsidRDefault="00E864AB" w:rsidP="00E864AB">
      <w:pPr>
        <w:pStyle w:val="Erluterungstext"/>
      </w:pPr>
      <w:bookmarkStart w:id="463" w:name="OLE_LINK111"/>
      <w:bookmarkStart w:id="464"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463"/>
    <w:bookmarkEnd w:id="464"/>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465" w:name="_Toc161293471"/>
      <w:bookmarkStart w:id="466" w:name="_Toc188159257"/>
      <w:r w:rsidRPr="00D62916">
        <w:t>Management des Systems &amp; Administrierbarkeit</w:t>
      </w:r>
      <w:bookmarkEnd w:id="465"/>
      <w:bookmarkEnd w:id="466"/>
    </w:p>
    <w:p w14:paraId="0D156046" w14:textId="77777777" w:rsidR="00E864AB" w:rsidRPr="00D62916" w:rsidRDefault="00E864AB" w:rsidP="00E864AB">
      <w:pPr>
        <w:pStyle w:val="Erluterungstext"/>
      </w:pPr>
      <w:bookmarkStart w:id="467" w:name="OLE_LINK113"/>
      <w:bookmarkStart w:id="468"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467"/>
    <w:bookmarkEnd w:id="468"/>
    <w:p w14:paraId="081B085E" w14:textId="77777777" w:rsidR="00E864AB" w:rsidRPr="00D62916" w:rsidRDefault="00E864AB" w:rsidP="00E864AB"/>
    <w:p w14:paraId="101CB4B3" w14:textId="77777777" w:rsidR="00E864AB" w:rsidRPr="00D62916" w:rsidRDefault="00E864AB" w:rsidP="00E864AB">
      <w:pPr>
        <w:pStyle w:val="berschrift2"/>
      </w:pPr>
      <w:bookmarkStart w:id="469" w:name="_Toc161293472"/>
      <w:bookmarkStart w:id="470" w:name="_Toc188159258"/>
      <w:r w:rsidRPr="00D62916">
        <w:t>Logging, Protokollierung, Tracing</w:t>
      </w:r>
      <w:bookmarkEnd w:id="469"/>
      <w:bookmarkEnd w:id="470"/>
      <w:r w:rsidRPr="00D62916">
        <w:t xml:space="preserve"> </w:t>
      </w:r>
    </w:p>
    <w:p w14:paraId="384CF37F" w14:textId="77777777" w:rsidR="00E864AB" w:rsidRPr="00D62916" w:rsidRDefault="00E864AB" w:rsidP="00E864AB">
      <w:pPr>
        <w:pStyle w:val="Erluterungstext"/>
      </w:pPr>
      <w:bookmarkStart w:id="471" w:name="OLE_LINK115"/>
      <w:bookmarkStart w:id="472"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471"/>
    <w:bookmarkEnd w:id="472"/>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473" w:name="_Toc161293473"/>
      <w:bookmarkStart w:id="474" w:name="_Toc188159259"/>
      <w:r w:rsidRPr="00D62916">
        <w:t>Geschäftsregeln</w:t>
      </w:r>
      <w:bookmarkEnd w:id="473"/>
      <w:bookmarkEnd w:id="474"/>
    </w:p>
    <w:p w14:paraId="1CB5C984" w14:textId="77777777" w:rsidR="00E864AB" w:rsidRPr="00D62916" w:rsidRDefault="00E864AB" w:rsidP="00E864AB">
      <w:pPr>
        <w:pStyle w:val="Erluterungstext"/>
      </w:pPr>
      <w:bookmarkStart w:id="475" w:name="OLE_LINK117"/>
      <w:bookmarkStart w:id="476"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477" w:name="_Toc161293474"/>
      <w:bookmarkStart w:id="478" w:name="_Toc188159260"/>
      <w:bookmarkEnd w:id="475"/>
      <w:bookmarkEnd w:id="476"/>
      <w:r w:rsidRPr="00D62916">
        <w:t>Konfigurierbarkeit</w:t>
      </w:r>
      <w:bookmarkEnd w:id="477"/>
      <w:bookmarkEnd w:id="478"/>
    </w:p>
    <w:p w14:paraId="7240135B" w14:textId="77777777" w:rsidR="00E864AB" w:rsidRPr="00D62916" w:rsidRDefault="00E864AB" w:rsidP="00E864AB">
      <w:pPr>
        <w:pStyle w:val="Erluterungstext"/>
      </w:pPr>
      <w:bookmarkStart w:id="479" w:name="OLE_LINK119"/>
      <w:bookmarkStart w:id="480"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479"/>
    <w:bookmarkEnd w:id="480"/>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481" w:name="_Toc161293475"/>
      <w:bookmarkStart w:id="482" w:name="_Toc188159261"/>
      <w:r w:rsidRPr="00D62916">
        <w:t>Parallelisierung und Threading</w:t>
      </w:r>
      <w:bookmarkEnd w:id="481"/>
      <w:bookmarkEnd w:id="482"/>
    </w:p>
    <w:p w14:paraId="4B6B43F8" w14:textId="77777777" w:rsidR="00E864AB" w:rsidRPr="00D62916" w:rsidRDefault="00E864AB" w:rsidP="00E864AB">
      <w:pPr>
        <w:pStyle w:val="Erluterungstext"/>
      </w:pPr>
      <w:bookmarkStart w:id="483" w:name="OLE_LINK121"/>
      <w:bookmarkStart w:id="484"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483"/>
    <w:bookmarkEnd w:id="484"/>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485" w:name="_Toc161293476"/>
      <w:bookmarkStart w:id="486" w:name="_Toc188159262"/>
      <w:r w:rsidRPr="00D62916">
        <w:t>Internationalisierung</w:t>
      </w:r>
      <w:bookmarkEnd w:id="485"/>
      <w:bookmarkEnd w:id="486"/>
    </w:p>
    <w:p w14:paraId="3FA2313E" w14:textId="77777777" w:rsidR="00E864AB" w:rsidRPr="00D62916" w:rsidRDefault="00E864AB" w:rsidP="00E864AB">
      <w:pPr>
        <w:pStyle w:val="Erluterungstext"/>
      </w:pPr>
      <w:bookmarkStart w:id="487" w:name="OLE_LINK123"/>
      <w:bookmarkStart w:id="488"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487"/>
    <w:bookmarkEnd w:id="488"/>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489" w:name="_Toc161293477"/>
      <w:bookmarkStart w:id="490" w:name="_Toc188159263"/>
      <w:r w:rsidRPr="00D62916">
        <w:t>Migration</w:t>
      </w:r>
      <w:bookmarkEnd w:id="489"/>
      <w:bookmarkEnd w:id="490"/>
    </w:p>
    <w:p w14:paraId="39370CE0" w14:textId="77777777" w:rsidR="00E864AB" w:rsidRPr="00D62916" w:rsidRDefault="00E864AB" w:rsidP="00E864AB">
      <w:pPr>
        <w:pStyle w:val="Erluterungstext"/>
      </w:pPr>
      <w:bookmarkStart w:id="491" w:name="OLE_LINK125"/>
      <w:bookmarkStart w:id="492" w:name="OLE_LINK126"/>
      <w:bookmarkStart w:id="493"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491"/>
    <w:bookmarkEnd w:id="492"/>
    <w:bookmarkEnd w:id="493"/>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494" w:name="_Toc161293478"/>
      <w:bookmarkStart w:id="495" w:name="_Toc188159264"/>
      <w:r w:rsidRPr="00D62916">
        <w:t>Testbarkeit</w:t>
      </w:r>
      <w:bookmarkEnd w:id="494"/>
      <w:bookmarkEnd w:id="495"/>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496" w:name="_Toc188159265"/>
      <w:r>
        <w:t>Skalierung, Clustering</w:t>
      </w:r>
      <w:bookmarkEnd w:id="496"/>
    </w:p>
    <w:p w14:paraId="331DBCEE" w14:textId="170870F7" w:rsidR="002060DC" w:rsidRPr="00D62916" w:rsidRDefault="00A61C42" w:rsidP="002060DC">
      <w:pPr>
        <w:pStyle w:val="Erluterungstext"/>
      </w:pPr>
      <w:bookmarkStart w:id="497" w:name="OLE_LINK128"/>
      <w:bookmarkStart w:id="498" w:name="OLE_LINK129"/>
      <w:r>
        <w:t>Wie gestalten Sie Ihr System „wachstumsfähig“, so daß auch bei steigender Last oder steigenden Benutzerzahlen die Antwortzeiten und/oder Durchsatz erhalten bleiben?</w:t>
      </w:r>
    </w:p>
    <w:bookmarkEnd w:id="497"/>
    <w:bookmarkEnd w:id="498"/>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499" w:name="_Toc188159266"/>
      <w:bookmarkStart w:id="500" w:name="OLE_LINK31"/>
      <w:bookmarkStart w:id="501" w:name="OLE_LINK32"/>
      <w:r>
        <w:t>Hochverfügbarkeit</w:t>
      </w:r>
      <w:bookmarkEnd w:id="499"/>
    </w:p>
    <w:p w14:paraId="2F221250" w14:textId="4F9CAB22" w:rsidR="001833CE" w:rsidRDefault="00A61C42" w:rsidP="001833CE">
      <w:pPr>
        <w:pStyle w:val="Erluterungstext"/>
      </w:pPr>
      <w:bookmarkStart w:id="502" w:name="OLE_LINK130"/>
      <w:bookmarkStart w:id="503" w:name="OLE_LINK131"/>
      <w:r>
        <w:t>Wie erreichen Sie hohe Verfügbarkeit des Systems? Legen Sie Teile redundant aus? Verteilen Sie das System auf unterschiedliche Rechner oder Rechenzentren? Betreiben Sie Standby-Systeme?</w:t>
      </w:r>
    </w:p>
    <w:bookmarkEnd w:id="500"/>
    <w:bookmarkEnd w:id="501"/>
    <w:bookmarkEnd w:id="502"/>
    <w:bookmarkEnd w:id="503"/>
    <w:p w14:paraId="1010A5A3" w14:textId="0F2B454D" w:rsidR="008232D4" w:rsidRPr="00D62916" w:rsidRDefault="008232D4" w:rsidP="008232D4">
      <w:pPr>
        <w:pStyle w:val="berschrift2"/>
        <w:rPr>
          <w:ins w:id="504" w:author="Gernot Starke" w:date="2012-06-08T16:12:00Z"/>
        </w:rPr>
      </w:pPr>
      <w:ins w:id="505" w:author="Gernot Starke" w:date="2012-06-08T16:12:00Z">
        <w:r>
          <w:t>Codegenerierung</w:t>
        </w:r>
      </w:ins>
    </w:p>
    <w:p w14:paraId="69AF19A1" w14:textId="101F9C06" w:rsidR="008232D4" w:rsidRDefault="000E6054" w:rsidP="008232D4">
      <w:pPr>
        <w:pStyle w:val="Erluterungstext"/>
        <w:rPr>
          <w:ins w:id="506" w:author="Gernot Starke" w:date="2012-06-08T16:12:00Z"/>
        </w:rPr>
      </w:pPr>
      <w:ins w:id="507" w:author="Gernot Starke" w:date="2012-06-08T16:46:00Z">
        <w:r>
          <w:t>Wie und wo verwenden Sie Codegeneratoren, um Teile Ihres Systems aus Modellen oder domänenspezifischen Sprachen (DSL’s) zu generieren</w:t>
        </w:r>
      </w:ins>
      <w:ins w:id="508" w:author="Gernot Starke" w:date="2012-06-08T16:12:00Z">
        <w:r w:rsidR="008232D4">
          <w:t>?</w:t>
        </w:r>
      </w:ins>
    </w:p>
    <w:p w14:paraId="27B15744" w14:textId="6B947787" w:rsidR="000E6054" w:rsidRPr="00D62916" w:rsidRDefault="000E6054" w:rsidP="000E6054">
      <w:pPr>
        <w:pStyle w:val="berschrift2"/>
        <w:rPr>
          <w:ins w:id="509" w:author="Gernot Starke" w:date="2012-06-08T16:46:00Z"/>
        </w:rPr>
      </w:pPr>
      <w:ins w:id="510" w:author="Gernot Starke" w:date="2012-06-08T16:46:00Z">
        <w:r>
          <w:t>Buildmanagement</w:t>
        </w:r>
      </w:ins>
    </w:p>
    <w:p w14:paraId="596D914F" w14:textId="6448C2A6" w:rsidR="000E6054" w:rsidRDefault="000E6054" w:rsidP="000E6054">
      <w:pPr>
        <w:pStyle w:val="Erluterungstext"/>
        <w:rPr>
          <w:ins w:id="511" w:author="Gernot Starke" w:date="2012-06-08T16:46:00Z"/>
        </w:rPr>
      </w:pPr>
      <w:ins w:id="512" w:author="Gernot Starke" w:date="2012-06-08T16:47:00Z">
        <w:r>
          <w:t>Wie wird das gesamte System aus Sourcecode Bausteinen gebaut? Welche Repositories (Versionsverwaltungssysteme) enthalten welchen Sourcecode, wo liegen Konfigurationsdateien, Testdaten und/oder Build-Skripte (</w:t>
        </w:r>
      </w:ins>
      <w:ins w:id="513" w:author="Gernot Starke" w:date="2012-06-08T16:48:00Z">
        <w:r>
          <w:t xml:space="preserve">make, </w:t>
        </w:r>
      </w:ins>
      <w:ins w:id="514" w:author="Gernot Starke" w:date="2012-06-08T16:47:00Z">
        <w:r>
          <w:t>ant, maven,</w:t>
        </w:r>
      </w:ins>
      <w:ins w:id="515" w:author="Gernot Starke" w:date="2012-06-08T16:48:00Z">
        <w:r>
          <w:t xml:space="preserve"> gradle oder Ähnliche)?</w:t>
        </w:r>
      </w:ins>
      <w:ins w:id="516"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517" w:name="_Toc161293482"/>
      <w:bookmarkStart w:id="518" w:name="_Toc188159267"/>
      <w:r w:rsidRPr="00D62916">
        <w:t>Entwurfsentscheidungen</w:t>
      </w:r>
      <w:bookmarkEnd w:id="517"/>
      <w:bookmarkEnd w:id="518"/>
    </w:p>
    <w:p w14:paraId="00BF2151" w14:textId="77777777" w:rsidR="00E864AB" w:rsidRPr="00D62916" w:rsidRDefault="00E864AB" w:rsidP="00E864AB">
      <w:pPr>
        <w:pStyle w:val="Erluterungberschrift"/>
      </w:pPr>
      <w:bookmarkStart w:id="519" w:name="OLE_LINK132"/>
      <w:bookmarkStart w:id="520"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519"/>
    <w:bookmarkEnd w:id="520"/>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521" w:name="_Toc161293483"/>
      <w:bookmarkStart w:id="522" w:name="_Toc188159268"/>
      <w:bookmarkStart w:id="523" w:name="OLE_LINK33"/>
      <w:bookmarkStart w:id="524" w:name="OLE_LINK34"/>
      <w:r>
        <w:t>Entwurfsentscheidung</w:t>
      </w:r>
      <w:bookmarkEnd w:id="521"/>
      <w:r w:rsidR="00E053B5">
        <w:t xml:space="preserve"> 1</w:t>
      </w:r>
      <w:bookmarkEnd w:id="522"/>
    </w:p>
    <w:p w14:paraId="56329BEF" w14:textId="77777777" w:rsidR="00E864AB" w:rsidRDefault="00E864AB" w:rsidP="00E864AB">
      <w:pPr>
        <w:pStyle w:val="berschrift3"/>
      </w:pPr>
      <w:bookmarkStart w:id="525" w:name="OLE_LINK146"/>
      <w:bookmarkStart w:id="526"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527" w:name="_Toc161293484"/>
      <w:bookmarkStart w:id="528" w:name="_Toc188159269"/>
      <w:bookmarkEnd w:id="523"/>
      <w:bookmarkEnd w:id="524"/>
      <w:bookmarkEnd w:id="525"/>
      <w:bookmarkEnd w:id="526"/>
      <w:r>
        <w:t>Entwurfsentscheidung n</w:t>
      </w:r>
      <w:bookmarkEnd w:id="527"/>
      <w:bookmarkEnd w:id="528"/>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529" w:name="_Toc161293485"/>
      <w:bookmarkStart w:id="530" w:name="_Toc188159270"/>
      <w:r>
        <w:t>Qualitätss</w:t>
      </w:r>
      <w:r w:rsidR="00E864AB" w:rsidRPr="00D62916">
        <w:t>zenarien</w:t>
      </w:r>
      <w:bookmarkEnd w:id="529"/>
      <w:bookmarkEnd w:id="530"/>
    </w:p>
    <w:p w14:paraId="2E63903B" w14:textId="297CAE03" w:rsidR="00E053B5" w:rsidRPr="00D62916" w:rsidRDefault="00E053B5" w:rsidP="00E053B5">
      <w:pPr>
        <w:pStyle w:val="Erluterungstext"/>
      </w:pPr>
      <w:bookmarkStart w:id="531" w:name="OLE_LINK134"/>
      <w:bookmarkStart w:id="532"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531"/>
    <w:bookmarkEnd w:id="532"/>
    <w:p w14:paraId="45EED9D1" w14:textId="77777777" w:rsidR="00E053B5" w:rsidRPr="00E053B5" w:rsidRDefault="00E053B5" w:rsidP="00E053B5"/>
    <w:p w14:paraId="216831C5" w14:textId="3ABA1DE9" w:rsidR="00E864AB" w:rsidRPr="00D62916" w:rsidRDefault="00E053B5" w:rsidP="00E864AB">
      <w:pPr>
        <w:pStyle w:val="berschrift2"/>
      </w:pPr>
      <w:bookmarkStart w:id="533" w:name="_Toc188159271"/>
      <w:r>
        <w:t>Qualitätsbaum</w:t>
      </w:r>
      <w:bookmarkEnd w:id="533"/>
    </w:p>
    <w:p w14:paraId="4E2457B9" w14:textId="77777777" w:rsidR="00E053B5" w:rsidRPr="00D62916" w:rsidRDefault="00E053B5" w:rsidP="00E053B5">
      <w:pPr>
        <w:pStyle w:val="Erluterungberschrift"/>
      </w:pPr>
      <w:bookmarkStart w:id="534" w:name="OLE_LINK136"/>
      <w:bookmarkStart w:id="535"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534"/>
    <w:bookmarkEnd w:id="535"/>
    <w:p w14:paraId="354A0811" w14:textId="77777777" w:rsidR="00E864AB" w:rsidRPr="002D7FEA" w:rsidRDefault="00E864AB" w:rsidP="00E864AB"/>
    <w:p w14:paraId="7424422C" w14:textId="491DC6BB" w:rsidR="00E864AB" w:rsidRPr="00D62916" w:rsidRDefault="00E864AB" w:rsidP="00E864AB">
      <w:pPr>
        <w:pStyle w:val="berschrift2"/>
      </w:pPr>
      <w:bookmarkStart w:id="536" w:name="_Toc161293487"/>
      <w:bookmarkStart w:id="537" w:name="_Toc188159272"/>
      <w:r w:rsidRPr="00D62916">
        <w:t>Bewertungsszenari</w:t>
      </w:r>
      <w:bookmarkEnd w:id="536"/>
      <w:r w:rsidR="00E053B5">
        <w:t>en</w:t>
      </w:r>
      <w:bookmarkEnd w:id="537"/>
    </w:p>
    <w:p w14:paraId="0B0CB123" w14:textId="77777777" w:rsidR="00E053B5" w:rsidRPr="00D62916" w:rsidRDefault="00E053B5" w:rsidP="00E053B5">
      <w:pPr>
        <w:pStyle w:val="Erluterungberschrift"/>
      </w:pPr>
      <w:bookmarkStart w:id="538" w:name="OLE_LINK138"/>
      <w:bookmarkStart w:id="539" w:name="OLE_LINK139"/>
      <w:bookmarkStart w:id="540" w:name="OLE_LINK140"/>
      <w:bookmarkStart w:id="541"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538"/>
    <w:bookmarkEnd w:id="539"/>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540"/>
    <w:bookmarkEnd w:id="541"/>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542" w:name="_Toc188159273"/>
      <w:r w:rsidR="001833CE">
        <w:t>Risiken</w:t>
      </w:r>
      <w:bookmarkEnd w:id="542"/>
    </w:p>
    <w:p w14:paraId="44CCCF7E" w14:textId="77777777" w:rsidR="00E864AB" w:rsidRPr="00D62916" w:rsidRDefault="00E864AB" w:rsidP="00E864AB">
      <w:pPr>
        <w:pStyle w:val="Erluterungberschrift"/>
      </w:pPr>
      <w:bookmarkStart w:id="543" w:name="OLE_LINK142"/>
      <w:bookmarkStart w:id="544"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543"/>
    <w:bookmarkEnd w:id="544"/>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545" w:name="_Toc161293495"/>
      <w:bookmarkStart w:id="546" w:name="_Toc188159274"/>
      <w:r w:rsidRPr="00D62916">
        <w:t>Glossar</w:t>
      </w:r>
      <w:bookmarkEnd w:id="545"/>
      <w:bookmarkEnd w:id="546"/>
    </w:p>
    <w:p w14:paraId="1DB5D271" w14:textId="77777777" w:rsidR="00E864AB" w:rsidRPr="00D62916" w:rsidRDefault="00E864AB" w:rsidP="00E864AB">
      <w:pPr>
        <w:pStyle w:val="Erluterungberschrift"/>
      </w:pPr>
      <w:bookmarkStart w:id="547" w:name="OLE_LINK144"/>
      <w:bookmarkStart w:id="548"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547"/>
    <w:bookmarkEnd w:id="548"/>
    <w:p w14:paraId="7B23F141" w14:textId="77777777" w:rsidR="00E864AB" w:rsidRDefault="00E864AB" w:rsidP="00E864AB"/>
    <w:sectPr w:rsidR="00E864AB" w:rsidSect="00286C99">
      <w:headerReference w:type="default" r:id="rId19"/>
      <w:footerReference w:type="default" r:id="rId20"/>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8" w:author="Gernot Starke" w:date="2014-10-27T22:34:00Z" w:initials="GS">
    <w:p w14:paraId="42480B2E" w14:textId="503A0FFF" w:rsidR="00B532D0" w:rsidRDefault="00B532D0">
      <w:pPr>
        <w:pStyle w:val="Kommentartext"/>
      </w:pPr>
      <w:r>
        <w:rPr>
          <w:rStyle w:val="Kommentarzeichen"/>
        </w:rPr>
        <w:annotationRef/>
      </w:r>
      <w:r>
        <w:t>Text überarbeitet</w:t>
      </w:r>
    </w:p>
  </w:comment>
  <w:comment w:id="353" w:author="Gernot Starke" w:date="2014-10-27T22:34:00Z" w:initials="GS">
    <w:p w14:paraId="415E438F" w14:textId="53A37EE5" w:rsidR="00B532D0" w:rsidRDefault="00B532D0">
      <w:pPr>
        <w:pStyle w:val="Kommentartext"/>
      </w:pPr>
      <w:r>
        <w:rPr>
          <w:rStyle w:val="Kommentarzeichen"/>
        </w:rPr>
        <w:annotationRef/>
      </w:r>
      <w:r>
        <w:t>Verschoben aus Kapitel 8</w:t>
      </w:r>
    </w:p>
  </w:comment>
  <w:comment w:id="364" w:author="Mario Murrent" w:date="2014-10-27T22:34:00Z" w:initials="MM">
    <w:p w14:paraId="48BC5056" w14:textId="1817B3AA" w:rsidR="00B532D0" w:rsidRDefault="00B532D0">
      <w:pPr>
        <w:pStyle w:val="Kommentartext"/>
      </w:pPr>
      <w:r>
        <w:rPr>
          <w:rStyle w:val="Kommentarzeichen"/>
        </w:rPr>
        <w:annotationRef/>
      </w:r>
      <w:r>
        <w:t>Daniel</w:t>
      </w:r>
    </w:p>
  </w:comment>
  <w:comment w:id="369" w:author="Mario Murrent" w:date="2014-10-27T22:34:00Z" w:initials="MM">
    <w:p w14:paraId="0FB891F0" w14:textId="7D85B7C2" w:rsidR="00B532D0" w:rsidRDefault="00B532D0">
      <w:pPr>
        <w:pStyle w:val="Kommentartext"/>
      </w:pPr>
      <w:r>
        <w:rPr>
          <w:rStyle w:val="Kommentarzeichen"/>
        </w:rPr>
        <w:annotationRef/>
      </w:r>
      <w:r>
        <w:t>Roland</w:t>
      </w:r>
    </w:p>
  </w:comment>
  <w:comment w:id="374" w:author="Mario Murrent" w:date="2014-10-27T22:34:00Z" w:initials="MM">
    <w:p w14:paraId="4CE059D1" w14:textId="6B702806" w:rsidR="00B532D0" w:rsidRDefault="00B532D0">
      <w:pPr>
        <w:pStyle w:val="Kommentartext"/>
      </w:pPr>
      <w:r>
        <w:rPr>
          <w:rStyle w:val="Kommentarzeichen"/>
        </w:rPr>
        <w:annotationRef/>
      </w:r>
      <w:r>
        <w:t>Daniel</w:t>
      </w:r>
    </w:p>
  </w:comment>
  <w:comment w:id="381" w:author="Mario Murrent" w:date="2014-10-27T22:37:00Z" w:initials="MM">
    <w:p w14:paraId="055271E2" w14:textId="7926252F" w:rsidR="00B532D0" w:rsidRDefault="00B532D0">
      <w:pPr>
        <w:pStyle w:val="Kommentartext"/>
      </w:pPr>
      <w:r>
        <w:rPr>
          <w:rStyle w:val="Kommentarzeichen"/>
        </w:rPr>
        <w:annotationRef/>
      </w:r>
      <w:r>
        <w:rPr>
          <w:rStyle w:val="Kommentarzeichen"/>
        </w:rPr>
        <w:t>Bernhard</w:t>
      </w:r>
    </w:p>
  </w:comment>
  <w:comment w:id="393" w:author="Mario Murrent" w:date="2014-10-27T22:37:00Z" w:initials="MM">
    <w:p w14:paraId="3E3CEB21" w14:textId="476D61C0" w:rsidR="00B532D0" w:rsidRDefault="00B532D0">
      <w:pPr>
        <w:pStyle w:val="Kommentartext"/>
      </w:pPr>
      <w:r>
        <w:rPr>
          <w:rStyle w:val="Kommentarzeichen"/>
        </w:rPr>
        <w:annotationRef/>
      </w:r>
      <w:r>
        <w:t>Bernhard</w:t>
      </w:r>
    </w:p>
  </w:comment>
  <w:comment w:id="408" w:author="Mario Murrent" w:date="2014-10-27T22:34:00Z" w:initials="MM">
    <w:p w14:paraId="0DE77601" w14:textId="30266AEA" w:rsidR="00B532D0" w:rsidRDefault="00B532D0">
      <w:pPr>
        <w:pStyle w:val="Kommentartext"/>
      </w:pPr>
      <w:r>
        <w:rPr>
          <w:rStyle w:val="Kommentarzeichen"/>
        </w:rPr>
        <w:annotationRef/>
      </w:r>
      <w:r>
        <w:t>Roland</w:t>
      </w:r>
    </w:p>
  </w:comment>
  <w:comment w:id="413" w:author="Mario Murrent" w:date="2014-10-27T22:34:00Z" w:initials="MM">
    <w:p w14:paraId="60545234" w14:textId="154B5040" w:rsidR="00B532D0" w:rsidRDefault="00B532D0">
      <w:pPr>
        <w:pStyle w:val="Kommentartext"/>
      </w:pPr>
      <w:r>
        <w:rPr>
          <w:rStyle w:val="Kommentarzeichen"/>
        </w:rPr>
        <w:annotationRef/>
      </w:r>
      <w:r>
        <w:t>Daniel</w:t>
      </w:r>
    </w:p>
  </w:comment>
  <w:comment w:id="358" w:author="Gernot Starke" w:date="2014-10-27T22:34:00Z" w:initials="GS">
    <w:p w14:paraId="2F6DB798" w14:textId="07FAF38E" w:rsidR="00B532D0" w:rsidRDefault="00B532D0">
      <w:pPr>
        <w:pStyle w:val="Kommentartext"/>
      </w:pPr>
      <w:r>
        <w:rPr>
          <w:rStyle w:val="Kommentarzeichen"/>
        </w:rPr>
        <w:annotationRef/>
      </w:r>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80B2E" w15:done="0"/>
  <w15:commentEx w15:paraId="415E438F" w15:done="0"/>
  <w15:commentEx w15:paraId="48BC5056" w15:done="0"/>
  <w15:commentEx w15:paraId="0FB891F0" w15:done="0"/>
  <w15:commentEx w15:paraId="4CE059D1" w15:done="0"/>
  <w15:commentEx w15:paraId="055271E2" w15:done="0"/>
  <w15:commentEx w15:paraId="3E3CEB21" w15:done="0"/>
  <w15:commentEx w15:paraId="0DE77601" w15:done="0"/>
  <w15:commentEx w15:paraId="60545234" w15:done="0"/>
  <w15:commentEx w15:paraId="2F6DB7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B2472" w14:textId="77777777" w:rsidR="00B532D0" w:rsidRDefault="00B532D0">
      <w:r>
        <w:separator/>
      </w:r>
    </w:p>
  </w:endnote>
  <w:endnote w:type="continuationSeparator" w:id="0">
    <w:p w14:paraId="518929F6" w14:textId="77777777" w:rsidR="00B532D0" w:rsidRDefault="00B53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B532D0" w:rsidRPr="002510E7" w:rsidRDefault="00B532D0" w:rsidP="00286C99">
    <w:pPr>
      <w:pStyle w:val="Fuzeile"/>
      <w:jc w:val="right"/>
    </w:pPr>
    <w:r>
      <w:rPr>
        <w:noProof/>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B532D0" w:rsidRPr="002510E7" w:rsidRDefault="00B532D0"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9F69F" w14:textId="77777777" w:rsidR="00B532D0" w:rsidRDefault="00B532D0">
      <w:r>
        <w:separator/>
      </w:r>
    </w:p>
  </w:footnote>
  <w:footnote w:type="continuationSeparator" w:id="0">
    <w:p w14:paraId="551CE6BE" w14:textId="77777777" w:rsidR="00B532D0" w:rsidRDefault="00B532D0">
      <w:r>
        <w:continuationSeparator/>
      </w:r>
    </w:p>
  </w:footnote>
  <w:footnote w:id="1">
    <w:p w14:paraId="65AA59C6" w14:textId="77777777" w:rsidR="00B532D0" w:rsidRDefault="00B532D0">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B532D0" w:rsidRDefault="00B532D0" w:rsidP="00286C99">
    <w:pPr>
      <w:pStyle w:val="Kopfzeile"/>
      <w:tabs>
        <w:tab w:val="left" w:pos="688"/>
      </w:tabs>
      <w:jc w:val="left"/>
    </w:pPr>
    <w:r>
      <w:rPr>
        <w:noProof/>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F822BE">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822BE">
      <w:rPr>
        <w:rStyle w:val="Seitenzahl"/>
        <w:noProof/>
      </w:rPr>
      <w:t>21</w:t>
    </w:r>
    <w:r>
      <w:rPr>
        <w:rStyle w:val="Seitenzahl"/>
      </w:rPr>
      <w:fldChar w:fldCharType="end"/>
    </w:r>
  </w:p>
  <w:p w14:paraId="0B6542F7" w14:textId="77777777" w:rsidR="00B532D0" w:rsidRDefault="00B532D0"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B532D0" w:rsidRDefault="00B532D0"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F822BE">
      <w:rPr>
        <w:rStyle w:val="Seitenzahl"/>
        <w:noProof/>
      </w:rPr>
      <w:t>20</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822BE">
      <w:rPr>
        <w:rStyle w:val="Seitenzahl"/>
        <w:noProof/>
      </w:rPr>
      <w:t>21</w:t>
    </w:r>
    <w:r>
      <w:rPr>
        <w:rStyle w:val="Seitenzahl"/>
      </w:rPr>
      <w:fldChar w:fldCharType="end"/>
    </w:r>
  </w:p>
  <w:p w14:paraId="5F5BBDD4" w14:textId="77777777" w:rsidR="00B532D0" w:rsidRDefault="00B532D0"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3"/>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3"/>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hard Stoeckl">
    <w15:presenceInfo w15:providerId="None" w15:userId="Bernhard Stoeck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60DC"/>
    <w:rsid w:val="00213360"/>
    <w:rsid w:val="00286C99"/>
    <w:rsid w:val="002A3F1F"/>
    <w:rsid w:val="002A6098"/>
    <w:rsid w:val="002A701F"/>
    <w:rsid w:val="002C4BC0"/>
    <w:rsid w:val="002C57CF"/>
    <w:rsid w:val="002E5798"/>
    <w:rsid w:val="002F6A03"/>
    <w:rsid w:val="003B3B7D"/>
    <w:rsid w:val="003D28BD"/>
    <w:rsid w:val="003D4092"/>
    <w:rsid w:val="00403FBD"/>
    <w:rsid w:val="00417144"/>
    <w:rsid w:val="00470E80"/>
    <w:rsid w:val="0047221F"/>
    <w:rsid w:val="00497E5B"/>
    <w:rsid w:val="004A731A"/>
    <w:rsid w:val="004B0089"/>
    <w:rsid w:val="004D5C8D"/>
    <w:rsid w:val="00523A8A"/>
    <w:rsid w:val="005572C6"/>
    <w:rsid w:val="005675D4"/>
    <w:rsid w:val="005762EA"/>
    <w:rsid w:val="0058170F"/>
    <w:rsid w:val="005C2132"/>
    <w:rsid w:val="0067367C"/>
    <w:rsid w:val="00677718"/>
    <w:rsid w:val="006B1EE1"/>
    <w:rsid w:val="006E46B5"/>
    <w:rsid w:val="00701345"/>
    <w:rsid w:val="00745B02"/>
    <w:rsid w:val="00755514"/>
    <w:rsid w:val="007D1D37"/>
    <w:rsid w:val="007D67A2"/>
    <w:rsid w:val="007E405F"/>
    <w:rsid w:val="007E7731"/>
    <w:rsid w:val="007F275F"/>
    <w:rsid w:val="0080023D"/>
    <w:rsid w:val="008232D4"/>
    <w:rsid w:val="00850334"/>
    <w:rsid w:val="00867DEA"/>
    <w:rsid w:val="008A2AD4"/>
    <w:rsid w:val="008C7218"/>
    <w:rsid w:val="008E555C"/>
    <w:rsid w:val="009060C8"/>
    <w:rsid w:val="00962F57"/>
    <w:rsid w:val="00993DF6"/>
    <w:rsid w:val="00995ED2"/>
    <w:rsid w:val="009A0FDC"/>
    <w:rsid w:val="00A04532"/>
    <w:rsid w:val="00A143B9"/>
    <w:rsid w:val="00A55105"/>
    <w:rsid w:val="00A61C42"/>
    <w:rsid w:val="00AC7D55"/>
    <w:rsid w:val="00B15D7F"/>
    <w:rsid w:val="00B17278"/>
    <w:rsid w:val="00B32DA7"/>
    <w:rsid w:val="00B3771A"/>
    <w:rsid w:val="00B4093A"/>
    <w:rsid w:val="00B44A74"/>
    <w:rsid w:val="00B532D0"/>
    <w:rsid w:val="00B96712"/>
    <w:rsid w:val="00BF2C45"/>
    <w:rsid w:val="00BF38D2"/>
    <w:rsid w:val="00C37CD3"/>
    <w:rsid w:val="00C44A7C"/>
    <w:rsid w:val="00C85358"/>
    <w:rsid w:val="00CA1525"/>
    <w:rsid w:val="00D30BC2"/>
    <w:rsid w:val="00DF04C2"/>
    <w:rsid w:val="00DF4714"/>
    <w:rsid w:val="00DF7471"/>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62B47"/>
    <w:rsid w:val="00F80235"/>
    <w:rsid w:val="00F822BE"/>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6CE84BCB"/>
  <w14:defaultImageDpi w14:val="300"/>
  <w15:docId w15:val="{1A568A02-3B9E-4D54-B34F-B39B2F6BF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2A588-9306-43B3-90CB-E20F7E98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1681</Words>
  <Characters>54428</Characters>
  <Application>Microsoft Office Word</Application>
  <DocSecurity>0</DocSecurity>
  <Lines>453</Lines>
  <Paragraphs>111</Paragraphs>
  <ScaleCrop>false</ScaleCrop>
  <HeadingPairs>
    <vt:vector size="2" baseType="variant">
      <vt:variant>
        <vt:lpstr>Titel</vt:lpstr>
      </vt:variant>
      <vt:variant>
        <vt:i4>1</vt:i4>
      </vt:variant>
    </vt:vector>
  </HeadingPairs>
  <TitlesOfParts>
    <vt:vector size="1" baseType="lpstr">
      <vt:lpstr>MedDevMM</vt:lpstr>
    </vt:vector>
  </TitlesOfParts>
  <Company/>
  <LinksUpToDate>false</LinksUpToDate>
  <CharactersWithSpaces>55998</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Bernhard Stoeckl</cp:lastModifiedBy>
  <cp:revision>2</cp:revision>
  <cp:lastPrinted>2011-04-05T18:29:00Z</cp:lastPrinted>
  <dcterms:created xsi:type="dcterms:W3CDTF">2014-11-05T17:52:00Z</dcterms:created>
  <dcterms:modified xsi:type="dcterms:W3CDTF">2014-11-05T17:52:00Z</dcterms:modified>
</cp:coreProperties>
</file>