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2C4BC0">
      <w:pPr>
        <w:spacing w:line="240" w:lineRule="atLeast"/>
        <w:jc w:val="center"/>
      </w:pPr>
      <w:r>
        <w:fldChar w:fldCharType="begin"/>
      </w:r>
      <w:r>
        <w:instrText xml:space="preserve"> AUTHOR  \* MERGEFORMAT </w:instrText>
      </w:r>
      <w:r>
        <w:fldChar w:fldCharType="separate"/>
      </w:r>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2C4BC0">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4406A"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lastRenderedPageBreak/>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lastRenderedPageBreak/>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lastRenderedPageBreak/>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Default="002A3F1F">
      <w:pPr>
        <w:pStyle w:val="berschrift3"/>
        <w:numPr>
          <w:ilvl w:val="3"/>
          <w:numId w:val="1"/>
        </w:numPr>
        <w:rPr>
          <w:ins w:id="378" w:author="Bernhard Stoeckl" w:date="2014-11-03T19:51: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7F294DFF" w14:textId="3B5503FE" w:rsidR="00B17278" w:rsidRPr="00B17278" w:rsidRDefault="00B17278" w:rsidP="00B17278">
      <w:pPr>
        <w:rPr>
          <w:ins w:id="383" w:author="Mario Murrent" w:date="2014-10-27T22:27:00Z"/>
          <w:rPrChange w:id="384" w:author="Bernhard Stoeckl" w:date="2014-11-03T19:51:00Z">
            <w:rPr>
              <w:ins w:id="385" w:author="Mario Murrent" w:date="2014-10-27T22:27:00Z"/>
            </w:rPr>
          </w:rPrChange>
        </w:rPr>
        <w:pPrChange w:id="386" w:author="Bernhard Stoeckl" w:date="2014-11-03T19:51:00Z">
          <w:pPr>
            <w:pStyle w:val="berschrift2"/>
          </w:pPr>
        </w:pPrChange>
      </w:pPr>
      <w:ins w:id="387" w:author="Bernhard Stoeckl" w:date="2014-11-03T19:54:00Z">
        <w:r>
          <w:rPr>
            <w:noProof/>
          </w:rPr>
          <w:drawing>
            <wp:inline distT="0" distB="0" distL="0" distR="0" wp14:anchorId="4EB9EDC7" wp14:editId="2CE24E2A">
              <wp:extent cx="2809036" cy="1763301"/>
              <wp:effectExtent l="0" t="0" r="0" b="889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3455" cy="1766075"/>
                      </a:xfrm>
                      <a:prstGeom prst="rect">
                        <a:avLst/>
                      </a:prstGeom>
                      <a:noFill/>
                      <a:ln>
                        <a:noFill/>
                      </a:ln>
                    </pic:spPr>
                  </pic:pic>
                </a:graphicData>
              </a:graphic>
            </wp:inline>
          </w:drawing>
        </w:r>
      </w:ins>
    </w:p>
    <w:p w14:paraId="332B66C6" w14:textId="17F5BE2F" w:rsidR="00A143B9" w:rsidRDefault="00A143B9">
      <w:pPr>
        <w:pStyle w:val="berschrift3"/>
        <w:rPr>
          <w:ins w:id="388" w:author="Mario Murrent" w:date="2014-10-27T22:30:00Z"/>
        </w:rPr>
        <w:pPrChange w:id="389" w:author="Mario Murrent" w:date="2014-10-27T22:27:00Z">
          <w:pPr>
            <w:pStyle w:val="berschrift2"/>
          </w:pPr>
        </w:pPrChange>
      </w:pPr>
      <w:ins w:id="390" w:author="Mario Murrent" w:date="2014-10-27T22:27:00Z">
        <w:r>
          <w:t>Funktionale Muster</w:t>
        </w:r>
      </w:ins>
    </w:p>
    <w:p w14:paraId="332C4346" w14:textId="535EE3B1" w:rsidR="002A3F1F" w:rsidRDefault="002A3F1F">
      <w:pPr>
        <w:pStyle w:val="berschrift3"/>
        <w:numPr>
          <w:ilvl w:val="3"/>
          <w:numId w:val="1"/>
        </w:numPr>
        <w:rPr>
          <w:ins w:id="391" w:author="Bernhard Stoeckl" w:date="2014-11-03T19:51:00Z"/>
        </w:rPr>
        <w:pPrChange w:id="392" w:author="Mario Murrent" w:date="2014-10-27T22:30:00Z">
          <w:pPr>
            <w:pStyle w:val="berschrift2"/>
          </w:pPr>
        </w:pPrChange>
      </w:pPr>
      <w:commentRangeStart w:id="393"/>
      <w:ins w:id="394" w:author="Mario Murrent" w:date="2014-10-27T22:30:00Z">
        <w:r>
          <w:t>Forward</w:t>
        </w:r>
      </w:ins>
      <w:commentRangeEnd w:id="393"/>
      <w:ins w:id="395" w:author="Mario Murrent" w:date="2014-10-27T22:34:00Z">
        <w:r w:rsidR="00C44A7C">
          <w:rPr>
            <w:rStyle w:val="Kommentarzeichen"/>
            <w:rFonts w:cs="Times New Roman"/>
            <w:b w:val="0"/>
            <w:bCs w:val="0"/>
            <w:szCs w:val="24"/>
          </w:rPr>
          <w:commentReference w:id="393"/>
        </w:r>
      </w:ins>
      <w:ins w:id="396" w:author="Mario Murrent" w:date="2014-10-27T22:30:00Z">
        <w:r>
          <w:t xml:space="preserve"> Receiver</w:t>
        </w:r>
      </w:ins>
    </w:p>
    <w:p w14:paraId="6EA23442" w14:textId="542F7F0C" w:rsidR="00B17278" w:rsidRPr="00B17278" w:rsidRDefault="00B17278" w:rsidP="00B17278">
      <w:pPr>
        <w:rPr>
          <w:ins w:id="397" w:author="Mario Murrent" w:date="2014-10-27T22:30:00Z"/>
          <w:rPrChange w:id="398" w:author="Bernhard Stoeckl" w:date="2014-11-03T19:51:00Z">
            <w:rPr>
              <w:ins w:id="399" w:author="Mario Murrent" w:date="2014-10-27T22:30:00Z"/>
            </w:rPr>
          </w:rPrChange>
        </w:rPr>
        <w:pPrChange w:id="400" w:author="Bernhard Stoeckl" w:date="2014-11-03T19:51:00Z">
          <w:pPr>
            <w:pStyle w:val="berschrift2"/>
          </w:pPr>
        </w:pPrChange>
      </w:pPr>
      <w:ins w:id="401" w:author="Bernhard Stoeckl" w:date="2014-11-03T19:52:00Z">
        <w:r>
          <w:rPr>
            <w:noProof/>
          </w:rPr>
          <w:drawing>
            <wp:inline distT="0" distB="0" distL="0" distR="0" wp14:anchorId="32240122" wp14:editId="5B93D2E6">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ins>
    </w:p>
    <w:p w14:paraId="5E147F27" w14:textId="5E60E3EA" w:rsidR="002A3F1F" w:rsidRDefault="002A3F1F">
      <w:pPr>
        <w:pStyle w:val="berschrift3"/>
        <w:numPr>
          <w:ilvl w:val="3"/>
          <w:numId w:val="1"/>
        </w:numPr>
        <w:rPr>
          <w:ins w:id="402" w:author="Mario Murrent" w:date="2014-10-27T22:30:00Z"/>
        </w:rPr>
        <w:pPrChange w:id="403" w:author="Mario Murrent" w:date="2014-10-27T22:30:00Z">
          <w:pPr>
            <w:pStyle w:val="berschrift2"/>
          </w:pPr>
        </w:pPrChange>
      </w:pPr>
      <w:commentRangeStart w:id="404"/>
      <w:ins w:id="405" w:author="Mario Murrent" w:date="2014-10-27T22:30:00Z">
        <w:r>
          <w:t>Pipes</w:t>
        </w:r>
      </w:ins>
      <w:commentRangeEnd w:id="404"/>
      <w:ins w:id="406" w:author="Mario Murrent" w:date="2014-10-27T22:33:00Z">
        <w:r w:rsidR="00C44A7C">
          <w:rPr>
            <w:rStyle w:val="Kommentarzeichen"/>
            <w:rFonts w:cs="Times New Roman"/>
            <w:b w:val="0"/>
            <w:bCs w:val="0"/>
            <w:szCs w:val="24"/>
          </w:rPr>
          <w:commentReference w:id="404"/>
        </w:r>
      </w:ins>
      <w:ins w:id="407" w:author="Mario Murrent" w:date="2014-10-27T22:30:00Z">
        <w:r>
          <w:t xml:space="preserve"> an</w:t>
        </w:r>
        <w:bookmarkStart w:id="408" w:name="_GoBack"/>
        <w:bookmarkEnd w:id="408"/>
        <w:r>
          <w:t>d Filters</w:t>
        </w:r>
      </w:ins>
    </w:p>
    <w:p w14:paraId="4212CA9F" w14:textId="10C53842" w:rsidR="002A3F1F" w:rsidRPr="002A3F1F" w:rsidRDefault="002A3F1F">
      <w:pPr>
        <w:pStyle w:val="berschrift3"/>
        <w:numPr>
          <w:ilvl w:val="3"/>
          <w:numId w:val="1"/>
        </w:numPr>
        <w:pPrChange w:id="409" w:author="Mario Murrent" w:date="2014-10-27T22:31:00Z">
          <w:pPr>
            <w:pStyle w:val="berschrift2"/>
          </w:pPr>
        </w:pPrChange>
      </w:pPr>
      <w:commentRangeStart w:id="410"/>
      <w:ins w:id="411" w:author="Mario Murrent" w:date="2014-10-27T22:31:00Z">
        <w:r>
          <w:t>Bridge</w:t>
        </w:r>
      </w:ins>
      <w:commentRangeEnd w:id="410"/>
      <w:ins w:id="412" w:author="Mario Murrent" w:date="2014-10-27T22:33:00Z">
        <w:r w:rsidR="00C44A7C">
          <w:rPr>
            <w:rStyle w:val="Kommentarzeichen"/>
            <w:rFonts w:cs="Times New Roman"/>
            <w:b w:val="0"/>
            <w:bCs w:val="0"/>
            <w:szCs w:val="24"/>
          </w:rPr>
          <w:commentReference w:id="410"/>
        </w:r>
      </w:ins>
    </w:p>
    <w:p w14:paraId="610A878D" w14:textId="3F5308A2" w:rsidR="005675D4" w:rsidRPr="005675D4" w:rsidRDefault="0080023D" w:rsidP="00E25035">
      <w:pPr>
        <w:pStyle w:val="Erluterungstext"/>
      </w:pPr>
      <w:bookmarkStart w:id="413" w:name="OLE_LINK5"/>
      <w:bookmarkStart w:id="414" w:name="OLE_LINK6"/>
      <w:bookmarkStart w:id="415" w:name="OLE_LINK89"/>
      <w:bookmarkStart w:id="416"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17" w:name="OLE_LINK7"/>
      <w:bookmarkStart w:id="418"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13"/>
      <w:bookmarkEnd w:id="414"/>
      <w:bookmarkEnd w:id="417"/>
      <w:bookmarkEnd w:id="418"/>
    </w:p>
    <w:bookmarkEnd w:id="415"/>
    <w:bookmarkEnd w:id="416"/>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19" w:name="_Toc188159246"/>
      <w:r w:rsidRPr="00D62916">
        <w:t>Persistenz</w:t>
      </w:r>
      <w:bookmarkEnd w:id="352"/>
      <w:bookmarkEnd w:id="419"/>
    </w:p>
    <w:p w14:paraId="67B13EE8" w14:textId="77777777" w:rsidR="00E864AB" w:rsidRPr="00D62916" w:rsidRDefault="00E864AB" w:rsidP="00E864AB">
      <w:pPr>
        <w:pStyle w:val="Erluterungstext"/>
      </w:pPr>
      <w:bookmarkStart w:id="420" w:name="OLE_LINK91"/>
      <w:bookmarkStart w:id="421"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20"/>
    <w:bookmarkEnd w:id="421"/>
    <w:p w14:paraId="60B63765" w14:textId="77777777" w:rsidR="00E864AB" w:rsidRPr="00D62916" w:rsidRDefault="00E864AB" w:rsidP="00E864AB"/>
    <w:p w14:paraId="4977F98E" w14:textId="77777777" w:rsidR="00E864AB" w:rsidRPr="00D62916" w:rsidRDefault="00E864AB" w:rsidP="00E864AB">
      <w:pPr>
        <w:pStyle w:val="berschrift2"/>
      </w:pPr>
      <w:bookmarkStart w:id="422" w:name="_Toc161293462"/>
      <w:bookmarkStart w:id="423" w:name="_Toc188159247"/>
      <w:r w:rsidRPr="00D62916">
        <w:lastRenderedPageBreak/>
        <w:t>Benutzungsoberfläche</w:t>
      </w:r>
      <w:bookmarkEnd w:id="422"/>
      <w:bookmarkEnd w:id="423"/>
    </w:p>
    <w:p w14:paraId="1AAD8A97" w14:textId="77777777" w:rsidR="00E864AB" w:rsidRPr="00D62916" w:rsidRDefault="00E864AB" w:rsidP="00E864AB">
      <w:pPr>
        <w:pStyle w:val="Erluterungstext"/>
      </w:pPr>
      <w:bookmarkStart w:id="424" w:name="OLE_LINK93"/>
      <w:bookmarkStart w:id="425" w:name="OLE_LINK94"/>
      <w:r w:rsidRPr="00D62916">
        <w:t>IT-Systeme, die von (menschlichen) Benutzern interaktiv genutzt werden, benötigen eine Benutzungsoberfläche. Das können sowohl grafische als auch textuelle Oberflächen sein.</w:t>
      </w:r>
    </w:p>
    <w:bookmarkEnd w:id="424"/>
    <w:bookmarkEnd w:id="425"/>
    <w:p w14:paraId="0EAA79B5" w14:textId="77777777" w:rsidR="00E864AB" w:rsidRPr="00D62916" w:rsidRDefault="00E864AB" w:rsidP="00E864AB"/>
    <w:p w14:paraId="3D0BC6BB" w14:textId="77777777" w:rsidR="00E864AB" w:rsidRPr="00D62916" w:rsidRDefault="00E864AB" w:rsidP="00E864AB">
      <w:pPr>
        <w:pStyle w:val="berschrift2"/>
      </w:pPr>
      <w:bookmarkStart w:id="426" w:name="_Toc161293463"/>
      <w:bookmarkStart w:id="427" w:name="_Toc188159248"/>
      <w:r w:rsidRPr="00D62916">
        <w:t>Ergonomie</w:t>
      </w:r>
      <w:bookmarkEnd w:id="426"/>
      <w:bookmarkEnd w:id="427"/>
    </w:p>
    <w:p w14:paraId="07D3D3B2" w14:textId="77777777" w:rsidR="00E864AB" w:rsidRPr="00D62916" w:rsidRDefault="00E864AB" w:rsidP="00E864AB">
      <w:pPr>
        <w:pStyle w:val="Erluterungstext"/>
      </w:pPr>
      <w:bookmarkStart w:id="428" w:name="OLE_LINK95"/>
      <w:bookmarkStart w:id="429"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28"/>
    <w:bookmarkEnd w:id="429"/>
    <w:p w14:paraId="646D0C62" w14:textId="77777777" w:rsidR="00E864AB" w:rsidRPr="00D62916" w:rsidRDefault="00E864AB" w:rsidP="00E864AB"/>
    <w:p w14:paraId="4680F8B2" w14:textId="77777777" w:rsidR="00E864AB" w:rsidRPr="00D62916" w:rsidRDefault="00E864AB" w:rsidP="00E864AB">
      <w:pPr>
        <w:pStyle w:val="berschrift2"/>
      </w:pPr>
      <w:bookmarkStart w:id="430" w:name="_Toc161293464"/>
      <w:bookmarkStart w:id="431" w:name="_Toc188159249"/>
      <w:r w:rsidRPr="00D62916">
        <w:t>Ablaufsteuerung</w:t>
      </w:r>
      <w:bookmarkEnd w:id="430"/>
      <w:bookmarkEnd w:id="431"/>
    </w:p>
    <w:p w14:paraId="5CD1B07C" w14:textId="77777777" w:rsidR="00E864AB" w:rsidRPr="00D62916" w:rsidRDefault="00E864AB" w:rsidP="00E864AB">
      <w:pPr>
        <w:pStyle w:val="Erluterungstext"/>
      </w:pPr>
      <w:bookmarkStart w:id="432" w:name="OLE_LINK97"/>
      <w:bookmarkStart w:id="433"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32"/>
    <w:bookmarkEnd w:id="433"/>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34" w:name="_Toc161293465"/>
      <w:bookmarkStart w:id="435" w:name="_Toc188159250"/>
      <w:r w:rsidRPr="00D62916">
        <w:t>Transaktionsbehandlung</w:t>
      </w:r>
      <w:bookmarkEnd w:id="434"/>
      <w:bookmarkEnd w:id="435"/>
    </w:p>
    <w:p w14:paraId="31F84CDC" w14:textId="77777777" w:rsidR="00E864AB" w:rsidRPr="00D62916" w:rsidRDefault="00E864AB" w:rsidP="00E864AB">
      <w:pPr>
        <w:pStyle w:val="Erluterungstext"/>
      </w:pPr>
      <w:bookmarkStart w:id="436" w:name="OLE_LINK99"/>
      <w:bookmarkStart w:id="437"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36"/>
    <w:bookmarkEnd w:id="437"/>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38" w:name="_Toc161293466"/>
      <w:bookmarkStart w:id="439" w:name="_Toc188159251"/>
      <w:r w:rsidRPr="00D62916">
        <w:t>Sessionbehandlung</w:t>
      </w:r>
      <w:bookmarkEnd w:id="438"/>
      <w:bookmarkEnd w:id="439"/>
    </w:p>
    <w:p w14:paraId="18D9C81E" w14:textId="77777777" w:rsidR="00E864AB" w:rsidRPr="00D62916" w:rsidRDefault="00E864AB" w:rsidP="00E864AB">
      <w:pPr>
        <w:pStyle w:val="Erluterungstext"/>
      </w:pPr>
      <w:bookmarkStart w:id="440" w:name="OLE_LINK101"/>
      <w:bookmarkStart w:id="441"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40"/>
    <w:bookmarkEnd w:id="441"/>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42" w:name="_Toc161293467"/>
      <w:bookmarkStart w:id="443" w:name="_Toc188159252"/>
      <w:r w:rsidRPr="00D62916">
        <w:t>Sicherheit</w:t>
      </w:r>
      <w:bookmarkEnd w:id="442"/>
      <w:bookmarkEnd w:id="443"/>
    </w:p>
    <w:p w14:paraId="7904C3EA" w14:textId="77777777" w:rsidR="00E864AB" w:rsidRPr="00D62916" w:rsidRDefault="00E864AB" w:rsidP="00E864AB">
      <w:pPr>
        <w:pStyle w:val="Erluterungstext"/>
      </w:pPr>
      <w:bookmarkStart w:id="444" w:name="OLE_LINK103"/>
      <w:bookmarkStart w:id="445"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44"/>
    <w:bookmarkEnd w:id="445"/>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46" w:name="_Toc161293468"/>
      <w:bookmarkStart w:id="447" w:name="_Toc188159253"/>
      <w:r w:rsidRPr="00D62916">
        <w:t>Kommunikation und Integration mit anderen IT-Systemen</w:t>
      </w:r>
      <w:bookmarkEnd w:id="446"/>
      <w:bookmarkEnd w:id="447"/>
    </w:p>
    <w:p w14:paraId="28298496" w14:textId="23A72593" w:rsidR="00E864AB" w:rsidRPr="00D62916" w:rsidRDefault="00E864AB" w:rsidP="00E864AB">
      <w:pPr>
        <w:pStyle w:val="Erluterungstext"/>
      </w:pPr>
      <w:bookmarkStart w:id="448" w:name="OLE_LINK105"/>
      <w:bookmarkStart w:id="449"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48"/>
    <w:bookmarkEnd w:id="449"/>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50" w:name="_Toc161293469"/>
      <w:bookmarkStart w:id="451" w:name="_Toc188159254"/>
      <w:r w:rsidRPr="00D62916">
        <w:t>Verteilung</w:t>
      </w:r>
      <w:bookmarkEnd w:id="450"/>
      <w:bookmarkEnd w:id="451"/>
    </w:p>
    <w:p w14:paraId="0EFDFF75" w14:textId="77777777" w:rsidR="00E864AB" w:rsidRPr="00D62916" w:rsidRDefault="00E864AB" w:rsidP="00E864AB">
      <w:pPr>
        <w:pStyle w:val="Erluterungstext"/>
      </w:pPr>
      <w:bookmarkStart w:id="452" w:name="OLE_LINK107"/>
      <w:bookmarkStart w:id="453"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52"/>
    <w:bookmarkEnd w:id="453"/>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54" w:name="_Toc161293479"/>
      <w:bookmarkStart w:id="455" w:name="_Toc188159255"/>
      <w:r w:rsidRPr="00D62916">
        <w:t>Plausibilisierung und Validierung</w:t>
      </w:r>
      <w:bookmarkEnd w:id="454"/>
      <w:bookmarkEnd w:id="455"/>
    </w:p>
    <w:p w14:paraId="5E95C501" w14:textId="1384744E" w:rsidR="002060DC" w:rsidRPr="00D62916" w:rsidRDefault="002060DC" w:rsidP="007F275F">
      <w:pPr>
        <w:pStyle w:val="Erluterungstext"/>
      </w:pPr>
      <w:bookmarkStart w:id="456" w:name="OLE_LINK109"/>
      <w:bookmarkStart w:id="457" w:name="OLE_LINK110"/>
      <w:r w:rsidRPr="00D62916">
        <w:t>Wo und wie plausibilisieren und validieren Sie (Eingabe-)daten, etwa Benutzereingaben?</w:t>
      </w:r>
    </w:p>
    <w:bookmarkEnd w:id="456"/>
    <w:bookmarkEnd w:id="457"/>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58" w:name="_Toc161293470"/>
      <w:bookmarkStart w:id="459" w:name="_Toc188159256"/>
      <w:r w:rsidRPr="00D62916">
        <w:t>Ausnahme-/Fehlerbehandlung</w:t>
      </w:r>
      <w:bookmarkEnd w:id="458"/>
      <w:bookmarkEnd w:id="459"/>
    </w:p>
    <w:p w14:paraId="59245BF5" w14:textId="77777777" w:rsidR="00E864AB" w:rsidRPr="00D62916" w:rsidRDefault="00E864AB" w:rsidP="00E864AB">
      <w:pPr>
        <w:pStyle w:val="Erluterungstext"/>
      </w:pPr>
      <w:bookmarkStart w:id="460" w:name="OLE_LINK111"/>
      <w:bookmarkStart w:id="461"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60"/>
    <w:bookmarkEnd w:id="461"/>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62" w:name="_Toc161293471"/>
      <w:bookmarkStart w:id="463" w:name="_Toc188159257"/>
      <w:r w:rsidRPr="00D62916">
        <w:t>Management des Systems &amp; Administrierbarkeit</w:t>
      </w:r>
      <w:bookmarkEnd w:id="462"/>
      <w:bookmarkEnd w:id="463"/>
    </w:p>
    <w:p w14:paraId="0D156046" w14:textId="77777777" w:rsidR="00E864AB" w:rsidRPr="00D62916" w:rsidRDefault="00E864AB" w:rsidP="00E864AB">
      <w:pPr>
        <w:pStyle w:val="Erluterungstext"/>
      </w:pPr>
      <w:bookmarkStart w:id="464" w:name="OLE_LINK113"/>
      <w:bookmarkStart w:id="465"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64"/>
    <w:bookmarkEnd w:id="465"/>
    <w:p w14:paraId="081B085E" w14:textId="77777777" w:rsidR="00E864AB" w:rsidRPr="00D62916" w:rsidRDefault="00E864AB" w:rsidP="00E864AB"/>
    <w:p w14:paraId="101CB4B3" w14:textId="77777777" w:rsidR="00E864AB" w:rsidRPr="00D62916" w:rsidRDefault="00E864AB" w:rsidP="00E864AB">
      <w:pPr>
        <w:pStyle w:val="berschrift2"/>
      </w:pPr>
      <w:bookmarkStart w:id="466" w:name="_Toc161293472"/>
      <w:bookmarkStart w:id="467" w:name="_Toc188159258"/>
      <w:r w:rsidRPr="00D62916">
        <w:t>Logging, Protokollierung, Tracing</w:t>
      </w:r>
      <w:bookmarkEnd w:id="466"/>
      <w:bookmarkEnd w:id="467"/>
      <w:r w:rsidRPr="00D62916">
        <w:t xml:space="preserve"> </w:t>
      </w:r>
    </w:p>
    <w:p w14:paraId="384CF37F" w14:textId="77777777" w:rsidR="00E864AB" w:rsidRPr="00D62916" w:rsidRDefault="00E864AB" w:rsidP="00E864AB">
      <w:pPr>
        <w:pStyle w:val="Erluterungstext"/>
      </w:pPr>
      <w:bookmarkStart w:id="468" w:name="OLE_LINK115"/>
      <w:bookmarkStart w:id="469"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68"/>
    <w:bookmarkEnd w:id="469"/>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70" w:name="_Toc161293473"/>
      <w:bookmarkStart w:id="471" w:name="_Toc188159259"/>
      <w:r w:rsidRPr="00D62916">
        <w:t>Geschäftsregeln</w:t>
      </w:r>
      <w:bookmarkEnd w:id="470"/>
      <w:bookmarkEnd w:id="471"/>
    </w:p>
    <w:p w14:paraId="1CB5C984" w14:textId="77777777" w:rsidR="00E864AB" w:rsidRPr="00D62916" w:rsidRDefault="00E864AB" w:rsidP="00E864AB">
      <w:pPr>
        <w:pStyle w:val="Erluterungstext"/>
      </w:pPr>
      <w:bookmarkStart w:id="472" w:name="OLE_LINK117"/>
      <w:bookmarkStart w:id="473"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474" w:name="_Toc161293474"/>
      <w:bookmarkStart w:id="475" w:name="_Toc188159260"/>
      <w:bookmarkEnd w:id="472"/>
      <w:bookmarkEnd w:id="473"/>
      <w:r w:rsidRPr="00D62916">
        <w:lastRenderedPageBreak/>
        <w:t>Konfigurierbarkeit</w:t>
      </w:r>
      <w:bookmarkEnd w:id="474"/>
      <w:bookmarkEnd w:id="475"/>
    </w:p>
    <w:p w14:paraId="7240135B" w14:textId="77777777" w:rsidR="00E864AB" w:rsidRPr="00D62916" w:rsidRDefault="00E864AB" w:rsidP="00E864AB">
      <w:pPr>
        <w:pStyle w:val="Erluterungstext"/>
      </w:pPr>
      <w:bookmarkStart w:id="476" w:name="OLE_LINK119"/>
      <w:bookmarkStart w:id="477"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76"/>
    <w:bookmarkEnd w:id="477"/>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478" w:name="_Toc161293475"/>
      <w:bookmarkStart w:id="479" w:name="_Toc188159261"/>
      <w:r w:rsidRPr="00D62916">
        <w:t>Parallelisierung und Threading</w:t>
      </w:r>
      <w:bookmarkEnd w:id="478"/>
      <w:bookmarkEnd w:id="479"/>
    </w:p>
    <w:p w14:paraId="4B6B43F8" w14:textId="77777777" w:rsidR="00E864AB" w:rsidRPr="00D62916" w:rsidRDefault="00E864AB" w:rsidP="00E864AB">
      <w:pPr>
        <w:pStyle w:val="Erluterungstext"/>
      </w:pPr>
      <w:bookmarkStart w:id="480" w:name="OLE_LINK121"/>
      <w:bookmarkStart w:id="481"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80"/>
    <w:bookmarkEnd w:id="481"/>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482" w:name="_Toc161293476"/>
      <w:bookmarkStart w:id="483" w:name="_Toc188159262"/>
      <w:r w:rsidRPr="00D62916">
        <w:t>Internationalisierung</w:t>
      </w:r>
      <w:bookmarkEnd w:id="482"/>
      <w:bookmarkEnd w:id="483"/>
    </w:p>
    <w:p w14:paraId="3FA2313E" w14:textId="77777777" w:rsidR="00E864AB" w:rsidRPr="00D62916" w:rsidRDefault="00E864AB" w:rsidP="00E864AB">
      <w:pPr>
        <w:pStyle w:val="Erluterungstext"/>
      </w:pPr>
      <w:bookmarkStart w:id="484" w:name="OLE_LINK123"/>
      <w:bookmarkStart w:id="485"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84"/>
    <w:bookmarkEnd w:id="485"/>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486" w:name="_Toc161293477"/>
      <w:bookmarkStart w:id="487" w:name="_Toc188159263"/>
      <w:r w:rsidRPr="00D62916">
        <w:t>Migration</w:t>
      </w:r>
      <w:bookmarkEnd w:id="486"/>
      <w:bookmarkEnd w:id="487"/>
    </w:p>
    <w:p w14:paraId="39370CE0" w14:textId="77777777" w:rsidR="00E864AB" w:rsidRPr="00D62916" w:rsidRDefault="00E864AB" w:rsidP="00E864AB">
      <w:pPr>
        <w:pStyle w:val="Erluterungstext"/>
      </w:pPr>
      <w:bookmarkStart w:id="488" w:name="OLE_LINK125"/>
      <w:bookmarkStart w:id="489" w:name="OLE_LINK126"/>
      <w:bookmarkStart w:id="490"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488"/>
    <w:bookmarkEnd w:id="489"/>
    <w:bookmarkEnd w:id="490"/>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491" w:name="_Toc161293478"/>
      <w:bookmarkStart w:id="492" w:name="_Toc188159264"/>
      <w:r w:rsidRPr="00D62916">
        <w:t>Testbarkeit</w:t>
      </w:r>
      <w:bookmarkEnd w:id="491"/>
      <w:bookmarkEnd w:id="492"/>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493" w:name="_Toc188159265"/>
      <w:r>
        <w:t>Skalierung, Clustering</w:t>
      </w:r>
      <w:bookmarkEnd w:id="493"/>
    </w:p>
    <w:p w14:paraId="331DBCEE" w14:textId="170870F7" w:rsidR="002060DC" w:rsidRPr="00D62916" w:rsidRDefault="00A61C42" w:rsidP="002060DC">
      <w:pPr>
        <w:pStyle w:val="Erluterungstext"/>
      </w:pPr>
      <w:bookmarkStart w:id="494" w:name="OLE_LINK128"/>
      <w:bookmarkStart w:id="495" w:name="OLE_LINK129"/>
      <w:r>
        <w:t>Wie gestalten Sie Ihr System „wachstumsfähig“, so daß auch bei steigender Last oder steigenden Benutzerzahlen die Antwortzeiten und/oder Durchsatz erhalten bleiben?</w:t>
      </w:r>
    </w:p>
    <w:bookmarkEnd w:id="494"/>
    <w:bookmarkEnd w:id="495"/>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496" w:name="_Toc188159266"/>
      <w:bookmarkStart w:id="497" w:name="OLE_LINK31"/>
      <w:bookmarkStart w:id="498" w:name="OLE_LINK32"/>
      <w:r>
        <w:t>Hochverfügbarkeit</w:t>
      </w:r>
      <w:bookmarkEnd w:id="496"/>
    </w:p>
    <w:p w14:paraId="2F221250" w14:textId="4F9CAB22" w:rsidR="001833CE" w:rsidRDefault="00A61C42" w:rsidP="001833CE">
      <w:pPr>
        <w:pStyle w:val="Erluterungstext"/>
      </w:pPr>
      <w:bookmarkStart w:id="499" w:name="OLE_LINK130"/>
      <w:bookmarkStart w:id="500" w:name="OLE_LINK131"/>
      <w:r>
        <w:t>Wie erreichen Sie hohe Verfügbarkeit des Systems? Legen Sie Teile redundant aus? Verteilen Sie das System auf unterschiedliche Rechner oder Rechenzentren? Betreiben Sie Standby-Systeme?</w:t>
      </w:r>
    </w:p>
    <w:bookmarkEnd w:id="497"/>
    <w:bookmarkEnd w:id="498"/>
    <w:bookmarkEnd w:id="499"/>
    <w:bookmarkEnd w:id="500"/>
    <w:p w14:paraId="1010A5A3" w14:textId="0F2B454D" w:rsidR="008232D4" w:rsidRPr="00D62916" w:rsidRDefault="008232D4" w:rsidP="008232D4">
      <w:pPr>
        <w:pStyle w:val="berschrift2"/>
        <w:rPr>
          <w:ins w:id="501" w:author="Gernot Starke" w:date="2012-06-08T16:12:00Z"/>
        </w:rPr>
      </w:pPr>
      <w:ins w:id="502" w:author="Gernot Starke" w:date="2012-06-08T16:12:00Z">
        <w:r>
          <w:t>Codegenerierung</w:t>
        </w:r>
      </w:ins>
    </w:p>
    <w:p w14:paraId="69AF19A1" w14:textId="101F9C06" w:rsidR="008232D4" w:rsidRDefault="000E6054" w:rsidP="008232D4">
      <w:pPr>
        <w:pStyle w:val="Erluterungstext"/>
        <w:rPr>
          <w:ins w:id="503" w:author="Gernot Starke" w:date="2012-06-08T16:12:00Z"/>
        </w:rPr>
      </w:pPr>
      <w:ins w:id="504" w:author="Gernot Starke" w:date="2012-06-08T16:46:00Z">
        <w:r>
          <w:t>Wie und wo verwenden Sie Codegeneratoren, um Teile Ihres Systems aus Modellen oder domänenspezifischen Sprachen (DSL’s) zu generieren</w:t>
        </w:r>
      </w:ins>
      <w:ins w:id="505" w:author="Gernot Starke" w:date="2012-06-08T16:12:00Z">
        <w:r w:rsidR="008232D4">
          <w:t>?</w:t>
        </w:r>
      </w:ins>
    </w:p>
    <w:p w14:paraId="27B15744" w14:textId="6B947787" w:rsidR="000E6054" w:rsidRPr="00D62916" w:rsidRDefault="000E6054" w:rsidP="000E6054">
      <w:pPr>
        <w:pStyle w:val="berschrift2"/>
        <w:rPr>
          <w:ins w:id="506" w:author="Gernot Starke" w:date="2012-06-08T16:46:00Z"/>
        </w:rPr>
      </w:pPr>
      <w:ins w:id="507" w:author="Gernot Starke" w:date="2012-06-08T16:46:00Z">
        <w:r>
          <w:t>Buildmanagement</w:t>
        </w:r>
      </w:ins>
    </w:p>
    <w:p w14:paraId="596D914F" w14:textId="6448C2A6" w:rsidR="000E6054" w:rsidRDefault="000E6054" w:rsidP="000E6054">
      <w:pPr>
        <w:pStyle w:val="Erluterungstext"/>
        <w:rPr>
          <w:ins w:id="508" w:author="Gernot Starke" w:date="2012-06-08T16:46:00Z"/>
        </w:rPr>
      </w:pPr>
      <w:ins w:id="509" w:author="Gernot Starke" w:date="2012-06-08T16:47:00Z">
        <w:r>
          <w:t>Wie wird das gesamte System aus Sourcecode Bausteinen gebaut? Welche Repositories (Versionsverwaltungssysteme) enthalten welchen Sourcecode, wo liegen Konfigurationsdateien, Testdaten und/oder Build-Skripte (</w:t>
        </w:r>
      </w:ins>
      <w:ins w:id="510" w:author="Gernot Starke" w:date="2012-06-08T16:48:00Z">
        <w:r>
          <w:t xml:space="preserve">make, </w:t>
        </w:r>
      </w:ins>
      <w:ins w:id="511" w:author="Gernot Starke" w:date="2012-06-08T16:47:00Z">
        <w:r>
          <w:t>ant, maven,</w:t>
        </w:r>
      </w:ins>
      <w:ins w:id="512" w:author="Gernot Starke" w:date="2012-06-08T16:48:00Z">
        <w:r>
          <w:t xml:space="preserve"> gradle oder Ähnliche)?</w:t>
        </w:r>
      </w:ins>
      <w:ins w:id="513"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14" w:name="_Toc161293482"/>
      <w:bookmarkStart w:id="515" w:name="_Toc188159267"/>
      <w:r w:rsidRPr="00D62916">
        <w:t>Entwurfsentscheidungen</w:t>
      </w:r>
      <w:bookmarkEnd w:id="514"/>
      <w:bookmarkEnd w:id="515"/>
    </w:p>
    <w:p w14:paraId="00BF2151" w14:textId="77777777" w:rsidR="00E864AB" w:rsidRPr="00D62916" w:rsidRDefault="00E864AB" w:rsidP="00E864AB">
      <w:pPr>
        <w:pStyle w:val="Erluterungberschrift"/>
      </w:pPr>
      <w:bookmarkStart w:id="516" w:name="OLE_LINK132"/>
      <w:bookmarkStart w:id="517"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16"/>
    <w:bookmarkEnd w:id="517"/>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18" w:name="_Toc161293483"/>
      <w:bookmarkStart w:id="519" w:name="_Toc188159268"/>
      <w:bookmarkStart w:id="520" w:name="OLE_LINK33"/>
      <w:bookmarkStart w:id="521" w:name="OLE_LINK34"/>
      <w:r>
        <w:t>Entwurfsentscheidung</w:t>
      </w:r>
      <w:bookmarkEnd w:id="518"/>
      <w:r w:rsidR="00E053B5">
        <w:t xml:space="preserve"> 1</w:t>
      </w:r>
      <w:bookmarkEnd w:id="519"/>
    </w:p>
    <w:p w14:paraId="56329BEF" w14:textId="77777777" w:rsidR="00E864AB" w:rsidRDefault="00E864AB" w:rsidP="00E864AB">
      <w:pPr>
        <w:pStyle w:val="berschrift3"/>
      </w:pPr>
      <w:bookmarkStart w:id="522" w:name="OLE_LINK146"/>
      <w:bookmarkStart w:id="523"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24" w:name="_Toc161293484"/>
      <w:bookmarkStart w:id="525" w:name="_Toc188159269"/>
      <w:bookmarkEnd w:id="520"/>
      <w:bookmarkEnd w:id="521"/>
      <w:bookmarkEnd w:id="522"/>
      <w:bookmarkEnd w:id="523"/>
      <w:r>
        <w:t>Entwurfsentscheidung n</w:t>
      </w:r>
      <w:bookmarkEnd w:id="524"/>
      <w:bookmarkEnd w:id="525"/>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26" w:name="_Toc161293485"/>
      <w:bookmarkStart w:id="527" w:name="_Toc188159270"/>
      <w:r>
        <w:lastRenderedPageBreak/>
        <w:t>Qualitätss</w:t>
      </w:r>
      <w:r w:rsidR="00E864AB" w:rsidRPr="00D62916">
        <w:t>zenarien</w:t>
      </w:r>
      <w:bookmarkEnd w:id="526"/>
      <w:bookmarkEnd w:id="527"/>
    </w:p>
    <w:p w14:paraId="2E63903B" w14:textId="297CAE03" w:rsidR="00E053B5" w:rsidRPr="00D62916" w:rsidRDefault="00E053B5" w:rsidP="00E053B5">
      <w:pPr>
        <w:pStyle w:val="Erluterungstext"/>
      </w:pPr>
      <w:bookmarkStart w:id="528" w:name="OLE_LINK134"/>
      <w:bookmarkStart w:id="529"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28"/>
    <w:bookmarkEnd w:id="529"/>
    <w:p w14:paraId="45EED9D1" w14:textId="77777777" w:rsidR="00E053B5" w:rsidRPr="00E053B5" w:rsidRDefault="00E053B5" w:rsidP="00E053B5"/>
    <w:p w14:paraId="216831C5" w14:textId="3ABA1DE9" w:rsidR="00E864AB" w:rsidRPr="00D62916" w:rsidRDefault="00E053B5" w:rsidP="00E864AB">
      <w:pPr>
        <w:pStyle w:val="berschrift2"/>
      </w:pPr>
      <w:bookmarkStart w:id="530" w:name="_Toc188159271"/>
      <w:r>
        <w:t>Qualitätsbaum</w:t>
      </w:r>
      <w:bookmarkEnd w:id="530"/>
    </w:p>
    <w:p w14:paraId="4E2457B9" w14:textId="77777777" w:rsidR="00E053B5" w:rsidRPr="00D62916" w:rsidRDefault="00E053B5" w:rsidP="00E053B5">
      <w:pPr>
        <w:pStyle w:val="Erluterungberschrift"/>
      </w:pPr>
      <w:bookmarkStart w:id="531" w:name="OLE_LINK136"/>
      <w:bookmarkStart w:id="532"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31"/>
    <w:bookmarkEnd w:id="532"/>
    <w:p w14:paraId="354A0811" w14:textId="77777777" w:rsidR="00E864AB" w:rsidRPr="002D7FEA" w:rsidRDefault="00E864AB" w:rsidP="00E864AB"/>
    <w:p w14:paraId="7424422C" w14:textId="491DC6BB" w:rsidR="00E864AB" w:rsidRPr="00D62916" w:rsidRDefault="00E864AB" w:rsidP="00E864AB">
      <w:pPr>
        <w:pStyle w:val="berschrift2"/>
      </w:pPr>
      <w:bookmarkStart w:id="533" w:name="_Toc161293487"/>
      <w:bookmarkStart w:id="534" w:name="_Toc188159272"/>
      <w:r w:rsidRPr="00D62916">
        <w:t>Bewertungsszenari</w:t>
      </w:r>
      <w:bookmarkEnd w:id="533"/>
      <w:r w:rsidR="00E053B5">
        <w:t>en</w:t>
      </w:r>
      <w:bookmarkEnd w:id="534"/>
    </w:p>
    <w:p w14:paraId="0B0CB123" w14:textId="77777777" w:rsidR="00E053B5" w:rsidRPr="00D62916" w:rsidRDefault="00E053B5" w:rsidP="00E053B5">
      <w:pPr>
        <w:pStyle w:val="Erluterungberschrift"/>
      </w:pPr>
      <w:bookmarkStart w:id="535" w:name="OLE_LINK138"/>
      <w:bookmarkStart w:id="536" w:name="OLE_LINK139"/>
      <w:bookmarkStart w:id="537" w:name="OLE_LINK140"/>
      <w:bookmarkStart w:id="538"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35"/>
    <w:bookmarkEnd w:id="536"/>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37"/>
    <w:bookmarkEnd w:id="538"/>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39" w:name="_Toc188159273"/>
      <w:r w:rsidR="001833CE">
        <w:t>Risiken</w:t>
      </w:r>
      <w:bookmarkEnd w:id="539"/>
    </w:p>
    <w:p w14:paraId="44CCCF7E" w14:textId="77777777" w:rsidR="00E864AB" w:rsidRPr="00D62916" w:rsidRDefault="00E864AB" w:rsidP="00E864AB">
      <w:pPr>
        <w:pStyle w:val="Erluterungberschrift"/>
      </w:pPr>
      <w:bookmarkStart w:id="540" w:name="OLE_LINK142"/>
      <w:bookmarkStart w:id="541"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40"/>
    <w:bookmarkEnd w:id="541"/>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42" w:name="_Toc161293495"/>
      <w:bookmarkStart w:id="543" w:name="_Toc188159274"/>
      <w:r w:rsidRPr="00D62916">
        <w:t>Glossar</w:t>
      </w:r>
      <w:bookmarkEnd w:id="542"/>
      <w:bookmarkEnd w:id="543"/>
    </w:p>
    <w:p w14:paraId="1DB5D271" w14:textId="77777777" w:rsidR="00E864AB" w:rsidRPr="00D62916" w:rsidRDefault="00E864AB" w:rsidP="00E864AB">
      <w:pPr>
        <w:pStyle w:val="Erluterungberschrift"/>
      </w:pPr>
      <w:bookmarkStart w:id="544" w:name="OLE_LINK144"/>
      <w:bookmarkStart w:id="545"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44"/>
    <w:bookmarkEnd w:id="545"/>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8" w:author="Gernot Starke" w:date="2014-10-27T22:34:00Z" w:initials="GS">
    <w:p w14:paraId="42480B2E" w14:textId="503A0FFF" w:rsidR="0058170F" w:rsidRDefault="0058170F">
      <w:pPr>
        <w:pStyle w:val="Kommentartext"/>
      </w:pPr>
      <w:r>
        <w:rPr>
          <w:rStyle w:val="Kommentarzeichen"/>
        </w:rPr>
        <w:annotationRef/>
      </w:r>
      <w:r>
        <w:t>Text überarbeitet</w:t>
      </w:r>
    </w:p>
  </w:comment>
  <w:comment w:id="353" w:author="Gernot Starke" w:date="2014-10-27T22:34:00Z" w:initials="GS">
    <w:p w14:paraId="415E438F" w14:textId="53A37EE5" w:rsidR="0058170F" w:rsidRDefault="0058170F">
      <w:pPr>
        <w:pStyle w:val="Kommentartext"/>
      </w:pPr>
      <w:r>
        <w:rPr>
          <w:rStyle w:val="Kommentarzeichen"/>
        </w:rPr>
        <w:annotationRef/>
      </w:r>
      <w:r>
        <w:t>Verschoben aus Kapitel 8</w:t>
      </w:r>
    </w:p>
  </w:comment>
  <w:comment w:id="364" w:author="Mario Murrent" w:date="2014-10-27T22:34:00Z" w:initials="MM">
    <w:p w14:paraId="48BC5056" w14:textId="1817B3AA" w:rsidR="00C44A7C" w:rsidRDefault="00C44A7C">
      <w:pPr>
        <w:pStyle w:val="Kommentartext"/>
      </w:pPr>
      <w:r>
        <w:rPr>
          <w:rStyle w:val="Kommentarzeichen"/>
        </w:rPr>
        <w:annotationRef/>
      </w:r>
      <w:r>
        <w:t>Daniel</w:t>
      </w:r>
    </w:p>
  </w:comment>
  <w:comment w:id="369" w:author="Mario Murrent" w:date="2014-10-27T22:34:00Z" w:initials="MM">
    <w:p w14:paraId="0FB891F0" w14:textId="7D85B7C2" w:rsidR="00C44A7C" w:rsidRDefault="00C44A7C">
      <w:pPr>
        <w:pStyle w:val="Kommentartext"/>
      </w:pPr>
      <w:r>
        <w:rPr>
          <w:rStyle w:val="Kommentarzeichen"/>
        </w:rPr>
        <w:annotationRef/>
      </w:r>
      <w:r>
        <w:t>Roland</w:t>
      </w:r>
    </w:p>
  </w:comment>
  <w:comment w:id="374" w:author="Mario Murrent" w:date="2014-10-27T22:34:00Z" w:initials="MM">
    <w:p w14:paraId="4CE059D1" w14:textId="6B702806" w:rsidR="00C44A7C" w:rsidRDefault="00C44A7C">
      <w:pPr>
        <w:pStyle w:val="Kommentartext"/>
      </w:pPr>
      <w:r>
        <w:rPr>
          <w:rStyle w:val="Kommentarzeichen"/>
        </w:rPr>
        <w:annotationRef/>
      </w:r>
      <w:r>
        <w:t>Daniel</w:t>
      </w:r>
    </w:p>
  </w:comment>
  <w:comment w:id="381" w:author="Mario Murrent" w:date="2014-10-27T22:37:00Z" w:initials="MM">
    <w:p w14:paraId="055271E2" w14:textId="7926252F" w:rsidR="00C44A7C" w:rsidRDefault="00C44A7C">
      <w:pPr>
        <w:pStyle w:val="Kommentartext"/>
      </w:pPr>
      <w:r>
        <w:rPr>
          <w:rStyle w:val="Kommentarzeichen"/>
        </w:rPr>
        <w:annotationRef/>
      </w:r>
      <w:r w:rsidR="00BF2C45">
        <w:rPr>
          <w:rStyle w:val="Kommentarzeichen"/>
        </w:rPr>
        <w:t>Bernhard</w:t>
      </w:r>
    </w:p>
  </w:comment>
  <w:comment w:id="393" w:author="Mario Murrent" w:date="2014-10-27T22:37:00Z" w:initials="MM">
    <w:p w14:paraId="3E3CEB21" w14:textId="476D61C0" w:rsidR="00C44A7C" w:rsidRDefault="00C44A7C">
      <w:pPr>
        <w:pStyle w:val="Kommentartext"/>
      </w:pPr>
      <w:r>
        <w:rPr>
          <w:rStyle w:val="Kommentarzeichen"/>
        </w:rPr>
        <w:annotationRef/>
      </w:r>
      <w:r w:rsidR="00BF2C45">
        <w:t>Bernhard</w:t>
      </w:r>
    </w:p>
  </w:comment>
  <w:comment w:id="404" w:author="Mario Murrent" w:date="2014-10-27T22:34:00Z" w:initials="MM">
    <w:p w14:paraId="0DE77601" w14:textId="30266AEA" w:rsidR="00C44A7C" w:rsidRDefault="00C44A7C">
      <w:pPr>
        <w:pStyle w:val="Kommentartext"/>
      </w:pPr>
      <w:r>
        <w:rPr>
          <w:rStyle w:val="Kommentarzeichen"/>
        </w:rPr>
        <w:annotationRef/>
      </w:r>
      <w:r>
        <w:t>Roland</w:t>
      </w:r>
    </w:p>
  </w:comment>
  <w:comment w:id="410" w:author="Mario Murrent" w:date="2014-10-27T22:34:00Z" w:initials="MM">
    <w:p w14:paraId="60545234" w14:textId="154B5040" w:rsidR="00C44A7C" w:rsidRDefault="00C44A7C">
      <w:pPr>
        <w:pStyle w:val="Kommentartext"/>
      </w:pPr>
      <w:r>
        <w:rPr>
          <w:rStyle w:val="Kommentarzeichen"/>
        </w:rPr>
        <w:annotationRef/>
      </w:r>
      <w:r>
        <w:t>Daniel</w:t>
      </w:r>
    </w:p>
  </w:comment>
  <w:comment w:id="358" w:author="Gernot Starke" w:date="2014-10-27T22:34:00Z" w:initials="GS">
    <w:p w14:paraId="2F6DB798" w14:textId="07FAF38E" w:rsidR="0058170F" w:rsidRDefault="0058170F">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B2472" w14:textId="77777777" w:rsidR="002C4BC0" w:rsidRDefault="002C4BC0">
      <w:r>
        <w:separator/>
      </w:r>
    </w:p>
  </w:endnote>
  <w:endnote w:type="continuationSeparator" w:id="0">
    <w:p w14:paraId="518929F6" w14:textId="77777777" w:rsidR="002C4BC0" w:rsidRDefault="002C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58170F" w:rsidRPr="002510E7" w:rsidRDefault="0058170F"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58170F" w:rsidRPr="002510E7" w:rsidRDefault="0058170F"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9F69F" w14:textId="77777777" w:rsidR="002C4BC0" w:rsidRDefault="002C4BC0">
      <w:r>
        <w:separator/>
      </w:r>
    </w:p>
  </w:footnote>
  <w:footnote w:type="continuationSeparator" w:id="0">
    <w:p w14:paraId="551CE6BE" w14:textId="77777777" w:rsidR="002C4BC0" w:rsidRDefault="002C4BC0">
      <w:r>
        <w:continuationSeparator/>
      </w:r>
    </w:p>
  </w:footnote>
  <w:footnote w:id="1">
    <w:p w14:paraId="65AA59C6" w14:textId="77777777" w:rsidR="0058170F" w:rsidRDefault="0058170F">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58170F" w:rsidRDefault="0058170F"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17278">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7278">
      <w:rPr>
        <w:rStyle w:val="Seitenzahl"/>
        <w:noProof/>
      </w:rPr>
      <w:t>21</w:t>
    </w:r>
    <w:r>
      <w:rPr>
        <w:rStyle w:val="Seitenzahl"/>
      </w:rPr>
      <w:fldChar w:fldCharType="end"/>
    </w:r>
  </w:p>
  <w:p w14:paraId="0B6542F7" w14:textId="77777777" w:rsidR="0058170F" w:rsidRDefault="0058170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58170F" w:rsidRDefault="0058170F"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17278">
      <w:rPr>
        <w:rStyle w:val="Seitenzahl"/>
        <w:noProof/>
      </w:rPr>
      <w:t>18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17278">
      <w:rPr>
        <w:rStyle w:val="Seitenzahl"/>
        <w:noProof/>
      </w:rPr>
      <w:t>21</w:t>
    </w:r>
    <w:r>
      <w:rPr>
        <w:rStyle w:val="Seitenzahl"/>
      </w:rPr>
      <w:fldChar w:fldCharType="end"/>
    </w:r>
  </w:p>
  <w:p w14:paraId="5F5BBDD4" w14:textId="77777777" w:rsidR="0058170F" w:rsidRDefault="0058170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4BC0"/>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17278"/>
    <w:rsid w:val="00B32DA7"/>
    <w:rsid w:val="00B3771A"/>
    <w:rsid w:val="00B4093A"/>
    <w:rsid w:val="00B44A74"/>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9295D-B935-46B7-9FC5-5DDBDEC0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7685</Words>
  <Characters>48422</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55996</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11</cp:revision>
  <cp:lastPrinted>2011-04-05T18:29:00Z</cp:lastPrinted>
  <dcterms:created xsi:type="dcterms:W3CDTF">2014-10-27T21:19:00Z</dcterms:created>
  <dcterms:modified xsi:type="dcterms:W3CDTF">2014-11-03T18:56:00Z</dcterms:modified>
</cp:coreProperties>
</file>