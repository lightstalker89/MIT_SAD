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D0260" w14:textId="77777777" w:rsidR="00286C99" w:rsidRDefault="00286C99">
      <w:bookmarkStart w:id="0" w:name="_Toc22396690"/>
    </w:p>
    <w:p w14:paraId="5C70CE67" w14:textId="77777777" w:rsidR="00286C99" w:rsidRDefault="00286C99"/>
    <w:p w14:paraId="6EAB21BB" w14:textId="77777777" w:rsidR="00286C99" w:rsidRDefault="00286C99"/>
    <w:p w14:paraId="3639EB62" w14:textId="77777777" w:rsidR="00286C99" w:rsidRDefault="00286C99"/>
    <w:p w14:paraId="6707F088" w14:textId="77777777" w:rsidR="00286C99" w:rsidRDefault="00286C99" w:rsidP="00286C99">
      <w:pPr>
        <w:shd w:val="clear" w:color="auto" w:fill="C0C0C0"/>
        <w:outlineLvl w:val="0"/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SUBJECT  \* MERGEFORMAT </w:instrText>
      </w:r>
      <w:r>
        <w:rPr>
          <w:b/>
          <w:bCs/>
          <w:sz w:val="36"/>
        </w:rPr>
        <w:fldChar w:fldCharType="separate"/>
      </w:r>
      <w:r>
        <w:rPr>
          <w:b/>
          <w:bCs/>
          <w:sz w:val="36"/>
        </w:rPr>
        <w:t>Architekturdokumentation</w:t>
      </w:r>
      <w:r>
        <w:rPr>
          <w:b/>
          <w:bCs/>
          <w:sz w:val="36"/>
        </w:rPr>
        <w:fldChar w:fldCharType="end"/>
      </w:r>
    </w:p>
    <w:p w14:paraId="36A37AC2" w14:textId="77777777" w:rsidR="00286C99" w:rsidRDefault="00286C99">
      <w:pPr>
        <w:spacing w:line="240" w:lineRule="atLeast"/>
        <w:jc w:val="right"/>
        <w:rPr>
          <w:sz w:val="36"/>
        </w:rPr>
      </w:pPr>
    </w:p>
    <w:p w14:paraId="38A926CA" w14:textId="77777777" w:rsidR="00286C99" w:rsidRDefault="00286C99">
      <w:pPr>
        <w:spacing w:line="240" w:lineRule="atLeast"/>
        <w:jc w:val="right"/>
        <w:rPr>
          <w:sz w:val="36"/>
        </w:rPr>
      </w:pPr>
    </w:p>
    <w:p w14:paraId="4C41E3B5" w14:textId="77777777" w:rsidR="00286C99" w:rsidRDefault="00286C99">
      <w:pPr>
        <w:spacing w:line="240" w:lineRule="atLeast"/>
        <w:jc w:val="right"/>
        <w:rPr>
          <w:sz w:val="36"/>
        </w:rPr>
      </w:pPr>
    </w:p>
    <w:p w14:paraId="16C965CE" w14:textId="77777777" w:rsidR="00286C99" w:rsidRDefault="00286C99">
      <w:pPr>
        <w:spacing w:line="240" w:lineRule="atLeast"/>
        <w:jc w:val="right"/>
        <w:rPr>
          <w:sz w:val="36"/>
        </w:rPr>
      </w:pPr>
    </w:p>
    <w:p w14:paraId="47535B83" w14:textId="68BCC818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TITLE  \* MERGEFORMAT </w:instrText>
      </w:r>
      <w:r>
        <w:rPr>
          <w:sz w:val="36"/>
        </w:rPr>
        <w:fldChar w:fldCharType="separate"/>
      </w:r>
      <w:proofErr w:type="spellStart"/>
      <w:r w:rsidR="006B1EE1">
        <w:rPr>
          <w:sz w:val="36"/>
        </w:rPr>
        <w:t>MedDevMM</w:t>
      </w:r>
      <w:proofErr w:type="spellEnd"/>
      <w:r>
        <w:rPr>
          <w:sz w:val="36"/>
        </w:rPr>
        <w:fldChar w:fldCharType="end"/>
      </w:r>
    </w:p>
    <w:p w14:paraId="63EA9BF6" w14:textId="77777777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COMMENTS  \* MERGEFORMAT </w:instrText>
      </w:r>
      <w:r>
        <w:rPr>
          <w:sz w:val="36"/>
        </w:rPr>
        <w:fldChar w:fldCharType="end"/>
      </w:r>
    </w:p>
    <w:p w14:paraId="3A6E115F" w14:textId="77777777" w:rsidR="00286C99" w:rsidRDefault="00286C99">
      <w:pPr>
        <w:spacing w:line="240" w:lineRule="atLeast"/>
        <w:jc w:val="right"/>
        <w:rPr>
          <w:sz w:val="36"/>
        </w:rPr>
      </w:pPr>
    </w:p>
    <w:p w14:paraId="2B9D3DA8" w14:textId="77777777" w:rsidR="00286C99" w:rsidRDefault="00286C99">
      <w:pPr>
        <w:spacing w:line="240" w:lineRule="atLeast"/>
        <w:jc w:val="right"/>
        <w:rPr>
          <w:sz w:val="36"/>
        </w:rPr>
      </w:pPr>
    </w:p>
    <w:p w14:paraId="4A532F32" w14:textId="77777777" w:rsidR="00286C99" w:rsidRDefault="00286C99">
      <w:pPr>
        <w:spacing w:line="240" w:lineRule="atLeast"/>
        <w:jc w:val="left"/>
        <w:rPr>
          <w:sz w:val="36"/>
        </w:rPr>
      </w:pPr>
      <w:r>
        <w:rPr>
          <w:sz w:val="36"/>
        </w:rPr>
        <w:tab/>
        <w:t xml:space="preserve"> </w:t>
      </w:r>
    </w:p>
    <w:p w14:paraId="744670D8" w14:textId="77777777" w:rsidR="00286C99" w:rsidRDefault="00286C99">
      <w:pPr>
        <w:spacing w:line="240" w:lineRule="atLeast"/>
        <w:jc w:val="center"/>
      </w:pPr>
    </w:p>
    <w:p w14:paraId="4D640CF2" w14:textId="77777777" w:rsidR="00286C99" w:rsidRDefault="00286C99">
      <w:pPr>
        <w:pStyle w:val="Kopfzeile"/>
        <w:tabs>
          <w:tab w:val="clear" w:pos="4536"/>
          <w:tab w:val="clear" w:pos="9072"/>
        </w:tabs>
        <w:spacing w:before="120" w:line="240" w:lineRule="atLeast"/>
      </w:pPr>
    </w:p>
    <w:p w14:paraId="12519122" w14:textId="77777777" w:rsidR="00286C99" w:rsidRDefault="00286C99">
      <w:pPr>
        <w:spacing w:line="240" w:lineRule="atLeast"/>
        <w:jc w:val="center"/>
      </w:pPr>
    </w:p>
    <w:p w14:paraId="5E398A6F" w14:textId="77777777" w:rsidR="00286C99" w:rsidRDefault="00286C99">
      <w:pPr>
        <w:spacing w:line="240" w:lineRule="atLeast"/>
        <w:jc w:val="center"/>
      </w:pPr>
      <w:r>
        <w:t>erstellt von</w:t>
      </w:r>
    </w:p>
    <w:p w14:paraId="6080B04B" w14:textId="77777777" w:rsidR="00286C99" w:rsidRDefault="00286C99">
      <w:pPr>
        <w:spacing w:line="240" w:lineRule="atLeast"/>
        <w:jc w:val="center"/>
      </w:pPr>
      <w:r>
        <w:br/>
      </w:r>
    </w:p>
    <w:p w14:paraId="43F823A2" w14:textId="77777777" w:rsidR="00286C99" w:rsidRDefault="00286C99">
      <w:pPr>
        <w:spacing w:line="240" w:lineRule="atLeast"/>
        <w:jc w:val="center"/>
      </w:pPr>
      <w:r>
        <w:br/>
      </w:r>
    </w:p>
    <w:p w14:paraId="217BD765" w14:textId="77777777" w:rsidR="00286C99" w:rsidRDefault="00286C99">
      <w:pPr>
        <w:spacing w:line="240" w:lineRule="atLeast"/>
        <w:jc w:val="center"/>
      </w:pPr>
    </w:p>
    <w:p w14:paraId="2702F37E" w14:textId="51153A3B" w:rsidR="00286C99" w:rsidRDefault="00FB20B5">
      <w:pPr>
        <w:spacing w:line="240" w:lineRule="atLeast"/>
        <w:jc w:val="center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470E80">
        <w:rPr>
          <w:noProof/>
        </w:rPr>
        <w:t>Lehner Roland, Kienböck Daniel, Stöckl Bernhard, Grill Florian, Murrent Mario</w:t>
      </w:r>
      <w:r>
        <w:rPr>
          <w:noProof/>
        </w:rPr>
        <w:fldChar w:fldCharType="end"/>
      </w:r>
    </w:p>
    <w:p w14:paraId="3743EC49" w14:textId="77777777" w:rsidR="00286C99" w:rsidRDefault="00286C99">
      <w:pPr>
        <w:spacing w:line="240" w:lineRule="atLeast"/>
        <w:jc w:val="center"/>
      </w:pPr>
    </w:p>
    <w:p w14:paraId="43CC793F" w14:textId="55CBD4D6" w:rsidR="00286C99" w:rsidRDefault="005675D4">
      <w:pPr>
        <w:spacing w:line="240" w:lineRule="atLeast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Template Revision: 6</w:t>
      </w:r>
      <w:r w:rsidR="00286C99">
        <w:rPr>
          <w:i/>
          <w:iCs/>
          <w:lang w:val="en-US"/>
        </w:rPr>
        <w:t>.</w:t>
      </w:r>
      <w:r w:rsidR="00850334">
        <w:rPr>
          <w:i/>
          <w:iCs/>
          <w:lang w:val="en-US"/>
        </w:rPr>
        <w:t>0</w:t>
      </w:r>
      <w:r w:rsidR="00286C99">
        <w:rPr>
          <w:i/>
          <w:iCs/>
          <w:lang w:val="en-US"/>
        </w:rPr>
        <w:t xml:space="preserve"> DE</w:t>
      </w:r>
      <w:r>
        <w:rPr>
          <w:i/>
          <w:iCs/>
          <w:lang w:val="en-US"/>
        </w:rPr>
        <w:t xml:space="preserve"> (Re</w:t>
      </w:r>
      <w:r w:rsidR="001406B4">
        <w:rPr>
          <w:i/>
          <w:iCs/>
          <w:lang w:val="en-US"/>
        </w:rPr>
        <w:t>lease Candidate</w:t>
      </w:r>
      <w:proofErr w:type="gramStart"/>
      <w:r w:rsidR="00EA1D06">
        <w:rPr>
          <w:i/>
          <w:iCs/>
          <w:lang w:val="en-US"/>
        </w:rPr>
        <w:t>)</w:t>
      </w:r>
      <w:proofErr w:type="gramEnd"/>
      <w:r w:rsidR="00286C99">
        <w:rPr>
          <w:i/>
          <w:iCs/>
          <w:lang w:val="en-US"/>
        </w:rPr>
        <w:br/>
      </w:r>
      <w:r w:rsidR="001406B4" w:rsidRPr="00A01DE0">
        <w:rPr>
          <w:i/>
          <w:iCs/>
          <w:lang w:val="en-US"/>
        </w:rPr>
        <w:t>1</w:t>
      </w:r>
      <w:r w:rsidR="00867DEA" w:rsidRPr="00A01DE0">
        <w:rPr>
          <w:i/>
          <w:iCs/>
          <w:lang w:val="en-US"/>
        </w:rPr>
        <w:t>9</w:t>
      </w:r>
      <w:r w:rsidR="001406B4" w:rsidRPr="00A01DE0">
        <w:rPr>
          <w:i/>
          <w:iCs/>
          <w:lang w:val="en-US"/>
        </w:rPr>
        <w:t xml:space="preserve">. </w:t>
      </w:r>
      <w:r w:rsidR="00867DEA">
        <w:rPr>
          <w:i/>
          <w:iCs/>
        </w:rPr>
        <w:t>März</w:t>
      </w:r>
      <w:r w:rsidR="00867DEA">
        <w:rPr>
          <w:i/>
          <w:iCs/>
          <w:lang w:val="en-US"/>
        </w:rPr>
        <w:t xml:space="preserve"> </w:t>
      </w:r>
      <w:r w:rsidR="00286C99">
        <w:rPr>
          <w:i/>
          <w:iCs/>
          <w:lang w:val="en-US"/>
        </w:rPr>
        <w:t>20</w:t>
      </w:r>
      <w:r>
        <w:rPr>
          <w:i/>
          <w:iCs/>
          <w:lang w:val="en-US"/>
        </w:rPr>
        <w:t>12</w:t>
      </w:r>
    </w:p>
    <w:p w14:paraId="16543FBB" w14:textId="77777777" w:rsidR="00286C99" w:rsidRDefault="00286C99">
      <w:pPr>
        <w:spacing w:line="240" w:lineRule="atLeast"/>
        <w:jc w:val="center"/>
        <w:rPr>
          <w:i/>
          <w:i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160"/>
        <w:gridCol w:w="1896"/>
      </w:tblGrid>
      <w:tr w:rsidR="00286C99" w14:paraId="55E9CA3B" w14:textId="77777777">
        <w:tc>
          <w:tcPr>
            <w:tcW w:w="7848" w:type="dxa"/>
          </w:tcPr>
          <w:p w14:paraId="391D943E" w14:textId="055E5317" w:rsidR="00286C99" w:rsidRPr="00A01DE0" w:rsidRDefault="00286C99" w:rsidP="005572C6">
            <w:pPr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We acknowledge that this document uses material from the arc 42 architecture </w:t>
            </w:r>
            <w:r>
              <w:rPr>
                <w:bCs/>
                <w:sz w:val="20"/>
                <w:szCs w:val="20"/>
                <w:lang w:val="en-US"/>
              </w:rPr>
              <w:br/>
              <w:t xml:space="preserve">template, </w:t>
            </w:r>
            <w:hyperlink r:id="rId8" w:history="1">
              <w:r>
                <w:rPr>
                  <w:rStyle w:val="Hyperlink"/>
                  <w:bCs/>
                  <w:sz w:val="20"/>
                  <w:szCs w:val="20"/>
                  <w:lang w:val="en-US"/>
                </w:rPr>
                <w:t>http://www.arc42.de</w:t>
              </w:r>
            </w:hyperlink>
            <w:r>
              <w:rPr>
                <w:bCs/>
                <w:sz w:val="20"/>
                <w:szCs w:val="20"/>
                <w:lang w:val="en-US"/>
              </w:rPr>
              <w:t>. Created by</w:t>
            </w:r>
            <w:r w:rsidRPr="00A01DE0">
              <w:rPr>
                <w:bCs/>
                <w:sz w:val="20"/>
                <w:szCs w:val="20"/>
                <w:lang w:val="en-US"/>
              </w:rPr>
              <w:t xml:space="preserve"> Dr. Peter </w:t>
            </w:r>
            <w:proofErr w:type="spellStart"/>
            <w:r w:rsidRPr="00A01DE0">
              <w:rPr>
                <w:bCs/>
                <w:sz w:val="20"/>
                <w:szCs w:val="20"/>
                <w:lang w:val="en-US"/>
              </w:rPr>
              <w:t>Hruschka</w:t>
            </w:r>
            <w:proofErr w:type="spellEnd"/>
            <w:r w:rsidRPr="00A01DE0">
              <w:rPr>
                <w:bCs/>
                <w:sz w:val="20"/>
                <w:szCs w:val="20"/>
                <w:lang w:val="en-US"/>
              </w:rPr>
              <w:t xml:space="preserve"> &amp; Dr. </w:t>
            </w:r>
            <w:proofErr w:type="spellStart"/>
            <w:r w:rsidRPr="00A01DE0">
              <w:rPr>
                <w:bCs/>
                <w:sz w:val="20"/>
                <w:szCs w:val="20"/>
                <w:lang w:val="en-US"/>
              </w:rPr>
              <w:t>Gernot</w:t>
            </w:r>
            <w:proofErr w:type="spellEnd"/>
            <w:r w:rsidRPr="00A01DE0">
              <w:rPr>
                <w:bCs/>
                <w:sz w:val="20"/>
                <w:szCs w:val="20"/>
                <w:lang w:val="en-US"/>
              </w:rPr>
              <w:t xml:space="preserve"> Starke.</w:t>
            </w:r>
            <w:r w:rsidR="00DF4714" w:rsidRPr="00A01DE0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5572C6">
              <w:rPr>
                <w:bCs/>
                <w:sz w:val="20"/>
                <w:szCs w:val="20"/>
                <w:lang w:val="en-US"/>
              </w:rPr>
              <w:t>For additional contributors see arc42.de/</w:t>
            </w:r>
            <w:r w:rsidR="007D1D37">
              <w:rPr>
                <w:bCs/>
                <w:sz w:val="20"/>
                <w:szCs w:val="20"/>
                <w:lang w:val="en-US"/>
              </w:rPr>
              <w:t>about/</w:t>
            </w:r>
            <w:r w:rsidR="005572C6">
              <w:rPr>
                <w:bCs/>
                <w:sz w:val="20"/>
                <w:szCs w:val="20"/>
                <w:lang w:val="en-US"/>
              </w:rPr>
              <w:t>contributors</w:t>
            </w:r>
            <w:r w:rsidR="007D1D37">
              <w:rPr>
                <w:bCs/>
                <w:sz w:val="20"/>
                <w:szCs w:val="20"/>
                <w:lang w:val="en-US"/>
              </w:rPr>
              <w:t>.html</w:t>
            </w:r>
          </w:p>
        </w:tc>
        <w:tc>
          <w:tcPr>
            <w:tcW w:w="1929" w:type="dxa"/>
          </w:tcPr>
          <w:p w14:paraId="3ECCE7EA" w14:textId="20509A8D" w:rsidR="00286C99" w:rsidRDefault="00A01DE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46464" behindDoc="0" locked="1" layoutInCell="1" allowOverlap="1" wp14:anchorId="329AC159" wp14:editId="65113AFE">
                  <wp:simplePos x="0" y="0"/>
                  <wp:positionH relativeFrom="character">
                    <wp:posOffset>45720</wp:posOffset>
                  </wp:positionH>
                  <wp:positionV relativeFrom="line">
                    <wp:posOffset>44450</wp:posOffset>
                  </wp:positionV>
                  <wp:extent cx="939800" cy="469900"/>
                  <wp:effectExtent l="0" t="0" r="0" b="6350"/>
                  <wp:wrapNone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469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2AD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5F8465A" wp14:editId="61110879">
                      <wp:extent cx="944880" cy="477520"/>
                      <wp:effectExtent l="0" t="0" r="0" b="0"/>
                      <wp:docPr id="3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44880" cy="477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F51D67" id="AutoShape 4" o:spid="_x0000_s1026" style="width:74.4pt;height: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05002B8E" w14:textId="77777777" w:rsidR="00286C99" w:rsidRDefault="00286C99">
      <w:pPr>
        <w:rPr>
          <w:sz w:val="36"/>
        </w:rPr>
      </w:pPr>
    </w:p>
    <w:p w14:paraId="72938C32" w14:textId="77777777" w:rsidR="00286C99" w:rsidRPr="00D62916" w:rsidRDefault="00286C99" w:rsidP="00286C99">
      <w:pPr>
        <w:sectPr w:rsidR="00286C99" w:rsidRPr="00D62916">
          <w:pgSz w:w="11900" w:h="16840"/>
          <w:pgMar w:top="1417" w:right="1417" w:bottom="1134" w:left="1417" w:header="708" w:footer="708" w:gutter="0"/>
          <w:cols w:space="708"/>
        </w:sectPr>
      </w:pPr>
    </w:p>
    <w:p w14:paraId="21766169" w14:textId="77777777" w:rsidR="00286C99" w:rsidRDefault="00286C99" w:rsidP="00286C99">
      <w:pPr>
        <w:pageBreakBefore/>
        <w:jc w:val="lef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Änderungsübersicht </w:t>
      </w:r>
    </w:p>
    <w:p w14:paraId="5583CDBD" w14:textId="77777777" w:rsidR="00286C99" w:rsidRDefault="00286C99"/>
    <w:p w14:paraId="3C78A846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1387"/>
        <w:gridCol w:w="2390"/>
        <w:gridCol w:w="4236"/>
      </w:tblGrid>
      <w:tr w:rsidR="00286C99" w14:paraId="42EBABD3" w14:textId="77777777" w:rsidTr="005F1DAD">
        <w:trPr>
          <w:tblHeader/>
        </w:trPr>
        <w:tc>
          <w:tcPr>
            <w:tcW w:w="1043" w:type="dxa"/>
          </w:tcPr>
          <w:p w14:paraId="7BDC4C62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387" w:type="dxa"/>
          </w:tcPr>
          <w:p w14:paraId="4D6B4C54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90" w:type="dxa"/>
          </w:tcPr>
          <w:p w14:paraId="285C0EC1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Bearbeiter</w:t>
            </w:r>
          </w:p>
        </w:tc>
        <w:tc>
          <w:tcPr>
            <w:tcW w:w="4236" w:type="dxa"/>
          </w:tcPr>
          <w:p w14:paraId="6EAECC97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3A63BAC8" w14:textId="77777777" w:rsidTr="005F1DAD">
        <w:trPr>
          <w:tblHeader/>
        </w:trPr>
        <w:tc>
          <w:tcPr>
            <w:tcW w:w="1043" w:type="dxa"/>
          </w:tcPr>
          <w:p w14:paraId="662B97F0" w14:textId="265FAA41" w:rsidR="00286C99" w:rsidRDefault="003D28BD">
            <w:pPr>
              <w:pStyle w:val="Tabelle"/>
            </w:pPr>
            <w:r>
              <w:t>0.1</w:t>
            </w:r>
          </w:p>
        </w:tc>
        <w:tc>
          <w:tcPr>
            <w:tcW w:w="1387" w:type="dxa"/>
          </w:tcPr>
          <w:p w14:paraId="3170CDAC" w14:textId="13832D0D" w:rsidR="00286C99" w:rsidRDefault="003D28BD">
            <w:pPr>
              <w:pStyle w:val="Tabelle"/>
            </w:pPr>
            <w:r>
              <w:t>27.10.2014</w:t>
            </w:r>
          </w:p>
        </w:tc>
        <w:tc>
          <w:tcPr>
            <w:tcW w:w="2390" w:type="dxa"/>
          </w:tcPr>
          <w:p w14:paraId="4F8F0026" w14:textId="2A64196D" w:rsidR="00286C99" w:rsidRDefault="003D28BD">
            <w:pPr>
              <w:pStyle w:val="Tabelle"/>
            </w:pPr>
            <w:r>
              <w:t xml:space="preserve">Mario </w:t>
            </w:r>
            <w:proofErr w:type="spellStart"/>
            <w:r>
              <w:t>Murrent</w:t>
            </w:r>
            <w:proofErr w:type="spellEnd"/>
          </w:p>
        </w:tc>
        <w:tc>
          <w:tcPr>
            <w:tcW w:w="4236" w:type="dxa"/>
          </w:tcPr>
          <w:p w14:paraId="3C058247" w14:textId="5D302BEF" w:rsidR="00286C99" w:rsidRDefault="003D28BD">
            <w:pPr>
              <w:pStyle w:val="Tabelle"/>
            </w:pPr>
            <w:r>
              <w:t>Basisversion</w:t>
            </w:r>
          </w:p>
        </w:tc>
      </w:tr>
      <w:tr w:rsidR="005F1DAD" w14:paraId="4BF2145F" w14:textId="77777777" w:rsidTr="00B81816">
        <w:trPr>
          <w:tblHeader/>
        </w:trPr>
        <w:tc>
          <w:tcPr>
            <w:tcW w:w="1043" w:type="dxa"/>
          </w:tcPr>
          <w:p w14:paraId="0D87C8C5" w14:textId="77777777" w:rsidR="005F1DAD" w:rsidRDefault="005F1DAD" w:rsidP="00B81816">
            <w:pPr>
              <w:pStyle w:val="Tabelle"/>
            </w:pPr>
            <w:r>
              <w:t>0.2</w:t>
            </w:r>
          </w:p>
        </w:tc>
        <w:tc>
          <w:tcPr>
            <w:tcW w:w="1387" w:type="dxa"/>
          </w:tcPr>
          <w:p w14:paraId="2D2DE551" w14:textId="77777777" w:rsidR="005F1DAD" w:rsidRDefault="005F1DAD" w:rsidP="00B81816">
            <w:pPr>
              <w:pStyle w:val="Tabelle"/>
            </w:pPr>
            <w:r>
              <w:t>02.11.2014</w:t>
            </w:r>
          </w:p>
        </w:tc>
        <w:tc>
          <w:tcPr>
            <w:tcW w:w="2390" w:type="dxa"/>
          </w:tcPr>
          <w:p w14:paraId="54C30D4C" w14:textId="77777777" w:rsidR="005F1DAD" w:rsidRDefault="005F1DAD" w:rsidP="00B81816">
            <w:pPr>
              <w:pStyle w:val="Tabelle"/>
            </w:pPr>
            <w:r>
              <w:t>Roland Lehner</w:t>
            </w:r>
          </w:p>
        </w:tc>
        <w:tc>
          <w:tcPr>
            <w:tcW w:w="4236" w:type="dxa"/>
          </w:tcPr>
          <w:p w14:paraId="59E1F147" w14:textId="77777777" w:rsidR="005F1DAD" w:rsidRDefault="005F1DAD" w:rsidP="00B81816">
            <w:pPr>
              <w:pStyle w:val="Tabelle"/>
            </w:pPr>
            <w:r>
              <w:t>Bearbeitung Punkt 8.2. Broker und Pipes und Filters Muster hinzugefügt</w:t>
            </w:r>
          </w:p>
        </w:tc>
      </w:tr>
      <w:tr w:rsidR="00286C99" w14:paraId="796AE80C" w14:textId="77777777" w:rsidTr="005F1DAD">
        <w:trPr>
          <w:tblHeader/>
        </w:trPr>
        <w:tc>
          <w:tcPr>
            <w:tcW w:w="1043" w:type="dxa"/>
          </w:tcPr>
          <w:p w14:paraId="1F014E18" w14:textId="429B6537" w:rsidR="00286C99" w:rsidRDefault="005F1DAD">
            <w:pPr>
              <w:pStyle w:val="Tabelle"/>
            </w:pPr>
            <w:r>
              <w:t>0.3</w:t>
            </w:r>
          </w:p>
        </w:tc>
        <w:tc>
          <w:tcPr>
            <w:tcW w:w="1387" w:type="dxa"/>
          </w:tcPr>
          <w:p w14:paraId="101DB47B" w14:textId="7343386D" w:rsidR="00286C99" w:rsidRDefault="005F1DAD">
            <w:pPr>
              <w:pStyle w:val="Tabelle"/>
            </w:pPr>
            <w:r>
              <w:t>1</w:t>
            </w:r>
            <w:r w:rsidR="00A01DE0">
              <w:t>2.11.2014</w:t>
            </w:r>
          </w:p>
        </w:tc>
        <w:tc>
          <w:tcPr>
            <w:tcW w:w="2390" w:type="dxa"/>
          </w:tcPr>
          <w:p w14:paraId="5EA18A47" w14:textId="21C782D7" w:rsidR="00286C99" w:rsidRDefault="00A01DE0" w:rsidP="005F1DAD">
            <w:pPr>
              <w:pStyle w:val="Tabelle"/>
            </w:pPr>
            <w:r>
              <w:t xml:space="preserve">Daniel </w:t>
            </w:r>
            <w:proofErr w:type="spellStart"/>
            <w:r>
              <w:t>Kienböck</w:t>
            </w:r>
            <w:proofErr w:type="spellEnd"/>
            <w:r w:rsidR="005F1DAD">
              <w:br/>
            </w:r>
          </w:p>
        </w:tc>
        <w:tc>
          <w:tcPr>
            <w:tcW w:w="4236" w:type="dxa"/>
          </w:tcPr>
          <w:p w14:paraId="7642BD73" w14:textId="1D07263B" w:rsidR="00286C99" w:rsidRDefault="005F1DAD">
            <w:pPr>
              <w:pStyle w:val="Tabelle"/>
            </w:pPr>
            <w:proofErr w:type="spellStart"/>
            <w:r>
              <w:t>Patternentscheidungen</w:t>
            </w:r>
            <w:proofErr w:type="spellEnd"/>
            <w:r w:rsidR="00A01DE0">
              <w:br/>
              <w:t>und Beschreibung</w:t>
            </w:r>
          </w:p>
        </w:tc>
      </w:tr>
      <w:tr w:rsidR="00407058" w14:paraId="09477F15" w14:textId="77777777" w:rsidTr="005F1DAD">
        <w:trPr>
          <w:tblHeader/>
        </w:trPr>
        <w:tc>
          <w:tcPr>
            <w:tcW w:w="1043" w:type="dxa"/>
          </w:tcPr>
          <w:p w14:paraId="3D5E5251" w14:textId="16E30F70" w:rsidR="00407058" w:rsidRDefault="00407058">
            <w:pPr>
              <w:pStyle w:val="Tabelle"/>
            </w:pPr>
            <w:r>
              <w:t xml:space="preserve">0.4 </w:t>
            </w:r>
          </w:p>
        </w:tc>
        <w:tc>
          <w:tcPr>
            <w:tcW w:w="1387" w:type="dxa"/>
          </w:tcPr>
          <w:p w14:paraId="6688BB20" w14:textId="1FD4081E" w:rsidR="00407058" w:rsidRDefault="00407058">
            <w:pPr>
              <w:pStyle w:val="Tabelle"/>
            </w:pPr>
            <w:r>
              <w:t>16.11.2014</w:t>
            </w:r>
          </w:p>
        </w:tc>
        <w:tc>
          <w:tcPr>
            <w:tcW w:w="2390" w:type="dxa"/>
          </w:tcPr>
          <w:p w14:paraId="267FA254" w14:textId="3B219EA1" w:rsidR="00407058" w:rsidRDefault="000B2C3B" w:rsidP="005F1DAD">
            <w:pPr>
              <w:pStyle w:val="Tabelle"/>
            </w:pPr>
            <w:r>
              <w:t>Bernhard Stöckl</w:t>
            </w:r>
            <w:bookmarkStart w:id="1" w:name="_GoBack"/>
            <w:bookmarkEnd w:id="1"/>
          </w:p>
        </w:tc>
        <w:tc>
          <w:tcPr>
            <w:tcW w:w="4236" w:type="dxa"/>
          </w:tcPr>
          <w:p w14:paraId="098332FB" w14:textId="1F734B55" w:rsidR="00407058" w:rsidRDefault="000B2C3B">
            <w:pPr>
              <w:pStyle w:val="Tabelle"/>
            </w:pPr>
            <w:r>
              <w:t>Bearbeitung F/R , Command-</w:t>
            </w:r>
            <w:proofErr w:type="spellStart"/>
            <w:r>
              <w:t>Processor</w:t>
            </w:r>
            <w:proofErr w:type="spellEnd"/>
          </w:p>
        </w:tc>
      </w:tr>
    </w:tbl>
    <w:p w14:paraId="7536C63D" w14:textId="77777777" w:rsidR="00286C99" w:rsidRDefault="00286C99"/>
    <w:p w14:paraId="51600027" w14:textId="77777777" w:rsidR="00286C99" w:rsidRDefault="00286C99" w:rsidP="00286C99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Basisdokumente</w:t>
      </w:r>
    </w:p>
    <w:p w14:paraId="6AF2CAE2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8"/>
        <w:gridCol w:w="7088"/>
      </w:tblGrid>
      <w:tr w:rsidR="00286C99" w14:paraId="1EA008C7" w14:textId="77777777">
        <w:tc>
          <w:tcPr>
            <w:tcW w:w="2055" w:type="dxa"/>
          </w:tcPr>
          <w:p w14:paraId="7F5E1D75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Dokument</w:t>
            </w:r>
          </w:p>
        </w:tc>
        <w:tc>
          <w:tcPr>
            <w:tcW w:w="7722" w:type="dxa"/>
          </w:tcPr>
          <w:p w14:paraId="589D1E4B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10A93CBD" w14:textId="77777777">
        <w:tc>
          <w:tcPr>
            <w:tcW w:w="2055" w:type="dxa"/>
          </w:tcPr>
          <w:p w14:paraId="7C7D727C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739E0817" w14:textId="77777777" w:rsidR="00286C99" w:rsidRDefault="00286C99">
            <w:pPr>
              <w:pStyle w:val="Tabelle"/>
            </w:pPr>
          </w:p>
        </w:tc>
      </w:tr>
      <w:tr w:rsidR="00286C99" w14:paraId="1DBA7196" w14:textId="77777777">
        <w:tc>
          <w:tcPr>
            <w:tcW w:w="2055" w:type="dxa"/>
          </w:tcPr>
          <w:p w14:paraId="478BE52B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5CE37989" w14:textId="77777777" w:rsidR="00286C99" w:rsidRDefault="00286C99">
            <w:pPr>
              <w:pStyle w:val="Tabelle"/>
            </w:pPr>
          </w:p>
        </w:tc>
      </w:tr>
    </w:tbl>
    <w:p w14:paraId="0F113920" w14:textId="77777777" w:rsidR="003D4092" w:rsidRDefault="00286C99">
      <w:pPr>
        <w:pStyle w:val="Verzeichnis1"/>
        <w:tabs>
          <w:tab w:val="left" w:pos="421"/>
          <w:tab w:val="right" w:leader="dot" w:pos="9056"/>
        </w:tabs>
        <w:rPr>
          <w:b w:val="0"/>
          <w:sz w:val="28"/>
        </w:rPr>
      </w:pPr>
      <w:r>
        <w:br w:type="page"/>
      </w:r>
      <w:r w:rsidRPr="002D7FEA">
        <w:rPr>
          <w:b w:val="0"/>
          <w:sz w:val="28"/>
        </w:rPr>
        <w:lastRenderedPageBreak/>
        <w:t>Inhaltsverzeichnis</w:t>
      </w:r>
    </w:p>
    <w:bookmarkStart w:id="2" w:name="OLE_LINK17"/>
    <w:bookmarkStart w:id="3" w:name="OLE_LINK18"/>
    <w:p w14:paraId="5D291EF4" w14:textId="22C9311B" w:rsidR="003D4092" w:rsidRDefault="00BF38D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TOC \o "1-2" </w:instrText>
      </w:r>
      <w:r>
        <w:rPr>
          <w:b w:val="0"/>
          <w:sz w:val="28"/>
        </w:rPr>
        <w:fldChar w:fldCharType="separate"/>
      </w:r>
      <w:r w:rsidR="003D4092">
        <w:rPr>
          <w:noProof/>
        </w:rPr>
        <w:t>1.</w:t>
      </w:r>
      <w:r w:rsidR="003D4092"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="003D4092">
        <w:rPr>
          <w:noProof/>
        </w:rPr>
        <w:t>Einführung und Ziele</w:t>
      </w:r>
      <w:r w:rsidR="003D4092">
        <w:rPr>
          <w:noProof/>
        </w:rPr>
        <w:tab/>
      </w:r>
      <w:r w:rsidR="003D4092">
        <w:rPr>
          <w:noProof/>
        </w:rPr>
        <w:fldChar w:fldCharType="begin"/>
      </w:r>
      <w:r w:rsidR="003D4092">
        <w:rPr>
          <w:noProof/>
        </w:rPr>
        <w:instrText xml:space="preserve"> PAGEREF _Toc188159219 \h </w:instrText>
      </w:r>
      <w:r w:rsidR="003D4092">
        <w:rPr>
          <w:noProof/>
        </w:rPr>
      </w:r>
      <w:r w:rsidR="003D4092">
        <w:rPr>
          <w:noProof/>
        </w:rPr>
        <w:fldChar w:fldCharType="separate"/>
      </w:r>
      <w:r w:rsidR="003D4092">
        <w:rPr>
          <w:noProof/>
        </w:rPr>
        <w:t>5</w:t>
      </w:r>
      <w:r w:rsidR="003D4092">
        <w:rPr>
          <w:noProof/>
        </w:rPr>
        <w:fldChar w:fldCharType="end"/>
      </w:r>
    </w:p>
    <w:p w14:paraId="0D95578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4B843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1B6E2C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5E5911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8B94CE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85C15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Organisatorische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5162C6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Konventionen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473B45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Kontextabgrenzung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B98AC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Fachlicher 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0DBD6C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Technischer- oder Verteilungskontext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28BCDD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Lösungsstrategie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E241F3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Bausteinsicht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08F50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ADAB2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C7A5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C3E6732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Laufzeitsicht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09D236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0D254C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0B5D7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0D6BC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ECB16D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5F46F1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93142B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D8A662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Konzepte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F73B532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 Strukturen und Modelle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FB36D4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Typische Muster und Strukturen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4733090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Persistenz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21B0472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862DE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Ergonomie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39BE25D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Ablaufsteuerung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480CC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Transaktionsbehandlung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1E5BC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Sessionbehandlung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B47B79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Sicherheit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F1AD31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Kommunikation und Integration mit anderen IT-Systemen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8E21A4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Verteilung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AD7F8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Plausibilisierung und 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02F812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Ausnahme-/Fehlerbehandlung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F3BF0E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Management des Systems &amp; Administrierbarkeit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F540E0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Logging, Protokollierung, Tracing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C67B1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Geschäftsregeln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6DC1AE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Konfigurierbarkeit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AC0841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Parallelisierung und Threading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C56980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Internationalisierung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E6D1CB5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F310FD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DF8D75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Skalierung, Clustering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0428949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Hochverfügbarkeit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998FCF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lastRenderedPageBreak/>
        <w:t>9.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52ECD51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87837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CAC99E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Qualitätsszenarien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A5692B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Qualitätsbaum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C08E5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Bewertungsszenarien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4221CEF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BBD01E5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3DAF65F" w14:textId="4922897F" w:rsidR="00286C99" w:rsidRPr="00D62916" w:rsidRDefault="00BF38D2" w:rsidP="00BF38D2">
      <w:r>
        <w:rPr>
          <w:b/>
          <w:sz w:val="28"/>
        </w:rPr>
        <w:fldChar w:fldCharType="end"/>
      </w:r>
      <w:bookmarkEnd w:id="2"/>
      <w:bookmarkEnd w:id="3"/>
    </w:p>
    <w:p w14:paraId="022A41C7" w14:textId="77777777" w:rsidR="00286C99" w:rsidRPr="002D7FEA" w:rsidRDefault="00286C99" w:rsidP="0028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4" w:name="OLE_LINK8"/>
      <w:r w:rsidRPr="002D7FEA">
        <w:t>Anmerkung: In der Microsoft-Word-Variante enthält dieses Template Anleitungen und Ausfüllhinweise als „ausgeblendeten Text“. Durch den Befehl „Formate ein-/ausblenden“ können Sie die Anzeige dieser Texte bestimmen.</w:t>
      </w:r>
    </w:p>
    <w:bookmarkEnd w:id="4"/>
    <w:p w14:paraId="2A2A29AA" w14:textId="77777777" w:rsidR="00286C99" w:rsidRPr="002D7FEA" w:rsidRDefault="00286C99" w:rsidP="00286C99"/>
    <w:p w14:paraId="2E8D2558" w14:textId="77777777" w:rsidR="00286C99" w:rsidRPr="002D7FEA" w:rsidRDefault="00286C99" w:rsidP="00286C99"/>
    <w:p w14:paraId="77DE6F7E" w14:textId="77777777" w:rsidR="00286C99" w:rsidRPr="002D7FEA" w:rsidRDefault="00286C99" w:rsidP="00286C99">
      <w:pPr>
        <w:sectPr w:rsidR="00286C99" w:rsidRPr="002D7FEA">
          <w:headerReference w:type="default" r:id="rId10"/>
          <w:footerReference w:type="default" r:id="rId11"/>
          <w:pgSz w:w="11900" w:h="16840"/>
          <w:pgMar w:top="1417" w:right="1417" w:bottom="1134" w:left="1417" w:header="708" w:footer="708" w:gutter="0"/>
          <w:cols w:space="708"/>
        </w:sectPr>
      </w:pPr>
    </w:p>
    <w:p w14:paraId="2F273BDE" w14:textId="5BA11113" w:rsidR="00286C99" w:rsidRPr="00D62916" w:rsidRDefault="00286C99" w:rsidP="00286C99">
      <w:pPr>
        <w:pStyle w:val="berschrift1"/>
      </w:pPr>
      <w:bookmarkStart w:id="5" w:name="_Toc161293423"/>
      <w:bookmarkStart w:id="6" w:name="_Toc188159219"/>
      <w:r w:rsidRPr="00D62916">
        <w:lastRenderedPageBreak/>
        <w:t>Einführung und Ziele</w:t>
      </w:r>
      <w:bookmarkStart w:id="7" w:name="OLE_LINK40"/>
      <w:bookmarkStart w:id="8" w:name="OLE_LINK41"/>
      <w:bookmarkEnd w:id="0"/>
      <w:bookmarkEnd w:id="5"/>
      <w:bookmarkEnd w:id="6"/>
    </w:p>
    <w:bookmarkEnd w:id="7"/>
    <w:bookmarkEnd w:id="8"/>
    <w:p w14:paraId="0F30840D" w14:textId="272278FF" w:rsidR="00286C99" w:rsidRPr="00D62916" w:rsidRDefault="000C18AF" w:rsidP="00286C99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… Krankenhaus … </w:t>
      </w:r>
    </w:p>
    <w:p w14:paraId="1DAC464E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viele Datenquellen (Integration)</w:t>
      </w:r>
    </w:p>
    <w:p w14:paraId="7511EF08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alles mit Info machen können (auch mobile)</w:t>
      </w:r>
    </w:p>
    <w:p w14:paraId="4C0BF7CC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für Ärzte und Patienten</w:t>
      </w:r>
    </w:p>
    <w:p w14:paraId="402303BE" w14:textId="77777777" w:rsidR="000C18AF" w:rsidRPr="000C18AF" w:rsidRDefault="000C18AF" w:rsidP="000C18AF">
      <w:pPr>
        <w:spacing w:before="56" w:after="113"/>
        <w:rPr>
          <w:rFonts w:cs="Arial"/>
          <w:sz w:val="20"/>
        </w:rPr>
      </w:pPr>
      <w:proofErr w:type="spellStart"/>
      <w:r w:rsidRPr="000C18AF">
        <w:rPr>
          <w:rFonts w:cs="Arial"/>
          <w:sz w:val="20"/>
        </w:rPr>
        <w:t>security</w:t>
      </w:r>
      <w:proofErr w:type="spellEnd"/>
      <w:r w:rsidRPr="000C18AF">
        <w:rPr>
          <w:rFonts w:cs="Arial"/>
          <w:sz w:val="20"/>
        </w:rPr>
        <w:t>! offen (</w:t>
      </w:r>
      <w:proofErr w:type="spellStart"/>
      <w:r w:rsidRPr="000C18AF">
        <w:rPr>
          <w:rFonts w:cs="Arial"/>
          <w:sz w:val="20"/>
        </w:rPr>
        <w:t>erweiterung</w:t>
      </w:r>
      <w:proofErr w:type="spellEnd"/>
      <w:r w:rsidRPr="000C18AF">
        <w:rPr>
          <w:rFonts w:cs="Arial"/>
          <w:sz w:val="20"/>
        </w:rPr>
        <w:t>/OS), flexible; kein großer IT-Aufwand in Klinik</w:t>
      </w:r>
    </w:p>
    <w:p w14:paraId="1A53636C" w14:textId="77777777" w:rsidR="000C18AF" w:rsidRDefault="000C18AF" w:rsidP="000C18AF">
      <w:pPr>
        <w:spacing w:before="56" w:after="113"/>
        <w:rPr>
          <w:rFonts w:cs="Arial"/>
          <w:sz w:val="20"/>
        </w:rPr>
      </w:pPr>
      <w:r w:rsidRPr="000C18AF">
        <w:rPr>
          <w:rFonts w:cs="Arial"/>
          <w:sz w:val="20"/>
        </w:rPr>
        <w:t>Aktuelle und künftige Standards nutzen</w:t>
      </w:r>
    </w:p>
    <w:p w14:paraId="53469660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5603CECB" w14:textId="77777777" w:rsidR="00286C99" w:rsidRPr="00D62916" w:rsidRDefault="00286C99" w:rsidP="00286C99">
      <w:pPr>
        <w:pStyle w:val="berschrift2"/>
      </w:pPr>
      <w:bookmarkStart w:id="9" w:name="_Toc22396692"/>
      <w:bookmarkStart w:id="10" w:name="_Toc161293424"/>
      <w:bookmarkStart w:id="11" w:name="_Toc188159220"/>
      <w:r w:rsidRPr="00D62916">
        <w:t>Aufgabenstellung</w:t>
      </w:r>
      <w:bookmarkEnd w:id="9"/>
      <w:bookmarkEnd w:id="10"/>
      <w:bookmarkEnd w:id="11"/>
    </w:p>
    <w:p w14:paraId="1C38E431" w14:textId="779541DC" w:rsidR="00286C99" w:rsidRPr="00D62916" w:rsidRDefault="004034A8" w:rsidP="00286C99">
      <w:pPr>
        <w:spacing w:before="56" w:after="113"/>
        <w:rPr>
          <w:rFonts w:cs="Arial"/>
          <w:sz w:val="20"/>
        </w:rPr>
      </w:pPr>
      <w:bookmarkStart w:id="12" w:name="OLE_LINK42"/>
      <w:bookmarkStart w:id="13" w:name="OLE_LINK43"/>
      <w:r>
        <w:rPr>
          <w:rFonts w:cs="Arial"/>
          <w:sz w:val="20"/>
        </w:rPr>
        <w:t xml:space="preserve">Patienten – </w:t>
      </w:r>
      <w:proofErr w:type="spellStart"/>
      <w:r>
        <w:rPr>
          <w:rFonts w:cs="Arial"/>
          <w:sz w:val="20"/>
        </w:rPr>
        <w:t>Record</w:t>
      </w:r>
      <w:proofErr w:type="spellEnd"/>
      <w:r>
        <w:rPr>
          <w:rFonts w:cs="Arial"/>
          <w:sz w:val="20"/>
        </w:rPr>
        <w:t xml:space="preserve"> aus verschiedenen Quellen je nach Anfrage vollständig aus verschiedenen Quellen zusammenbauen können</w:t>
      </w:r>
    </w:p>
    <w:p w14:paraId="4D96E7F8" w14:textId="1548510B" w:rsidR="00286C99" w:rsidRPr="00D62916" w:rsidRDefault="00E864AB" w:rsidP="00286C99">
      <w:pPr>
        <w:pStyle w:val="berschrift2"/>
      </w:pPr>
      <w:bookmarkStart w:id="14" w:name="_Toc22396691"/>
      <w:bookmarkStart w:id="15" w:name="_Toc161293425"/>
      <w:bookmarkStart w:id="16" w:name="_Toc188159221"/>
      <w:bookmarkStart w:id="17" w:name="_Toc22396694"/>
      <w:bookmarkEnd w:id="12"/>
      <w:bookmarkEnd w:id="13"/>
      <w:r>
        <w:t>Qualitäts</w:t>
      </w:r>
      <w:r w:rsidR="00286C99" w:rsidRPr="00D62916">
        <w:t>ziele</w:t>
      </w:r>
      <w:bookmarkEnd w:id="14"/>
      <w:bookmarkEnd w:id="15"/>
      <w:bookmarkEnd w:id="16"/>
    </w:p>
    <w:p w14:paraId="1544412D" w14:textId="6317DA72" w:rsidR="00286C99" w:rsidRDefault="004034A8" w:rsidP="000C18AF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Hochverfügbar</w:t>
      </w:r>
    </w:p>
    <w:p w14:paraId="340C9E0B" w14:textId="68CACF8A" w:rsidR="004034A8" w:rsidRPr="000C18AF" w:rsidRDefault="004034A8" w:rsidP="000C18AF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Unabhängig von Plattform</w:t>
      </w:r>
    </w:p>
    <w:p w14:paraId="7685150A" w14:textId="77777777" w:rsidR="00286C99" w:rsidRPr="00D62916" w:rsidRDefault="00286C99" w:rsidP="00286C99">
      <w:pPr>
        <w:pStyle w:val="berschrift2"/>
      </w:pPr>
      <w:bookmarkStart w:id="18" w:name="_Toc22396693"/>
      <w:bookmarkStart w:id="19" w:name="_Toc161293426"/>
      <w:bookmarkStart w:id="20" w:name="_Toc188159222"/>
      <w:r w:rsidRPr="00D62916">
        <w:t>Stakeholder</w:t>
      </w:r>
      <w:bookmarkEnd w:id="18"/>
      <w:bookmarkEnd w:id="19"/>
      <w:bookmarkEnd w:id="20"/>
    </w:p>
    <w:p w14:paraId="39DFB9E4" w14:textId="64120D46" w:rsidR="00286C99" w:rsidRDefault="004034A8" w:rsidP="003D4092">
      <w:r>
        <w:t>Patienten</w:t>
      </w:r>
    </w:p>
    <w:p w14:paraId="4788BEF1" w14:textId="1D1BB98B" w:rsidR="004034A8" w:rsidRPr="00D62916" w:rsidRDefault="004034A8" w:rsidP="003D4092">
      <w:r>
        <w:t>Mitarbeiter des KH</w:t>
      </w:r>
    </w:p>
    <w:p w14:paraId="56EB3206" w14:textId="77777777" w:rsidR="00286C99" w:rsidRPr="00D62916" w:rsidRDefault="00286C99" w:rsidP="00286C99">
      <w:pPr>
        <w:pStyle w:val="berschrift1"/>
      </w:pPr>
      <w:bookmarkStart w:id="21" w:name="_Toc161293427"/>
      <w:bookmarkStart w:id="22" w:name="_Toc188159223"/>
      <w:r w:rsidRPr="00D62916">
        <w:t>Randbedingungen</w:t>
      </w:r>
      <w:bookmarkEnd w:id="17"/>
      <w:bookmarkEnd w:id="21"/>
      <w:bookmarkEnd w:id="22"/>
    </w:p>
    <w:p w14:paraId="0E4831DC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02AD7BC6" w14:textId="77777777" w:rsidR="00286C99" w:rsidRPr="00D62916" w:rsidRDefault="00286C99" w:rsidP="00286C99">
      <w:pPr>
        <w:pStyle w:val="berschrift2"/>
      </w:pPr>
      <w:bookmarkStart w:id="23" w:name="_Toc22396695"/>
      <w:bookmarkStart w:id="24" w:name="_Toc161293428"/>
      <w:bookmarkStart w:id="25" w:name="_Toc188159224"/>
      <w:r w:rsidRPr="00D62916">
        <w:t>Technische Randbedingungen</w:t>
      </w:r>
      <w:bookmarkEnd w:id="23"/>
      <w:bookmarkEnd w:id="24"/>
      <w:bookmarkEnd w:id="25"/>
    </w:p>
    <w:p w14:paraId="14E58720" w14:textId="4BA9C391" w:rsidR="00286C99" w:rsidRPr="00D62916" w:rsidRDefault="004034A8" w:rsidP="00286C99">
      <w:pPr>
        <w:spacing w:before="56" w:after="113"/>
        <w:rPr>
          <w:rFonts w:cs="Arial"/>
          <w:sz w:val="20"/>
        </w:rPr>
      </w:pPr>
      <w:bookmarkStart w:id="26" w:name="OLE_LINK60"/>
      <w:bookmarkStart w:id="27" w:name="OLE_LINK148"/>
      <w:r>
        <w:rPr>
          <w:rFonts w:cs="Arial"/>
          <w:sz w:val="20"/>
        </w:rPr>
        <w:t>Plattformunabhängigkeit -&gt; Web</w:t>
      </w:r>
    </w:p>
    <w:p w14:paraId="447D9018" w14:textId="77777777" w:rsidR="00286C99" w:rsidRPr="00D62916" w:rsidRDefault="00286C99" w:rsidP="00286C99">
      <w:pPr>
        <w:pStyle w:val="berschrift2"/>
      </w:pPr>
      <w:bookmarkStart w:id="28" w:name="_Toc22396696"/>
      <w:bookmarkStart w:id="29" w:name="_Toc161293429"/>
      <w:bookmarkStart w:id="30" w:name="_Toc188159225"/>
      <w:bookmarkEnd w:id="26"/>
      <w:bookmarkEnd w:id="27"/>
      <w:r w:rsidRPr="00D62916">
        <w:t>Organisatorische Randbedingungen</w:t>
      </w:r>
      <w:bookmarkEnd w:id="28"/>
      <w:bookmarkEnd w:id="29"/>
      <w:bookmarkEnd w:id="30"/>
    </w:p>
    <w:p w14:paraId="43DC8A51" w14:textId="095A3FD4" w:rsidR="00286C99" w:rsidRPr="00D62916" w:rsidRDefault="00286C99" w:rsidP="00286C99">
      <w:pPr>
        <w:spacing w:before="56" w:after="113"/>
        <w:rPr>
          <w:rFonts w:cs="Arial"/>
          <w:sz w:val="20"/>
        </w:rPr>
      </w:pPr>
      <w:bookmarkStart w:id="31" w:name="OLE_LINK155"/>
      <w:bookmarkStart w:id="32" w:name="OLE_LINK156"/>
      <w:r w:rsidRPr="00D62916">
        <w:rPr>
          <w:rFonts w:cs="Arial"/>
          <w:sz w:val="20"/>
        </w:rPr>
        <w:t> </w:t>
      </w:r>
      <w:proofErr w:type="gramStart"/>
      <w:r w:rsidR="004034A8">
        <w:rPr>
          <w:rFonts w:cs="Arial"/>
          <w:sz w:val="20"/>
        </w:rPr>
        <w:t>Wenig</w:t>
      </w:r>
      <w:proofErr w:type="gramEnd"/>
      <w:r w:rsidR="004034A8">
        <w:rPr>
          <w:rFonts w:cs="Arial"/>
          <w:sz w:val="20"/>
        </w:rPr>
        <w:t xml:space="preserve"> Ressourcen für Maintenance des Service</w:t>
      </w:r>
    </w:p>
    <w:p w14:paraId="7EB311C6" w14:textId="77777777" w:rsidR="00286C99" w:rsidRPr="00D62916" w:rsidRDefault="00286C99" w:rsidP="00286C99">
      <w:pPr>
        <w:pStyle w:val="berschrift2"/>
      </w:pPr>
      <w:bookmarkStart w:id="33" w:name="_Toc22396697"/>
      <w:bookmarkStart w:id="34" w:name="_Toc161293430"/>
      <w:bookmarkStart w:id="35" w:name="_Toc188159226"/>
      <w:bookmarkEnd w:id="31"/>
      <w:bookmarkEnd w:id="32"/>
      <w:r w:rsidRPr="00D62916">
        <w:t>Konventionen</w:t>
      </w:r>
      <w:bookmarkEnd w:id="33"/>
      <w:bookmarkEnd w:id="34"/>
      <w:bookmarkEnd w:id="35"/>
    </w:p>
    <w:p w14:paraId="39F19006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032EFB31" w14:textId="77777777" w:rsidR="00286C99" w:rsidRPr="00D62916" w:rsidRDefault="00286C99" w:rsidP="00286C99">
      <w:pPr>
        <w:pStyle w:val="berschrift1"/>
      </w:pPr>
      <w:bookmarkStart w:id="36" w:name="_Toc22396698"/>
      <w:bookmarkStart w:id="37" w:name="_Toc161293431"/>
      <w:bookmarkStart w:id="38" w:name="_Toc188159227"/>
      <w:r w:rsidRPr="00D62916">
        <w:t>Kontext</w:t>
      </w:r>
      <w:bookmarkEnd w:id="36"/>
      <w:r w:rsidRPr="00D62916">
        <w:t>abgrenzung</w:t>
      </w:r>
      <w:bookmarkEnd w:id="37"/>
      <w:bookmarkEnd w:id="38"/>
    </w:p>
    <w:p w14:paraId="65C82AF1" w14:textId="77777777" w:rsidR="00286C99" w:rsidRPr="00D62916" w:rsidRDefault="00286C99" w:rsidP="00286C99">
      <w:pPr>
        <w:spacing w:before="56" w:after="113"/>
        <w:ind w:left="-5"/>
        <w:rPr>
          <w:rFonts w:cs="Arial"/>
          <w:sz w:val="20"/>
        </w:rPr>
      </w:pPr>
    </w:p>
    <w:p w14:paraId="4B243BB6" w14:textId="77777777" w:rsidR="00286C99" w:rsidRPr="00D62916" w:rsidRDefault="00286C99" w:rsidP="00286C99">
      <w:pPr>
        <w:pStyle w:val="berschrift2"/>
      </w:pPr>
      <w:bookmarkStart w:id="39" w:name="_Toc22396699"/>
      <w:bookmarkStart w:id="40" w:name="_Toc161293432"/>
      <w:bookmarkStart w:id="41" w:name="_Toc188159228"/>
      <w:r w:rsidRPr="00D62916">
        <w:t>Fachlicher Kontext</w:t>
      </w:r>
      <w:bookmarkEnd w:id="39"/>
      <w:bookmarkEnd w:id="40"/>
      <w:bookmarkEnd w:id="41"/>
    </w:p>
    <w:p w14:paraId="705D0DDA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17187844" w14:textId="05BC6DB2" w:rsidR="00286C99" w:rsidRDefault="00286C99" w:rsidP="00286C99">
      <w:pPr>
        <w:pStyle w:val="berschrift2"/>
      </w:pPr>
      <w:bookmarkStart w:id="42" w:name="_Toc22396700"/>
      <w:bookmarkStart w:id="43" w:name="_Toc161293433"/>
      <w:bookmarkStart w:id="44" w:name="_Toc188159229"/>
      <w:r w:rsidRPr="00D62916">
        <w:lastRenderedPageBreak/>
        <w:t>Technischer- oder Verteilungskontext</w:t>
      </w:r>
      <w:bookmarkEnd w:id="42"/>
      <w:bookmarkEnd w:id="43"/>
      <w:bookmarkEnd w:id="44"/>
      <w:r w:rsidRPr="00D62916">
        <w:t xml:space="preserve"> </w:t>
      </w:r>
      <w:bookmarkStart w:id="45" w:name="OLE_LINK65"/>
      <w:bookmarkStart w:id="46" w:name="OLE_LINK66"/>
    </w:p>
    <w:p w14:paraId="3AC6B2C7" w14:textId="77777777" w:rsidR="00AF1476" w:rsidRPr="00AF1476" w:rsidRDefault="00AF1476" w:rsidP="00AF1476"/>
    <w:p w14:paraId="3604F5C3" w14:textId="6DC482C0" w:rsidR="00070AF2" w:rsidRDefault="00070AF2" w:rsidP="00AF1476">
      <w:pPr>
        <w:pStyle w:val="berschrift2"/>
        <w:rPr>
          <w:lang w:val="en-US"/>
        </w:rPr>
      </w:pPr>
      <w:proofErr w:type="spellStart"/>
      <w:r>
        <w:rPr>
          <w:lang w:val="en-US"/>
        </w:rPr>
        <w:t>Externe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Schnittstellen</w:t>
      </w:r>
      <w:bookmarkStart w:id="47" w:name="OLE_LINK37"/>
      <w:bookmarkStart w:id="48" w:name="OLE_LINK38"/>
      <w:proofErr w:type="spellEnd"/>
    </w:p>
    <w:p w14:paraId="26D8DE9C" w14:textId="2503BE3A" w:rsidR="00AF1476" w:rsidRDefault="00AF1476" w:rsidP="00AF1476">
      <w:pPr>
        <w:rPr>
          <w:lang w:val="de-AT"/>
        </w:rPr>
      </w:pPr>
      <w:r w:rsidRPr="00121B86">
        <w:rPr>
          <w:lang w:val="de-AT"/>
        </w:rPr>
        <w:t>Zu Datenquellen</w:t>
      </w:r>
      <w:r w:rsidR="00121B86" w:rsidRPr="00121B86">
        <w:rPr>
          <w:lang w:val="de-AT"/>
        </w:rPr>
        <w:t xml:space="preserve">, variabel integrierbar, wenn </w:t>
      </w:r>
      <w:r w:rsidR="00121B86">
        <w:rPr>
          <w:lang w:val="de-AT"/>
        </w:rPr>
        <w:t xml:space="preserve">zupassende </w:t>
      </w:r>
      <w:proofErr w:type="spellStart"/>
      <w:r w:rsidR="00121B86" w:rsidRPr="00121B86">
        <w:rPr>
          <w:lang w:val="de-AT"/>
        </w:rPr>
        <w:t>bridge</w:t>
      </w:r>
      <w:proofErr w:type="spellEnd"/>
      <w:r w:rsidR="00121B86">
        <w:rPr>
          <w:lang w:val="de-AT"/>
        </w:rPr>
        <w:t xml:space="preserve"> gebaut und im Broker registriert</w:t>
      </w:r>
    </w:p>
    <w:p w14:paraId="4735B924" w14:textId="77777777" w:rsidR="004034A8" w:rsidRDefault="004034A8" w:rsidP="00AF1476">
      <w:pPr>
        <w:rPr>
          <w:lang w:val="de-AT"/>
        </w:rPr>
      </w:pPr>
    </w:p>
    <w:p w14:paraId="49A785E6" w14:textId="3EC885D4" w:rsidR="004034A8" w:rsidRDefault="004034A8" w:rsidP="00AF1476">
      <w:pPr>
        <w:rPr>
          <w:lang w:val="de-AT"/>
        </w:rPr>
      </w:pPr>
      <w:r>
        <w:rPr>
          <w:lang w:val="de-AT"/>
        </w:rPr>
        <w:t>Aktuell:</w:t>
      </w:r>
    </w:p>
    <w:p w14:paraId="28BB2FF7" w14:textId="3BF1B3B1" w:rsidR="004034A8" w:rsidRPr="004034A8" w:rsidRDefault="004034A8" w:rsidP="004034A8">
      <w:pPr>
        <w:rPr>
          <w:lang w:val="de-AT"/>
        </w:rPr>
      </w:pPr>
      <w:r w:rsidRPr="004034A8">
        <w:rPr>
          <w:lang w:val="de-AT"/>
        </w:rPr>
        <w:t>- Datenformat 1: medizinische Befunde (Textfiles, Datenquelle Radiologie)</w:t>
      </w:r>
    </w:p>
    <w:p w14:paraId="302BEE53" w14:textId="77777777" w:rsidR="004034A8" w:rsidRPr="004034A8" w:rsidRDefault="004034A8" w:rsidP="004034A8">
      <w:pPr>
        <w:rPr>
          <w:lang w:val="de-AT"/>
        </w:rPr>
      </w:pPr>
      <w:r w:rsidRPr="004034A8">
        <w:rPr>
          <w:lang w:val="de-AT"/>
        </w:rPr>
        <w:t xml:space="preserve"> - Datenformat 2: Bilder (DICOM, DQ: PACS-App)</w:t>
      </w:r>
    </w:p>
    <w:p w14:paraId="3AC8A757" w14:textId="2062A698" w:rsidR="004034A8" w:rsidRPr="00121B86" w:rsidRDefault="004034A8" w:rsidP="004034A8">
      <w:pPr>
        <w:rPr>
          <w:lang w:val="de-AT"/>
        </w:rPr>
      </w:pPr>
      <w:r w:rsidRPr="004034A8">
        <w:rPr>
          <w:lang w:val="de-AT"/>
        </w:rPr>
        <w:t xml:space="preserve">     - </w:t>
      </w:r>
      <w:proofErr w:type="spellStart"/>
      <w:r w:rsidRPr="004034A8">
        <w:rPr>
          <w:lang w:val="de-AT"/>
        </w:rPr>
        <w:t>streaming</w:t>
      </w:r>
      <w:proofErr w:type="spellEnd"/>
      <w:r w:rsidRPr="004034A8">
        <w:rPr>
          <w:lang w:val="de-AT"/>
        </w:rPr>
        <w:t>!</w:t>
      </w:r>
    </w:p>
    <w:p w14:paraId="3A14F7A4" w14:textId="61FD0F7E" w:rsidR="00E864AB" w:rsidRPr="00D62916" w:rsidRDefault="00E864AB" w:rsidP="00E864AB">
      <w:pPr>
        <w:pStyle w:val="berschrift1"/>
      </w:pPr>
      <w:bookmarkStart w:id="49" w:name="_Toc188159230"/>
      <w:bookmarkEnd w:id="45"/>
      <w:bookmarkEnd w:id="46"/>
      <w:bookmarkEnd w:id="47"/>
      <w:bookmarkEnd w:id="48"/>
      <w:r>
        <w:t>Lösungsstrategie</w:t>
      </w:r>
      <w:bookmarkEnd w:id="49"/>
    </w:p>
    <w:p w14:paraId="0EDD7CAC" w14:textId="35F610B9" w:rsidR="000C18AF" w:rsidRPr="00D62916" w:rsidRDefault="000C18AF" w:rsidP="00E864AB">
      <w:bookmarkStart w:id="50" w:name="OLE_LINK67"/>
      <w:bookmarkStart w:id="51" w:name="OLE_LINK68"/>
      <w:r>
        <w:t>Webpage</w:t>
      </w:r>
    </w:p>
    <w:p w14:paraId="01F65859" w14:textId="77777777" w:rsidR="00E864AB" w:rsidRPr="00D62916" w:rsidRDefault="00E864AB" w:rsidP="00E864AB">
      <w:pPr>
        <w:pStyle w:val="berschrift1"/>
      </w:pPr>
      <w:bookmarkStart w:id="52" w:name="_Toc161293445"/>
      <w:bookmarkStart w:id="53" w:name="_Toc188159231"/>
      <w:bookmarkEnd w:id="50"/>
      <w:bookmarkEnd w:id="51"/>
      <w:r w:rsidRPr="00D62916">
        <w:t>Bausteinsicht</w:t>
      </w:r>
      <w:bookmarkEnd w:id="52"/>
      <w:bookmarkEnd w:id="53"/>
    </w:p>
    <w:p w14:paraId="3F93FAF6" w14:textId="73C18B3B" w:rsidR="00AF1476" w:rsidRDefault="004034A8" w:rsidP="00E864AB">
      <w:p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4414" behindDoc="0" locked="0" layoutInCell="1" allowOverlap="1" wp14:anchorId="630743AD" wp14:editId="4F178DB1">
                <wp:simplePos x="0" y="0"/>
                <wp:positionH relativeFrom="column">
                  <wp:posOffset>2653030</wp:posOffset>
                </wp:positionH>
                <wp:positionV relativeFrom="paragraph">
                  <wp:posOffset>82550</wp:posOffset>
                </wp:positionV>
                <wp:extent cx="2257425" cy="14859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1D113" id="Rechteck 1" o:spid="_x0000_s1026" style="position:absolute;margin-left:208.9pt;margin-top:6.5pt;width:177.75pt;height:117pt;z-index:2516444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" fillcolor="white [3201]" strokecolor="black [3200]" strokeweight="2pt"/>
            </w:pict>
          </mc:Fallback>
        </mc:AlternateContent>
      </w:r>
      <w:r w:rsidR="00AF1476">
        <w:rPr>
          <w:rFonts w:cs="Arial"/>
          <w:b/>
          <w:bCs/>
          <w:sz w:val="20"/>
        </w:rPr>
        <w:t>Middleware:</w:t>
      </w:r>
    </w:p>
    <w:p w14:paraId="68EDC0FA" w14:textId="1B9C704A" w:rsidR="00AF1476" w:rsidRDefault="000C18AF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 w:rsidRPr="00AF1476">
        <w:rPr>
          <w:rFonts w:cs="Arial"/>
          <w:b/>
          <w:bCs/>
          <w:sz w:val="20"/>
        </w:rPr>
        <w:t>Schnittstellenmodul</w:t>
      </w:r>
      <w:r w:rsidR="00AF1476">
        <w:rPr>
          <w:rFonts w:cs="Arial"/>
          <w:b/>
          <w:bCs/>
          <w:sz w:val="20"/>
        </w:rPr>
        <w:t xml:space="preserve"> (gelb)</w:t>
      </w:r>
    </w:p>
    <w:p w14:paraId="702586B9" w14:textId="0268D9F8" w:rsidR="00AF1476" w:rsidRDefault="004034A8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7BEED77" wp14:editId="6091E748">
                <wp:simplePos x="0" y="0"/>
                <wp:positionH relativeFrom="column">
                  <wp:posOffset>4367530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9DA55" w14:textId="20FA08E3" w:rsidR="004034A8" w:rsidRDefault="004034A8" w:rsidP="004034A8">
                            <w:pPr>
                              <w:jc w:val="center"/>
                            </w:pPr>
                            <w:r>
                              <w:t>Anfrage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EED77" id="_x0000_t202" coordsize="21600,21600" o:spt="202" path="m,l,21600r21600,l21600,xe">
                <v:stroke joinstyle="miter"/>
                <v:path gradientshapeok="t" o:connecttype="rect"/>
              </v:shapetype>
              <v:shape id="Textfeld 34" o:spid="_x0000_s1026" type="#_x0000_t202" style="position:absolute;left:0;text-align:left;margin-left:343.9pt;margin-top:10.9pt;width:42pt;height:65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" fillcolor="#00b050" strokeweight=".5pt">
                <v:textbox style="layout-flow:vertical">
                  <w:txbxContent>
                    <w:p w14:paraId="4299DA55" w14:textId="20FA08E3" w:rsidR="004034A8" w:rsidRDefault="004034A8" w:rsidP="004034A8">
                      <w:pPr>
                        <w:jc w:val="center"/>
                      </w:pPr>
                      <w:r>
                        <w:t>Anfrage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791285D" wp14:editId="52646D5D">
                <wp:simplePos x="0" y="0"/>
                <wp:positionH relativeFrom="column">
                  <wp:posOffset>2662555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70F00" w14:textId="0F2C51A8" w:rsidR="004034A8" w:rsidRPr="004034A8" w:rsidRDefault="004034A8" w:rsidP="004034A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034A8">
                              <w:rPr>
                                <w:sz w:val="20"/>
                              </w:rPr>
                              <w:t>Schnittstelle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1285D" id="Textfeld 35" o:spid="_x0000_s1027" type="#_x0000_t202" style="position:absolute;left:0;text-align:left;margin-left:209.65pt;margin-top:10.9pt;width:42pt;height:65.2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" fillcolor="#ffc000" strokeweight=".5pt">
                <v:textbox style="layout-flow:vertical">
                  <w:txbxContent>
                    <w:p w14:paraId="1AD70F00" w14:textId="0F2C51A8" w:rsidR="004034A8" w:rsidRPr="004034A8" w:rsidRDefault="004034A8" w:rsidP="004034A8">
                      <w:pPr>
                        <w:jc w:val="center"/>
                        <w:rPr>
                          <w:sz w:val="20"/>
                        </w:rPr>
                      </w:pPr>
                      <w:r w:rsidRPr="004034A8">
                        <w:rPr>
                          <w:sz w:val="20"/>
                        </w:rPr>
                        <w:t>Schnittstelle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89C4B39" wp14:editId="76CBA8A2">
                <wp:simplePos x="0" y="0"/>
                <wp:positionH relativeFrom="column">
                  <wp:posOffset>3519805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EDBF6" w14:textId="10A33DAB" w:rsidR="004034A8" w:rsidRDefault="004034A8" w:rsidP="004034A8">
                            <w:pPr>
                              <w:jc w:val="center"/>
                            </w:pPr>
                            <w:r>
                              <w:t>Kern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C4B39" id="Textfeld 48" o:spid="_x0000_s1028" type="#_x0000_t202" style="position:absolute;left:0;text-align:left;margin-left:277.15pt;margin-top:10.9pt;width:42pt;height:65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" fillcolor="#4f81bd [3204]" strokeweight=".5pt">
                <v:textbox style="layout-flow:vertical">
                  <w:txbxContent>
                    <w:p w14:paraId="11EEDBF6" w14:textId="10A33DAB" w:rsidR="004034A8" w:rsidRDefault="004034A8" w:rsidP="004034A8">
                      <w:pPr>
                        <w:jc w:val="center"/>
                      </w:pPr>
                      <w:r>
                        <w:t>Kern</w:t>
                      </w:r>
                    </w:p>
                  </w:txbxContent>
                </v:textbox>
              </v:shape>
            </w:pict>
          </mc:Fallback>
        </mc:AlternateContent>
      </w:r>
      <w:r w:rsidR="00AF1476" w:rsidRPr="00AF1476">
        <w:rPr>
          <w:rFonts w:cs="Arial"/>
          <w:b/>
          <w:bCs/>
          <w:sz w:val="20"/>
        </w:rPr>
        <w:t>Anfragenmodul</w:t>
      </w:r>
      <w:r w:rsidR="00AF1476">
        <w:rPr>
          <w:rFonts w:cs="Arial"/>
          <w:b/>
          <w:bCs/>
          <w:sz w:val="20"/>
        </w:rPr>
        <w:t xml:space="preserve"> (grün)</w:t>
      </w:r>
    </w:p>
    <w:p w14:paraId="231F96DD" w14:textId="0565DDA4" w:rsidR="00AF1476" w:rsidRDefault="00AF1476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Kern (blau)</w:t>
      </w:r>
    </w:p>
    <w:p w14:paraId="664F6D53" w14:textId="49A9B73B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5439" behindDoc="0" locked="0" layoutInCell="1" allowOverlap="1" wp14:anchorId="0EE71CFE" wp14:editId="19BAEF9E">
                <wp:simplePos x="0" y="0"/>
                <wp:positionH relativeFrom="column">
                  <wp:posOffset>3119755</wp:posOffset>
                </wp:positionH>
                <wp:positionV relativeFrom="paragraph">
                  <wp:posOffset>167005</wp:posOffset>
                </wp:positionV>
                <wp:extent cx="1466850" cy="0"/>
                <wp:effectExtent l="38100" t="38100" r="76200" b="9525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8DE2" id="Gerader Verbinder 49" o:spid="_x0000_s1026" style="position:absolute;z-index:251645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3.15pt" to="361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E36D017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77D9F4D8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00933A4C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081B8041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7F92F149" w14:textId="77777777" w:rsidR="004034A8" w:rsidRP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636F3792" w14:textId="77777777" w:rsidR="009D3D7E" w:rsidRDefault="009D3D7E" w:rsidP="000C18AF"/>
    <w:p w14:paraId="3CB3DA85" w14:textId="51B8183D" w:rsidR="009D3D7E" w:rsidRDefault="00511601" w:rsidP="000C18AF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E86C0CB" wp14:editId="05D5910E">
                <wp:simplePos x="0" y="0"/>
                <wp:positionH relativeFrom="column">
                  <wp:posOffset>1957705</wp:posOffset>
                </wp:positionH>
                <wp:positionV relativeFrom="paragraph">
                  <wp:posOffset>22860</wp:posOffset>
                </wp:positionV>
                <wp:extent cx="1838325" cy="2124075"/>
                <wp:effectExtent l="0" t="0" r="28575" b="2857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BE6CD" w14:textId="6D2A7B22" w:rsidR="00511601" w:rsidRDefault="00511601"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6C0CB" id="Textfeld 40" o:spid="_x0000_s1029" type="#_x0000_t202" style="position:absolute;left:0;text-align:left;margin-left:154.15pt;margin-top:1.8pt;width:144.75pt;height:167.2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" fillcolor="white [3201]" strokeweight=".5pt">
                <v:textbox>
                  <w:txbxContent>
                    <w:p w14:paraId="09EBE6CD" w14:textId="6D2A7B22" w:rsidR="00511601" w:rsidRDefault="00511601">
                      <w:r>
                        <w:t>Middleware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899AB99" wp14:editId="51F781F5">
                <wp:simplePos x="0" y="0"/>
                <wp:positionH relativeFrom="column">
                  <wp:posOffset>4043045</wp:posOffset>
                </wp:positionH>
                <wp:positionV relativeFrom="paragraph">
                  <wp:posOffset>22860</wp:posOffset>
                </wp:positionV>
                <wp:extent cx="1704975" cy="2124075"/>
                <wp:effectExtent l="0" t="0" r="28575" b="285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5D17E" w14:textId="4FC9791B" w:rsidR="00511601" w:rsidRPr="00511601" w:rsidRDefault="00511601" w:rsidP="00511601">
                            <w:pP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1</w:t>
                            </w:r>
                          </w:p>
                          <w:p w14:paraId="0372A685" w14:textId="413DB124" w:rsidR="00511601" w:rsidRPr="00511601" w:rsidRDefault="00511601" w:rsidP="0051160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2</w:t>
                            </w:r>
                          </w:p>
                          <w:p w14:paraId="606AE454" w14:textId="6DB83B57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3</w:t>
                            </w:r>
                          </w:p>
                          <w:p w14:paraId="7FC64434" w14:textId="0D92FA80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4</w:t>
                            </w:r>
                          </w:p>
                          <w:p w14:paraId="743368FC" w14:textId="1B84E865" w:rsidR="00511601" w:rsidRP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5</w:t>
                            </w:r>
                          </w:p>
                          <w:p w14:paraId="734F938A" w14:textId="4453D1C2" w:rsid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Client 6</w:t>
                            </w:r>
                          </w:p>
                          <w:p w14:paraId="4EDC090C" w14:textId="77777777" w:rsidR="00511601" w:rsidRDefault="00511601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…</w:t>
                            </w:r>
                          </w:p>
                          <w:p w14:paraId="6A53EB32" w14:textId="41BED40E" w:rsidR="00511601" w:rsidRDefault="00511601" w:rsidP="00511601">
                            <w:r>
                              <w:t>Client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9AB99" id="Textfeld 26" o:spid="_x0000_s1030" type="#_x0000_t202" style="position:absolute;left:0;text-align:left;margin-left:318.35pt;margin-top:1.8pt;width:134.25pt;height:167.2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" fillcolor="white [3201]" strokeweight=".5pt">
                <v:textbox>
                  <w:txbxContent>
                    <w:p w14:paraId="3AF5D17E" w14:textId="4FC9791B" w:rsidR="00511601" w:rsidRPr="00511601" w:rsidRDefault="00511601" w:rsidP="00511601">
                      <w:pP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1</w:t>
                      </w:r>
                    </w:p>
                    <w:p w14:paraId="0372A685" w14:textId="413DB124" w:rsidR="00511601" w:rsidRPr="00511601" w:rsidRDefault="00511601" w:rsidP="0051160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2</w:t>
                      </w:r>
                    </w:p>
                    <w:p w14:paraId="606AE454" w14:textId="6DB83B57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3</w:t>
                      </w:r>
                    </w:p>
                    <w:p w14:paraId="7FC64434" w14:textId="0D92FA80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4</w:t>
                      </w:r>
                    </w:p>
                    <w:p w14:paraId="743368FC" w14:textId="1B84E865" w:rsidR="00511601" w:rsidRP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5</w:t>
                      </w:r>
                    </w:p>
                    <w:p w14:paraId="734F938A" w14:textId="4453D1C2" w:rsid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Client 6</w:t>
                      </w:r>
                    </w:p>
                    <w:p w14:paraId="4EDC090C" w14:textId="77777777" w:rsidR="00511601" w:rsidRDefault="00511601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…</w:t>
                      </w:r>
                    </w:p>
                    <w:p w14:paraId="6A53EB32" w14:textId="41BED40E" w:rsidR="00511601" w:rsidRDefault="00511601" w:rsidP="00511601">
                      <w:r>
                        <w:t>Client X</w:t>
                      </w:r>
                    </w:p>
                  </w:txbxContent>
                </v:textbox>
              </v:shape>
            </w:pict>
          </mc:Fallback>
        </mc:AlternateContent>
      </w:r>
      <w:r w:rsidR="009D3D7E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7BDCACB" wp14:editId="3937A8EB">
                <wp:simplePos x="0" y="0"/>
                <wp:positionH relativeFrom="column">
                  <wp:posOffset>-4446</wp:posOffset>
                </wp:positionH>
                <wp:positionV relativeFrom="paragraph">
                  <wp:posOffset>22860</wp:posOffset>
                </wp:positionV>
                <wp:extent cx="1704975" cy="2124075"/>
                <wp:effectExtent l="0" t="0" r="28575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97C85" w14:textId="77777777" w:rsidR="009D3D7E" w:rsidRDefault="009D3D7E" w:rsidP="009D3D7E">
                            <w:r>
                              <w:t>Datenquelle1</w:t>
                            </w:r>
                          </w:p>
                          <w:p w14:paraId="6CCBEE56" w14:textId="5922D772" w:rsidR="009D3D7E" w:rsidRDefault="009D3D7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Datenquelle2</w:t>
                            </w:r>
                          </w:p>
                          <w:p w14:paraId="4831C90B" w14:textId="688CC70A" w:rsidR="009D3D7E" w:rsidRDefault="009D3D7E" w:rsidP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Datenquelle3</w:t>
                            </w:r>
                          </w:p>
                          <w:p w14:paraId="28B0133F" w14:textId="444523C1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Datenquelle4</w:t>
                            </w:r>
                          </w:p>
                          <w:p w14:paraId="71451115" w14:textId="524A7F2B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Datenquelle5</w:t>
                            </w:r>
                          </w:p>
                          <w:p w14:paraId="0EFD64B9" w14:textId="05EDD98D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Datenquelle6</w:t>
                            </w:r>
                          </w:p>
                          <w:p w14:paraId="6E0678DE" w14:textId="58D358F2" w:rsidR="009D3D7E" w:rsidRDefault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…</w:t>
                            </w:r>
                          </w:p>
                          <w:p w14:paraId="382291A7" w14:textId="5B70C722" w:rsidR="009D3D7E" w:rsidRDefault="009D3D7E">
                            <w:proofErr w:type="spellStart"/>
                            <w:r>
                              <w:t>DatenquelleX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DCACB" id="Textfeld 8" o:spid="_x0000_s1031" type="#_x0000_t202" style="position:absolute;left:0;text-align:left;margin-left:-.35pt;margin-top:1.8pt;width:134.25pt;height:167.2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" fillcolor="white [3201]" strokeweight=".5pt">
                <v:textbox>
                  <w:txbxContent>
                    <w:p w14:paraId="0A197C85" w14:textId="77777777" w:rsidR="009D3D7E" w:rsidRDefault="009D3D7E" w:rsidP="009D3D7E">
                      <w:r>
                        <w:t>Datenquelle1</w:t>
                      </w:r>
                    </w:p>
                    <w:p w14:paraId="6CCBEE56" w14:textId="5922D772" w:rsidR="009D3D7E" w:rsidRDefault="009D3D7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Datenquelle2</w:t>
                      </w:r>
                    </w:p>
                    <w:p w14:paraId="4831C90B" w14:textId="688CC70A" w:rsidR="009D3D7E" w:rsidRDefault="009D3D7E" w:rsidP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Datenquelle3</w:t>
                      </w:r>
                    </w:p>
                    <w:p w14:paraId="28B0133F" w14:textId="444523C1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Datenquelle4</w:t>
                      </w:r>
                    </w:p>
                    <w:p w14:paraId="71451115" w14:textId="524A7F2B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Datenquelle5</w:t>
                      </w:r>
                    </w:p>
                    <w:p w14:paraId="0EFD64B9" w14:textId="05EDD98D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Datenquelle6</w:t>
                      </w:r>
                    </w:p>
                    <w:p w14:paraId="6E0678DE" w14:textId="58D358F2" w:rsidR="009D3D7E" w:rsidRDefault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…</w:t>
                      </w:r>
                    </w:p>
                    <w:p w14:paraId="382291A7" w14:textId="5B70C722" w:rsidR="009D3D7E" w:rsidRDefault="009D3D7E">
                      <w:proofErr w:type="spellStart"/>
                      <w:r>
                        <w:t>DatenquelleX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CFFC426" w14:textId="45556895" w:rsidR="009D3D7E" w:rsidRDefault="00AF1476" w:rsidP="000C18AF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D8BC03" wp14:editId="50BF723B">
                <wp:simplePos x="0" y="0"/>
                <wp:positionH relativeFrom="column">
                  <wp:posOffset>2119630</wp:posOffset>
                </wp:positionH>
                <wp:positionV relativeFrom="paragraph">
                  <wp:posOffset>109855</wp:posOffset>
                </wp:positionV>
                <wp:extent cx="533400" cy="409575"/>
                <wp:effectExtent l="0" t="0" r="19050" b="2857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1E66F" w14:textId="0F0C0E5D" w:rsidR="008B68BD" w:rsidRPr="008B68BD" w:rsidRDefault="008B68BD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8B68BD">
                              <w:rPr>
                                <w:sz w:val="16"/>
                              </w:rPr>
                              <w:t>Cmd</w:t>
                            </w:r>
                            <w:proofErr w:type="spellEnd"/>
                            <w:r w:rsidRPr="008B68BD">
                              <w:rPr>
                                <w:sz w:val="16"/>
                              </w:rPr>
                              <w:t>-Pattern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BC03" id="Textfeld 45" o:spid="_x0000_s1032" type="#_x0000_t202" style="position:absolute;left:0;text-align:left;margin-left:166.9pt;margin-top:8.65pt;width:42pt;height:32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" fillcolor="#0070c0" strokeweight=".5pt">
                <v:textbox>
                  <w:txbxContent>
                    <w:p w14:paraId="4311E66F" w14:textId="0F0C0E5D" w:rsidR="008B68BD" w:rsidRPr="008B68BD" w:rsidRDefault="008B68BD">
                      <w:pPr>
                        <w:rPr>
                          <w:sz w:val="16"/>
                        </w:rPr>
                      </w:pPr>
                      <w:proofErr w:type="spellStart"/>
                      <w:r w:rsidRPr="008B68BD">
                        <w:rPr>
                          <w:sz w:val="16"/>
                        </w:rPr>
                        <w:t>Cmd</w:t>
                      </w:r>
                      <w:proofErr w:type="spellEnd"/>
                      <w:r w:rsidRPr="008B68BD">
                        <w:rPr>
                          <w:sz w:val="16"/>
                        </w:rPr>
                        <w:t>-Pattern</w:t>
                      </w:r>
                    </w:p>
                  </w:txbxContent>
                </v:textbox>
              </v:shape>
            </w:pict>
          </mc:Fallback>
        </mc:AlternateContent>
      </w:r>
    </w:p>
    <w:p w14:paraId="6B14B5D3" w14:textId="6029F97F" w:rsidR="009D3D7E" w:rsidRDefault="008B68BD" w:rsidP="000C18AF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A35037E" wp14:editId="25947EE7">
                <wp:simplePos x="0" y="0"/>
                <wp:positionH relativeFrom="column">
                  <wp:posOffset>1957705</wp:posOffset>
                </wp:positionH>
                <wp:positionV relativeFrom="paragraph">
                  <wp:posOffset>44450</wp:posOffset>
                </wp:positionV>
                <wp:extent cx="514350" cy="1181100"/>
                <wp:effectExtent l="0" t="0" r="19050" b="1905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181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5609B" w14:textId="06183DD7" w:rsidR="008B68BD" w:rsidRPr="008B68BD" w:rsidRDefault="008B68BD" w:rsidP="008B68B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B68BD">
                              <w:rPr>
                                <w:sz w:val="16"/>
                              </w:rPr>
                              <w:t>Master/Slave</w:t>
                            </w:r>
                            <w:r w:rsidRPr="008B68BD">
                              <w:rPr>
                                <w:sz w:val="16"/>
                              </w:rPr>
                              <w:br/>
                              <w:t>(</w:t>
                            </w:r>
                            <w:proofErr w:type="spellStart"/>
                            <w:r w:rsidRPr="008B68BD">
                              <w:rPr>
                                <w:sz w:val="16"/>
                              </w:rPr>
                              <w:t>bridged</w:t>
                            </w:r>
                            <w:proofErr w:type="spellEnd"/>
                            <w:r w:rsidRPr="008B68B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5037E" id="Textfeld 43" o:spid="_x0000_s1033" type="#_x0000_t202" style="position:absolute;left:0;text-align:left;margin-left:154.15pt;margin-top:3.5pt;width:40.5pt;height:93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" fillcolor="#ffc000" strokeweight=".5pt">
                <v:textbox style="layout-flow:vertical">
                  <w:txbxContent>
                    <w:p w14:paraId="3115609B" w14:textId="06183DD7" w:rsidR="008B68BD" w:rsidRPr="008B68BD" w:rsidRDefault="008B68BD" w:rsidP="008B68BD">
                      <w:pPr>
                        <w:jc w:val="center"/>
                        <w:rPr>
                          <w:sz w:val="16"/>
                        </w:rPr>
                      </w:pPr>
                      <w:r w:rsidRPr="008B68BD">
                        <w:rPr>
                          <w:sz w:val="16"/>
                        </w:rPr>
                        <w:t>Master/Slave</w:t>
                      </w:r>
                      <w:r w:rsidRPr="008B68BD">
                        <w:rPr>
                          <w:sz w:val="16"/>
                        </w:rPr>
                        <w:br/>
                        <w:t>(</w:t>
                      </w:r>
                      <w:proofErr w:type="spellStart"/>
                      <w:r w:rsidRPr="008B68BD">
                        <w:rPr>
                          <w:sz w:val="16"/>
                        </w:rPr>
                        <w:t>bridged</w:t>
                      </w:r>
                      <w:proofErr w:type="spellEnd"/>
                      <w:r w:rsidRPr="008B68BD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11601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DEF8F8A" wp14:editId="5E8D6FAA">
                <wp:simplePos x="0" y="0"/>
                <wp:positionH relativeFrom="column">
                  <wp:posOffset>2881630</wp:posOffset>
                </wp:positionH>
                <wp:positionV relativeFrom="paragraph">
                  <wp:posOffset>44450</wp:posOffset>
                </wp:positionV>
                <wp:extent cx="457200" cy="1181100"/>
                <wp:effectExtent l="0" t="0" r="19050" b="1905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1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F55B4" w14:textId="0453273A" w:rsidR="00511601" w:rsidRDefault="00511601" w:rsidP="00511601">
                            <w:pPr>
                              <w:jc w:val="center"/>
                            </w:pPr>
                            <w: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F8F8A" id="Textfeld 41" o:spid="_x0000_s1034" type="#_x0000_t202" style="position:absolute;left:0;text-align:left;margin-left:226.9pt;margin-top:3.5pt;width:36pt;height:93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" fillcolor="#00b050" strokeweight=".5pt">
                <v:textbox style="layout-flow:vertical">
                  <w:txbxContent>
                    <w:p w14:paraId="3B6F55B4" w14:textId="0453273A" w:rsidR="00511601" w:rsidRDefault="00511601" w:rsidP="00511601">
                      <w:pPr>
                        <w:jc w:val="center"/>
                      </w:pPr>
                      <w:r>
                        <w:t>Broker</w:t>
                      </w:r>
                    </w:p>
                  </w:txbxContent>
                </v:textbox>
              </v:shape>
            </w:pict>
          </mc:Fallback>
        </mc:AlternateContent>
      </w:r>
      <w:r w:rsidR="00511601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A8B3106" wp14:editId="7301B6B4">
                <wp:simplePos x="0" y="0"/>
                <wp:positionH relativeFrom="column">
                  <wp:posOffset>3338830</wp:posOffset>
                </wp:positionH>
                <wp:positionV relativeFrom="paragraph">
                  <wp:posOffset>44450</wp:posOffset>
                </wp:positionV>
                <wp:extent cx="457200" cy="1181100"/>
                <wp:effectExtent l="0" t="0" r="19050" b="1905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1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E3E0E" w14:textId="3273907C" w:rsidR="00511601" w:rsidRDefault="00511601" w:rsidP="00511601">
                            <w:pPr>
                              <w:jc w:val="center"/>
                            </w:pPr>
                            <w:r>
                              <w:t>Pipes / Filters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B3106" id="Textfeld 42" o:spid="_x0000_s1035" type="#_x0000_t202" style="position:absolute;left:0;text-align:left;margin-left:262.9pt;margin-top:3.5pt;width:36pt;height:93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" fillcolor="#00b050" strokeweight=".5pt">
                <v:textbox style="layout-flow:vertical">
                  <w:txbxContent>
                    <w:p w14:paraId="37AE3E0E" w14:textId="3273907C" w:rsidR="00511601" w:rsidRDefault="00511601" w:rsidP="00511601">
                      <w:pPr>
                        <w:jc w:val="center"/>
                      </w:pPr>
                      <w:r>
                        <w:t>Pipes / Filters</w:t>
                      </w:r>
                    </w:p>
                  </w:txbxContent>
                </v:textbox>
              </v:shape>
            </w:pict>
          </mc:Fallback>
        </mc:AlternateContent>
      </w:r>
    </w:p>
    <w:p w14:paraId="14905F8F" w14:textId="3DD55F6E" w:rsidR="009D3D7E" w:rsidRDefault="009D3D7E" w:rsidP="000C18AF"/>
    <w:p w14:paraId="01AEA6D4" w14:textId="5FEE6E35" w:rsidR="009D3D7E" w:rsidRDefault="00F47BA3" w:rsidP="000C18AF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8B8FAE0" wp14:editId="01BE6ED5">
                <wp:simplePos x="0" y="0"/>
                <wp:positionH relativeFrom="column">
                  <wp:posOffset>3757930</wp:posOffset>
                </wp:positionH>
                <wp:positionV relativeFrom="paragraph">
                  <wp:posOffset>83820</wp:posOffset>
                </wp:positionV>
                <wp:extent cx="76200" cy="85725"/>
                <wp:effectExtent l="57150" t="19050" r="76200" b="104775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C976A" id="Rechteck 46" o:spid="_x0000_s1026" style="position:absolute;margin-left:295.9pt;margin-top:6.6pt;width:6pt;height:6.7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094540C" w14:textId="0A244E9D" w:rsidR="009D3D7E" w:rsidRDefault="00AF1476" w:rsidP="000C18AF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4253755" wp14:editId="103A05D4">
                <wp:simplePos x="0" y="0"/>
                <wp:positionH relativeFrom="column">
                  <wp:posOffset>2414905</wp:posOffset>
                </wp:positionH>
                <wp:positionV relativeFrom="paragraph">
                  <wp:posOffset>57785</wp:posOffset>
                </wp:positionV>
                <wp:extent cx="523875" cy="381000"/>
                <wp:effectExtent l="0" t="0" r="28575" b="1905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E931F" w14:textId="7CD07592" w:rsidR="008B68BD" w:rsidRDefault="008B68BD" w:rsidP="008B68BD">
                            <w:pPr>
                              <w:jc w:val="center"/>
                            </w:pPr>
                            <w:r>
                              <w:t>F/R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53755" id="Textfeld 44" o:spid="_x0000_s1036" type="#_x0000_t202" style="position:absolute;left:0;text-align:left;margin-left:190.15pt;margin-top:4.55pt;width:41.25pt;height:30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" fillcolor="white [3201]" strokeweight=".5pt">
                <v:textbox>
                  <w:txbxContent>
                    <w:p w14:paraId="395E931F" w14:textId="7CD07592" w:rsidR="008B68BD" w:rsidRDefault="008B68BD" w:rsidP="008B68BD">
                      <w:pPr>
                        <w:jc w:val="center"/>
                      </w:pPr>
                      <w:r>
                        <w:t>F/R</w:t>
                      </w:r>
                    </w:p>
                  </w:txbxContent>
                </v:textbox>
              </v:shape>
            </w:pict>
          </mc:Fallback>
        </mc:AlternateContent>
      </w:r>
    </w:p>
    <w:p w14:paraId="25690B08" w14:textId="43AF9939" w:rsidR="009D3D7E" w:rsidRDefault="009D3D7E" w:rsidP="000C18AF"/>
    <w:p w14:paraId="49D8EE00" w14:textId="77777777" w:rsidR="009D3D7E" w:rsidRDefault="009D3D7E" w:rsidP="000C18AF"/>
    <w:p w14:paraId="222F4367" w14:textId="77777777" w:rsidR="009D3D7E" w:rsidRDefault="009D3D7E" w:rsidP="000C18AF"/>
    <w:p w14:paraId="0A399240" w14:textId="77777777" w:rsidR="009D3D7E" w:rsidRDefault="009D3D7E" w:rsidP="000C18AF"/>
    <w:p w14:paraId="5DAC4DD5" w14:textId="7EF8904D" w:rsidR="009D3D7E" w:rsidRDefault="00511601" w:rsidP="000C18AF">
      <w:r>
        <w:t>Anfrage immer gleich:</w:t>
      </w:r>
    </w:p>
    <w:p w14:paraId="5B5C4CBB" w14:textId="11EFA58B" w:rsidR="00511601" w:rsidRDefault="00511601" w:rsidP="00511601">
      <w:pPr>
        <w:pStyle w:val="Listenabsatz"/>
        <w:numPr>
          <w:ilvl w:val="0"/>
          <w:numId w:val="20"/>
        </w:numPr>
      </w:pPr>
      <w:r>
        <w:lastRenderedPageBreak/>
        <w:t xml:space="preserve">Pipes </w:t>
      </w:r>
      <w:proofErr w:type="spellStart"/>
      <w:r>
        <w:t>and</w:t>
      </w:r>
      <w:proofErr w:type="spellEnd"/>
      <w:r>
        <w:t xml:space="preserve"> Filters ändert die Anfrage sodass die Anfrage für das Endgerät opt</w:t>
      </w:r>
      <w:r w:rsidR="00F47BA3">
        <w:t>i</w:t>
      </w:r>
      <w:r>
        <w:t xml:space="preserve">miert werden kann (Mobile / Tablet / </w:t>
      </w:r>
      <w:proofErr w:type="spellStart"/>
      <w:r>
        <w:t>Browsser</w:t>
      </w:r>
      <w:proofErr w:type="spellEnd"/>
      <w:r>
        <w:t>)</w:t>
      </w:r>
      <w:r w:rsidR="00F47BA3">
        <w:t xml:space="preserve"> + eigener Filter für Authentifizierung</w:t>
      </w:r>
    </w:p>
    <w:p w14:paraId="08C4F599" w14:textId="0472DBFC" w:rsidR="00B1448B" w:rsidRPr="00522E4C" w:rsidRDefault="00511601" w:rsidP="00C53943">
      <w:pPr>
        <w:pStyle w:val="Listenabsatz"/>
        <w:numPr>
          <w:ilvl w:val="0"/>
          <w:numId w:val="20"/>
        </w:numPr>
      </w:pPr>
      <w:r>
        <w:t xml:space="preserve">Broker gibt </w:t>
      </w:r>
      <w:r w:rsidR="008B68BD">
        <w:t>über „Forward Receiver“</w:t>
      </w:r>
      <w:r w:rsidR="00522E4C">
        <w:t xml:space="preserve"> (IPC)</w:t>
      </w:r>
      <w:r w:rsidR="008B68BD">
        <w:t xml:space="preserve"> </w:t>
      </w:r>
      <w:r>
        <w:t xml:space="preserve">dem Datenquellen-Master bekannt </w:t>
      </w:r>
      <w:r w:rsidR="00F47BA3">
        <w:t>„</w:t>
      </w:r>
      <w:r>
        <w:t>wo was wie</w:t>
      </w:r>
      <w:r w:rsidR="00F47BA3">
        <w:t>“</w:t>
      </w:r>
      <w:r>
        <w:t xml:space="preserve"> … Master instanziiert einen </w:t>
      </w:r>
      <w:proofErr w:type="spellStart"/>
      <w:r>
        <w:t>gebridgeten</w:t>
      </w:r>
      <w:proofErr w:type="spellEnd"/>
      <w:r>
        <w:t xml:space="preserve"> Slave und </w:t>
      </w:r>
      <w:r w:rsidR="008B68BD">
        <w:t xml:space="preserve">speichert sich über Command-Pattern </w:t>
      </w:r>
    </w:p>
    <w:p w14:paraId="67012566" w14:textId="77777777" w:rsidR="00AF1476" w:rsidRDefault="00AF1476" w:rsidP="00AF1476">
      <w:pPr>
        <w:pStyle w:val="berschrift1"/>
      </w:pPr>
      <w:bookmarkStart w:id="54" w:name="_Toc161293449"/>
      <w:bookmarkStart w:id="55" w:name="_Toc188159235"/>
      <w:r w:rsidRPr="00D62916">
        <w:t>Laufzeitsicht</w:t>
      </w:r>
      <w:bookmarkEnd w:id="54"/>
      <w:bookmarkEnd w:id="55"/>
    </w:p>
    <w:p w14:paraId="52966FDB" w14:textId="77777777" w:rsidR="00B1448B" w:rsidRPr="00522E4C" w:rsidRDefault="00B1448B" w:rsidP="00C53943">
      <w:pPr>
        <w:rPr>
          <w:lang w:val="de-AT"/>
        </w:rPr>
      </w:pPr>
    </w:p>
    <w:p w14:paraId="22A60A68" w14:textId="77777777" w:rsidR="00E864AB" w:rsidRPr="00D62916" w:rsidRDefault="00E864AB" w:rsidP="00E864AB">
      <w:pPr>
        <w:pStyle w:val="berschrift1"/>
      </w:pPr>
      <w:bookmarkStart w:id="56" w:name="_Toc161293454"/>
      <w:bookmarkStart w:id="57" w:name="_Toc188159240"/>
      <w:r w:rsidRPr="00D62916">
        <w:t>Verteilungssicht</w:t>
      </w:r>
      <w:bookmarkEnd w:id="56"/>
      <w:bookmarkEnd w:id="57"/>
    </w:p>
    <w:p w14:paraId="04713D1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5D5F2267" w14:textId="74AD825E" w:rsidR="00E864AB" w:rsidRPr="00D62916" w:rsidRDefault="00E864AB" w:rsidP="00E864AB">
      <w:pPr>
        <w:pStyle w:val="berschrift1"/>
      </w:pPr>
      <w:bookmarkStart w:id="58" w:name="_Toc161293460"/>
      <w:bookmarkStart w:id="59" w:name="_Toc188159243"/>
      <w:r w:rsidRPr="00D62916">
        <w:t>Konzepte</w:t>
      </w:r>
      <w:bookmarkEnd w:id="58"/>
      <w:bookmarkEnd w:id="59"/>
    </w:p>
    <w:p w14:paraId="142C5389" w14:textId="77777777" w:rsidR="005675D4" w:rsidRPr="00D62916" w:rsidRDefault="005675D4" w:rsidP="00E864AB">
      <w:pPr>
        <w:spacing w:before="56" w:after="113"/>
        <w:rPr>
          <w:rFonts w:cs="Arial"/>
          <w:sz w:val="20"/>
        </w:rPr>
      </w:pPr>
    </w:p>
    <w:p w14:paraId="39B5A2CF" w14:textId="77777777" w:rsidR="00E25035" w:rsidRDefault="00E25035" w:rsidP="00E25035">
      <w:pPr>
        <w:pStyle w:val="berschrift2"/>
      </w:pPr>
      <w:bookmarkStart w:id="60" w:name="_Toc188159244"/>
      <w:bookmarkStart w:id="61" w:name="OLE_LINK29"/>
      <w:bookmarkStart w:id="62" w:name="OLE_LINK30"/>
      <w:bookmarkStart w:id="63" w:name="_Toc161293461"/>
      <w:r>
        <w:t>Fachliche Strukturen und Modelle</w:t>
      </w:r>
      <w:bookmarkEnd w:id="60"/>
    </w:p>
    <w:p w14:paraId="4124D289" w14:textId="0918CD54" w:rsidR="00C53943" w:rsidRDefault="00C53943">
      <w:pPr>
        <w:spacing w:before="0"/>
        <w:jc w:val="left"/>
        <w:rPr>
          <w:rFonts w:cs="Arial"/>
          <w:b/>
          <w:bCs/>
          <w:iCs/>
          <w:sz w:val="24"/>
          <w:szCs w:val="28"/>
        </w:rPr>
      </w:pPr>
      <w:bookmarkStart w:id="64" w:name="_Toc188159245"/>
      <w:bookmarkEnd w:id="61"/>
      <w:bookmarkEnd w:id="62"/>
    </w:p>
    <w:p w14:paraId="705C9EF0" w14:textId="7AC05FB6" w:rsidR="00A143B9" w:rsidRDefault="005675D4" w:rsidP="00A143B9">
      <w:pPr>
        <w:pStyle w:val="berschrift2"/>
      </w:pPr>
      <w:r>
        <w:t>Typische Muster und Strukturen</w:t>
      </w:r>
      <w:bookmarkEnd w:id="64"/>
    </w:p>
    <w:p w14:paraId="02360B02" w14:textId="23128143" w:rsidR="00A143B9" w:rsidRDefault="00A143B9" w:rsidP="000C18AF">
      <w:pPr>
        <w:pStyle w:val="berschrift3"/>
      </w:pPr>
      <w:r>
        <w:t>Nicht funktionale Muster</w:t>
      </w:r>
    </w:p>
    <w:p w14:paraId="6EB552CF" w14:textId="433C126F" w:rsidR="002A3F1F" w:rsidRDefault="002A3F1F" w:rsidP="000C18AF">
      <w:pPr>
        <w:pStyle w:val="berschrift3"/>
        <w:numPr>
          <w:ilvl w:val="3"/>
          <w:numId w:val="1"/>
        </w:numPr>
      </w:pPr>
      <w:r>
        <w:t>Broker</w:t>
      </w:r>
    </w:p>
    <w:p w14:paraId="638C35FA" w14:textId="3EC8A3A9" w:rsidR="005F1DAD" w:rsidRPr="005F1DAD" w:rsidRDefault="005F1DAD" w:rsidP="005F1DAD">
      <w:r>
        <w:t>Der Broker ist dafür verantwortlich die Anfrage an das bestehende Service weiterzuleiten</w:t>
      </w:r>
      <w:r w:rsidR="007F1FD6">
        <w:t xml:space="preserve"> (</w:t>
      </w:r>
      <w:proofErr w:type="spellStart"/>
      <w:r w:rsidR="007F1FD6">
        <w:t>mapping</w:t>
      </w:r>
      <w:proofErr w:type="spellEnd"/>
      <w:r w:rsidR="007F1FD6">
        <w:t xml:space="preserve"> von Request auf Data-Source)</w:t>
      </w:r>
      <w:r>
        <w:t>. Der Broke</w:t>
      </w:r>
      <w:r w:rsidR="00926858">
        <w:t xml:space="preserve">r nimmt die </w:t>
      </w:r>
      <w:r w:rsidR="007F1FD6">
        <w:t xml:space="preserve">bereits angepasste </w:t>
      </w:r>
      <w:r w:rsidR="00926858">
        <w:t xml:space="preserve">Anfrage </w:t>
      </w:r>
      <w:r w:rsidR="007F1FD6">
        <w:t xml:space="preserve">(siehe </w:t>
      </w:r>
      <w:proofErr w:type="spellStart"/>
      <w:r w:rsidR="007F1FD6">
        <w:t>pipes</w:t>
      </w:r>
      <w:proofErr w:type="spellEnd"/>
      <w:r w:rsidR="007F1FD6">
        <w:t xml:space="preserve"> </w:t>
      </w:r>
      <w:proofErr w:type="spellStart"/>
      <w:r w:rsidR="007F1FD6">
        <w:t>and</w:t>
      </w:r>
      <w:proofErr w:type="spellEnd"/>
      <w:r w:rsidR="007F1FD6">
        <w:t xml:space="preserve"> </w:t>
      </w:r>
      <w:proofErr w:type="spellStart"/>
      <w:r w:rsidR="007F1FD6">
        <w:t>filters</w:t>
      </w:r>
      <w:proofErr w:type="spellEnd"/>
      <w:r w:rsidR="007F1FD6">
        <w:t xml:space="preserve">) </w:t>
      </w:r>
      <w:r>
        <w:t>entgegen und fragt die Datenquelle</w:t>
      </w:r>
      <w:r w:rsidR="007F1FD6">
        <w:t>n an</w:t>
      </w:r>
      <w:r>
        <w:t xml:space="preserve">. Sollten neue Datenquellen hinzugefügt werden, muss </w:t>
      </w:r>
      <w:r w:rsidR="007F1FD6">
        <w:t>der Broker</w:t>
      </w:r>
      <w:r>
        <w:t xml:space="preserve"> </w:t>
      </w:r>
      <w:r w:rsidR="007F1FD6">
        <w:t>um</w:t>
      </w:r>
      <w:r>
        <w:t xml:space="preserve"> die Datenquellen upgedatet werden.</w:t>
      </w:r>
    </w:p>
    <w:p w14:paraId="74248DF7" w14:textId="36DC116A" w:rsidR="0086403E" w:rsidRDefault="002A3F1F" w:rsidP="0086403E">
      <w:pPr>
        <w:pStyle w:val="berschrift3"/>
        <w:numPr>
          <w:ilvl w:val="3"/>
          <w:numId w:val="1"/>
        </w:numPr>
      </w:pPr>
      <w:r>
        <w:t>Master-Slave</w:t>
      </w:r>
    </w:p>
    <w:p w14:paraId="5335A8F4" w14:textId="1D3A6493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178250" wp14:editId="22453798">
                <wp:simplePos x="0" y="0"/>
                <wp:positionH relativeFrom="column">
                  <wp:posOffset>848995</wp:posOffset>
                </wp:positionH>
                <wp:positionV relativeFrom="paragraph">
                  <wp:posOffset>51435</wp:posOffset>
                </wp:positionV>
                <wp:extent cx="1990725" cy="1181100"/>
                <wp:effectExtent l="0" t="0" r="28575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F67E7" w14:textId="77777777" w:rsidR="0086403E" w:rsidRPr="00DD3482" w:rsidRDefault="0086403E" w:rsidP="0086403E">
                            <w:pP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Master</w:t>
                            </w:r>
                          </w:p>
                          <w:p w14:paraId="4251C6E3" w14:textId="77777777" w:rsidR="0086403E" w:rsidRPr="00DD3482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result</w:t>
                            </w:r>
                            <w:proofErr w:type="gramEnd"/>
                          </w:p>
                          <w:p w14:paraId="5647C542" w14:textId="70C5667A" w:rsidR="0086403E" w:rsidRPr="00DD3482" w:rsidRDefault="0086403E" w:rsidP="0086403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launch(</w:t>
                            </w:r>
                            <w:proofErr w:type="gramEnd"/>
                            <w:r w:rsidRPr="00DD3482">
                              <w:rPr>
                                <w:lang w:val="en-US"/>
                              </w:rPr>
                              <w:t>)</w:t>
                            </w:r>
                            <w:r w:rsidRPr="00DD3482">
                              <w:rPr>
                                <w:lang w:val="en-US"/>
                              </w:rPr>
                              <w:br/>
                            </w:r>
                            <w:r w:rsidRPr="00DD3482">
                              <w:rPr>
                                <w:i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DD3482">
                              <w:rPr>
                                <w:i/>
                                <w:lang w:val="en-US"/>
                              </w:rPr>
                              <w:t>makeSlave</w:t>
                            </w:r>
                            <w:proofErr w:type="spellEnd"/>
                            <w:r w:rsidRPr="00DD3482">
                              <w:rPr>
                                <w:i/>
                                <w:lang w:val="en-US"/>
                              </w:rPr>
                              <w:t>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8250" id="Textfeld 29" o:spid="_x0000_s1037" type="#_x0000_t202" style="position:absolute;left:0;text-align:left;margin-left:66.85pt;margin-top:4.05pt;width:156.75pt;height:93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" fillcolor="white [3201]" strokeweight=".5pt">
                <v:textbox>
                  <w:txbxContent>
                    <w:p w14:paraId="354F67E7" w14:textId="77777777" w:rsidR="0086403E" w:rsidRPr="00DD3482" w:rsidRDefault="0086403E" w:rsidP="0086403E">
                      <w:pP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Master</w:t>
                      </w:r>
                    </w:p>
                    <w:p w14:paraId="4251C6E3" w14:textId="77777777" w:rsidR="0086403E" w:rsidRPr="00DD3482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Pr="00DD3482">
                        <w:rPr>
                          <w:lang w:val="en-US"/>
                        </w:rPr>
                        <w:t>result</w:t>
                      </w:r>
                      <w:proofErr w:type="gramEnd"/>
                    </w:p>
                    <w:p w14:paraId="5647C542" w14:textId="70C5667A" w:rsidR="0086403E" w:rsidRPr="00DD3482" w:rsidRDefault="0086403E" w:rsidP="0086403E">
                      <w:pPr>
                        <w:rPr>
                          <w:i/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+</w:t>
                      </w:r>
                      <w:proofErr w:type="gramStart"/>
                      <w:r w:rsidRPr="00DD3482">
                        <w:rPr>
                          <w:lang w:val="en-US"/>
                        </w:rPr>
                        <w:t>launch(</w:t>
                      </w:r>
                      <w:proofErr w:type="gramEnd"/>
                      <w:r w:rsidRPr="00DD3482">
                        <w:rPr>
                          <w:lang w:val="en-US"/>
                        </w:rPr>
                        <w:t>)</w:t>
                      </w:r>
                      <w:r w:rsidRPr="00DD3482">
                        <w:rPr>
                          <w:lang w:val="en-US"/>
                        </w:rPr>
                        <w:br/>
                      </w:r>
                      <w:r w:rsidRPr="00DD3482">
                        <w:rPr>
                          <w:i/>
                          <w:lang w:val="en-US"/>
                        </w:rPr>
                        <w:t>+</w:t>
                      </w:r>
                      <w:proofErr w:type="spellStart"/>
                      <w:r w:rsidRPr="00DD3482">
                        <w:rPr>
                          <w:i/>
                          <w:lang w:val="en-US"/>
                        </w:rPr>
                        <w:t>makeSlave</w:t>
                      </w:r>
                      <w:proofErr w:type="spellEnd"/>
                      <w:r w:rsidRPr="00DD3482">
                        <w:rPr>
                          <w:i/>
                          <w:lang w:val="en-US"/>
                        </w:rPr>
                        <w:t>() : 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B5B0AB" wp14:editId="66FD662A">
                <wp:simplePos x="0" y="0"/>
                <wp:positionH relativeFrom="column">
                  <wp:posOffset>3363595</wp:posOffset>
                </wp:positionH>
                <wp:positionV relativeFrom="paragraph">
                  <wp:posOffset>51435</wp:posOffset>
                </wp:positionV>
                <wp:extent cx="2028825" cy="914400"/>
                <wp:effectExtent l="0" t="0" r="28575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76A2B" w14:textId="77777777" w:rsidR="0086403E" w:rsidRPr="008D2958" w:rsidRDefault="0086403E" w:rsidP="0086403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Slave</w:t>
                            </w:r>
                          </w:p>
                          <w:p w14:paraId="0C60AA66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14:paraId="7375B610" w14:textId="77777777" w:rsidR="0086403E" w:rsidRPr="00DD3482" w:rsidRDefault="0086403E" w:rsidP="0086403E">
                            <w:pPr>
                              <w:rPr>
                                <w:i/>
                              </w:rPr>
                            </w:pPr>
                            <w:r w:rsidRPr="00DD3482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r w:rsidRPr="00DD3482">
                              <w:rPr>
                                <w:i/>
                              </w:rPr>
                              <w:t>run</w:t>
                            </w:r>
                            <w:proofErr w:type="spellEnd"/>
                            <w:r w:rsidRPr="00DD3482">
                              <w:rPr>
                                <w:i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B0AB" id="Textfeld 30" o:spid="_x0000_s1038" type="#_x0000_t202" style="position:absolute;left:0;text-align:left;margin-left:264.85pt;margin-top:4.05pt;width:159.75pt;height:1in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" fillcolor="white [3201]" strokeweight=".5pt">
                <v:textbox>
                  <w:txbxContent>
                    <w:p w14:paraId="1A676A2B" w14:textId="77777777" w:rsidR="0086403E" w:rsidRPr="008D2958" w:rsidRDefault="0086403E" w:rsidP="0086403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Slave</w:t>
                      </w:r>
                    </w:p>
                    <w:p w14:paraId="0C60AA66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  <w:p w14:paraId="7375B610" w14:textId="77777777" w:rsidR="0086403E" w:rsidRPr="00DD3482" w:rsidRDefault="0086403E" w:rsidP="0086403E">
                      <w:pPr>
                        <w:rPr>
                          <w:i/>
                        </w:rPr>
                      </w:pPr>
                      <w:r w:rsidRPr="00DD3482">
                        <w:rPr>
                          <w:i/>
                        </w:rPr>
                        <w:t xml:space="preserve">+ </w:t>
                      </w:r>
                      <w:proofErr w:type="spellStart"/>
                      <w:r w:rsidRPr="00DD3482">
                        <w:rPr>
                          <w:i/>
                        </w:rPr>
                        <w:t>run</w:t>
                      </w:r>
                      <w:proofErr w:type="spellEnd"/>
                      <w:r w:rsidRPr="00DD3482">
                        <w:rPr>
                          <w:i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117E61" wp14:editId="4AFD0032">
                <wp:simplePos x="0" y="0"/>
                <wp:positionH relativeFrom="column">
                  <wp:posOffset>2839720</wp:posOffset>
                </wp:positionH>
                <wp:positionV relativeFrom="paragraph">
                  <wp:posOffset>364490</wp:posOffset>
                </wp:positionV>
                <wp:extent cx="276225" cy="171450"/>
                <wp:effectExtent l="19050" t="19050" r="28575" b="38100"/>
                <wp:wrapNone/>
                <wp:docPr id="21" name="Flussdiagramm: Verzweig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133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1" o:spid="_x0000_s1026" type="#_x0000_t110" style="position:absolute;margin-left:223.6pt;margin-top:28.7pt;width:21.75pt;height:13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" fillcolor="white [3201]" strokecolor="black [3200]" strokeweight="2pt"/>
            </w:pict>
          </mc:Fallback>
        </mc:AlternateContent>
      </w:r>
    </w:p>
    <w:p w14:paraId="4C9F8849" w14:textId="6509EDAF" w:rsidR="0086403E" w:rsidRDefault="0086403E" w:rsidP="0086403E"/>
    <w:p w14:paraId="1F3C24B9" w14:textId="420A0031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CC987" wp14:editId="683C6A42">
                <wp:simplePos x="0" y="0"/>
                <wp:positionH relativeFrom="column">
                  <wp:posOffset>3119755</wp:posOffset>
                </wp:positionH>
                <wp:positionV relativeFrom="paragraph">
                  <wp:posOffset>52705</wp:posOffset>
                </wp:positionV>
                <wp:extent cx="247650" cy="0"/>
                <wp:effectExtent l="0" t="0" r="1905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FDA7B" id="Gerader Verbinder 24" o:spid="_x0000_s1026" style="position:absolute;flip:y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65pt,4.15pt" to="265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61599CA1" w14:textId="7A58E63B" w:rsidR="0086403E" w:rsidRDefault="0086403E" w:rsidP="0086403E"/>
    <w:p w14:paraId="45DABB02" w14:textId="3F8568DC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8F9561" wp14:editId="3FE2B0E7">
                <wp:simplePos x="0" y="0"/>
                <wp:positionH relativeFrom="column">
                  <wp:posOffset>4373245</wp:posOffset>
                </wp:positionH>
                <wp:positionV relativeFrom="paragraph">
                  <wp:posOffset>91440</wp:posOffset>
                </wp:positionV>
                <wp:extent cx="190500" cy="190500"/>
                <wp:effectExtent l="19050" t="19050" r="38100" b="19050"/>
                <wp:wrapNone/>
                <wp:docPr id="20" name="Gleichschenkliges Drei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171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0" o:spid="_x0000_s1026" type="#_x0000_t5" style="position:absolute;margin-left:344.35pt;margin-top:7.2pt;width:15pt;height: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7345127E" w14:textId="05FD5821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4A1417" wp14:editId="7A7BA83A">
                <wp:simplePos x="0" y="0"/>
                <wp:positionH relativeFrom="column">
                  <wp:posOffset>4472305</wp:posOffset>
                </wp:positionH>
                <wp:positionV relativeFrom="paragraph">
                  <wp:posOffset>53975</wp:posOffset>
                </wp:positionV>
                <wp:extent cx="0" cy="704850"/>
                <wp:effectExtent l="76200" t="38100" r="76200" b="762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95051" id="Gerader Verbinder 23" o:spid="_x0000_s1026" style="position:absolute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5pt,4.25pt" to="352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7EF807" wp14:editId="11C7D19A">
                <wp:simplePos x="0" y="0"/>
                <wp:positionH relativeFrom="column">
                  <wp:posOffset>1744345</wp:posOffset>
                </wp:positionH>
                <wp:positionV relativeFrom="paragraph">
                  <wp:posOffset>120015</wp:posOffset>
                </wp:positionV>
                <wp:extent cx="190500" cy="190500"/>
                <wp:effectExtent l="19050" t="19050" r="38100" b="19050"/>
                <wp:wrapNone/>
                <wp:docPr id="19" name="Gleichschenkliges Drei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89E65" id="Gleichschenkliges Dreieck 19" o:spid="_x0000_s1026" type="#_x0000_t5" style="position:absolute;margin-left:137.35pt;margin-top:9.45pt;width:15pt;height: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" fillcolor="white [3201]" strokecolor="black [3200]" strokeweight="2pt"/>
            </w:pict>
          </mc:Fallback>
        </mc:AlternateContent>
      </w:r>
    </w:p>
    <w:p w14:paraId="3BE352A7" w14:textId="78317026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5868A1" wp14:editId="25EFD69C">
                <wp:simplePos x="0" y="0"/>
                <wp:positionH relativeFrom="column">
                  <wp:posOffset>1843405</wp:posOffset>
                </wp:positionH>
                <wp:positionV relativeFrom="paragraph">
                  <wp:posOffset>73660</wp:posOffset>
                </wp:positionV>
                <wp:extent cx="0" cy="447675"/>
                <wp:effectExtent l="0" t="0" r="19050" b="952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864DB" id="Gerader Verbinder 22" o:spid="_x0000_s1026" style="position:absolute;flip:x y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15pt,5.8pt" to="145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1AE69348" w14:textId="39156A8C" w:rsidR="0086403E" w:rsidRDefault="0086403E" w:rsidP="0086403E"/>
    <w:p w14:paraId="1AACF6FE" w14:textId="05A55C79" w:rsidR="0086403E" w:rsidRDefault="0086403E" w:rsidP="0086403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E6C958" wp14:editId="6D8420FC">
                <wp:simplePos x="0" y="0"/>
                <wp:positionH relativeFrom="column">
                  <wp:posOffset>3363595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67B2" w14:textId="77777777" w:rsidR="0086403E" w:rsidRDefault="0086403E" w:rsidP="0086403E">
                            <w:proofErr w:type="spellStart"/>
                            <w:r>
                              <w:t>ConcreteSlave</w:t>
                            </w:r>
                            <w:proofErr w:type="spellEnd"/>
                          </w:p>
                          <w:p w14:paraId="0D54D017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9BFAD38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6C958" id="Textfeld 31" o:spid="_x0000_s1039" type="#_x0000_t202" style="position:absolute;left:0;text-align:left;margin-left:264.85pt;margin-top:3.55pt;width:159.75pt;height:1in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" fillcolor="white [3201]" strokeweight=".5pt">
                <v:textbox>
                  <w:txbxContent>
                    <w:p w14:paraId="05D667B2" w14:textId="77777777" w:rsidR="0086403E" w:rsidRDefault="0086403E" w:rsidP="0086403E">
                      <w:proofErr w:type="spellStart"/>
                      <w:r>
                        <w:t>ConcreteSlave</w:t>
                      </w:r>
                      <w:proofErr w:type="spellEnd"/>
                    </w:p>
                    <w:p w14:paraId="0D54D017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9BFAD38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run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E68002" wp14:editId="3A903F17">
                <wp:simplePos x="0" y="0"/>
                <wp:positionH relativeFrom="column">
                  <wp:posOffset>810895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4ECED" w14:textId="77777777" w:rsidR="0086403E" w:rsidRDefault="0086403E" w:rsidP="0086403E">
                            <w:proofErr w:type="spellStart"/>
                            <w:r>
                              <w:t>ConcreteMaster</w:t>
                            </w:r>
                            <w:proofErr w:type="spellEnd"/>
                          </w:p>
                          <w:p w14:paraId="4FE200AF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2C412972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makeSlave</w:t>
                            </w:r>
                            <w:proofErr w:type="spellEnd"/>
                            <w:r>
                              <w:t>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68002" id="Textfeld 32" o:spid="_x0000_s1040" type="#_x0000_t202" style="position:absolute;left:0;text-align:left;margin-left:63.85pt;margin-top:3.55pt;width:159.75pt;height:1in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" fillcolor="white [3201]" strokeweight=".5pt">
                <v:textbox>
                  <w:txbxContent>
                    <w:p w14:paraId="1964ECED" w14:textId="77777777" w:rsidR="0086403E" w:rsidRDefault="0086403E" w:rsidP="0086403E">
                      <w:proofErr w:type="spellStart"/>
                      <w:r>
                        <w:t>ConcreteMaster</w:t>
                      </w:r>
                      <w:proofErr w:type="spellEnd"/>
                    </w:p>
                    <w:p w14:paraId="4FE200AF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2C412972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makeSlave</w:t>
                      </w:r>
                      <w:proofErr w:type="spellEnd"/>
                      <w:r>
                        <w:t>() : Slave</w:t>
                      </w:r>
                    </w:p>
                  </w:txbxContent>
                </v:textbox>
              </v:shape>
            </w:pict>
          </mc:Fallback>
        </mc:AlternateContent>
      </w:r>
    </w:p>
    <w:p w14:paraId="788C2CD6" w14:textId="77777777" w:rsidR="0086403E" w:rsidRDefault="0086403E" w:rsidP="0086403E"/>
    <w:p w14:paraId="34A10148" w14:textId="77777777" w:rsidR="0086403E" w:rsidRDefault="0086403E" w:rsidP="0086403E"/>
    <w:p w14:paraId="1FBB0498" w14:textId="77777777" w:rsidR="0086403E" w:rsidRPr="006670C5" w:rsidRDefault="0086403E" w:rsidP="0086403E"/>
    <w:p w14:paraId="0D0A73B9" w14:textId="6138426D" w:rsidR="0086403E" w:rsidRPr="0086403E" w:rsidRDefault="0086403E" w:rsidP="0086403E">
      <w:r>
        <w:lastRenderedPageBreak/>
        <w:t xml:space="preserve">Für </w:t>
      </w:r>
      <w:r w:rsidR="007F1FD6">
        <w:t>die Anfrage</w:t>
      </w:r>
      <w:r w:rsidR="00BF36E3">
        <w:t xml:space="preserve"> </w:t>
      </w:r>
      <w:r>
        <w:t xml:space="preserve">der Daten aus verschiedenen Schnittstellen wir prinzipiell im Schnittstellen – Modul ein Objekt als Schnittstellen-Master (Singleton) instanziiert und in Folge vom Master pro </w:t>
      </w:r>
      <w:r w:rsidR="000D17CE">
        <w:t>Anfrage</w:t>
      </w:r>
      <w:r>
        <w:t xml:space="preserve"> ein (paralleler) Slave er</w:t>
      </w:r>
      <w:r w:rsidR="007F1FD6">
        <w:t>stellt (siehe Bridge-Pattern zu</w:t>
      </w:r>
      <w:r>
        <w:t xml:space="preserve"> Implementierung</w:t>
      </w:r>
      <w:r w:rsidR="007F1FD6">
        <w:t>sdetails</w:t>
      </w:r>
      <w:r>
        <w:t xml:space="preserve"> des Slave).</w:t>
      </w:r>
    </w:p>
    <w:p w14:paraId="1226023E" w14:textId="7AB554DC" w:rsidR="002A3F1F" w:rsidRDefault="002A3F1F" w:rsidP="000C18AF">
      <w:pPr>
        <w:pStyle w:val="berschrift3"/>
        <w:numPr>
          <w:ilvl w:val="3"/>
          <w:numId w:val="1"/>
        </w:numPr>
      </w:pPr>
      <w:r>
        <w:t>Command-Prozessor</w:t>
      </w:r>
    </w:p>
    <w:p w14:paraId="3FA49089" w14:textId="6EA86272" w:rsidR="00496508" w:rsidRDefault="00496508" w:rsidP="00496508">
      <w:r w:rsidRPr="00496508">
        <w:t>Clients können die Änderungen(</w:t>
      </w:r>
      <w:proofErr w:type="spellStart"/>
      <w:r w:rsidRPr="00496508">
        <w:t>commands</w:t>
      </w:r>
      <w:proofErr w:type="spellEnd"/>
      <w:r w:rsidRPr="00496508">
        <w:t xml:space="preserve">) an Daten in den Ressourcen wieder rückgängig machen. Sobald ein Client seine Änderungen speichert wird das Command in einer Liste gespeichert und andere Clients können über die </w:t>
      </w:r>
      <w:proofErr w:type="spellStart"/>
      <w:r w:rsidRPr="00496508">
        <w:t>undo</w:t>
      </w:r>
      <w:proofErr w:type="spellEnd"/>
      <w:r w:rsidRPr="00496508">
        <w:t>-Funktion die Änderungen bzw. das Command rückgängig machen.</w:t>
      </w:r>
    </w:p>
    <w:p w14:paraId="4CD5AA99" w14:textId="2B18E2F8" w:rsidR="00496508" w:rsidRPr="00496508" w:rsidRDefault="00496508" w:rsidP="00496508">
      <w:pPr>
        <w:jc w:val="center"/>
      </w:pPr>
      <w:ins w:id="65" w:author="Bernhard Stoeckl" w:date="2014-11-03T19:54:00Z">
        <w:r>
          <w:rPr>
            <w:noProof/>
          </w:rPr>
          <w:drawing>
            <wp:inline distT="0" distB="0" distL="0" distR="0" wp14:anchorId="74C80F8B" wp14:editId="1C4BDD58">
              <wp:extent cx="2750024" cy="1726258"/>
              <wp:effectExtent l="0" t="0" r="0" b="7620"/>
              <wp:docPr id="47" name="Grafik 47" descr="fig_03.jpg (15784 bytes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fig_03.jpg (15784 bytes)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63413" cy="17346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8432908" w14:textId="77777777" w:rsidR="00AF1476" w:rsidRDefault="00AF1476">
      <w:pPr>
        <w:spacing w:before="0"/>
        <w:jc w:val="left"/>
        <w:rPr>
          <w:rFonts w:cs="Arial"/>
          <w:b/>
          <w:bCs/>
          <w:sz w:val="24"/>
          <w:szCs w:val="26"/>
        </w:rPr>
      </w:pPr>
      <w:r>
        <w:br w:type="page"/>
      </w:r>
    </w:p>
    <w:p w14:paraId="332B66C6" w14:textId="7508A8DD" w:rsidR="00A143B9" w:rsidRDefault="00A143B9" w:rsidP="000C18AF">
      <w:pPr>
        <w:pStyle w:val="berschrift3"/>
      </w:pPr>
      <w:r>
        <w:lastRenderedPageBreak/>
        <w:t>Funktionale Muster</w:t>
      </w:r>
    </w:p>
    <w:p w14:paraId="332C4346" w14:textId="535EE3B1" w:rsidR="002A3F1F" w:rsidRDefault="002A3F1F" w:rsidP="000C18AF">
      <w:pPr>
        <w:pStyle w:val="berschrift3"/>
        <w:numPr>
          <w:ilvl w:val="3"/>
          <w:numId w:val="1"/>
        </w:numPr>
      </w:pPr>
      <w:r>
        <w:t>Forward Receiver</w:t>
      </w:r>
    </w:p>
    <w:p w14:paraId="4F561368" w14:textId="604CEA8C" w:rsidR="00496508" w:rsidRDefault="00496508" w:rsidP="00496508">
      <w:r w:rsidRPr="00496508">
        <w:t xml:space="preserve">Das Forward-Receiver Pattern (siehe Abb.) bietet die Möglichkeit das senden und empfangen von Nachrichten, welche von den verschiedenen Clients kommen zu entkoppeln. Eingesetzt wird der F/R </w:t>
      </w:r>
      <w:r>
        <w:t>im</w:t>
      </w:r>
      <w:r w:rsidRPr="00496508">
        <w:t xml:space="preserve"> aktuellen Projekt in der Middleware zwisc</w:t>
      </w:r>
      <w:r>
        <w:t>hen Master/Slave und Broker um eine asynchrone IPC innerhalb der Middleware sicher zu stellen.</w:t>
      </w:r>
    </w:p>
    <w:p w14:paraId="2EB5C994" w14:textId="0F02F083" w:rsidR="00496508" w:rsidRDefault="00496508" w:rsidP="00496508">
      <w:pPr>
        <w:jc w:val="center"/>
      </w:pPr>
      <w:ins w:id="66" w:author="Bernhard Stoeckl" w:date="2014-11-03T19:52:00Z">
        <w:r>
          <w:rPr>
            <w:noProof/>
          </w:rPr>
          <w:drawing>
            <wp:inline distT="0" distB="0" distL="0" distR="0" wp14:anchorId="7ED17879" wp14:editId="44C40CE0">
              <wp:extent cx="3411941" cy="1772644"/>
              <wp:effectExtent l="0" t="0" r="0" b="0"/>
              <wp:docPr id="50" name="Grafik 50" descr="http://wiki.ifs.hsr.ch/APF/files/forwarder_receiver_sze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iki.ifs.hsr.ch/APF/files/forwarder_receiver_szen1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2050" cy="17778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F21C5F8" w14:textId="4C0201C5" w:rsidR="00496508" w:rsidRDefault="00496508" w:rsidP="00496508">
      <w:pPr>
        <w:jc w:val="left"/>
      </w:pPr>
      <w:r>
        <w:t xml:space="preserve">Über den Broker kommende Anfragen werden über dessen </w:t>
      </w:r>
      <w:proofErr w:type="spellStart"/>
      <w:r>
        <w:t>Forwarder</w:t>
      </w:r>
      <w:proofErr w:type="spellEnd"/>
      <w:r>
        <w:t xml:space="preserve"> an den Receiver </w:t>
      </w:r>
      <w:proofErr w:type="gramStart"/>
      <w:r>
        <w:t>des Master</w:t>
      </w:r>
      <w:proofErr w:type="gramEnd"/>
      <w:r>
        <w:t xml:space="preserve"> gestellt. Die folgende Abbildung zeigt den zeitlichen Ablauf einer IPC über das F/R Pattern.</w:t>
      </w:r>
    </w:p>
    <w:p w14:paraId="2701D2B8" w14:textId="0BFD9604" w:rsidR="00496508" w:rsidRPr="00496508" w:rsidRDefault="00496508" w:rsidP="00496508">
      <w:pPr>
        <w:jc w:val="center"/>
      </w:pPr>
      <w:ins w:id="67" w:author="Bernhard Stoeckl" w:date="2014-11-05T18:41:00Z">
        <w:r>
          <w:rPr>
            <w:noProof/>
          </w:rPr>
          <w:drawing>
            <wp:inline distT="0" distB="0" distL="0" distR="0" wp14:anchorId="1A70E1A2" wp14:editId="3DF231D8">
              <wp:extent cx="2565779" cy="2100098"/>
              <wp:effectExtent l="0" t="0" r="6350" b="0"/>
              <wp:docPr id="51" name="Grafik 51" descr="forwarderReceiverDy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orwarderReceiverDyn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0422" cy="21038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E147F27" w14:textId="5E60E3EA" w:rsidR="002A3F1F" w:rsidRDefault="002A3F1F" w:rsidP="000C18AF">
      <w:pPr>
        <w:pStyle w:val="berschrift3"/>
        <w:numPr>
          <w:ilvl w:val="3"/>
          <w:numId w:val="1"/>
        </w:numPr>
      </w:pPr>
      <w:r>
        <w:t xml:space="preserve">Pipes </w:t>
      </w:r>
      <w:proofErr w:type="spellStart"/>
      <w:r>
        <w:t>and</w:t>
      </w:r>
      <w:proofErr w:type="spellEnd"/>
      <w:r>
        <w:t xml:space="preserve"> Filters</w:t>
      </w:r>
    </w:p>
    <w:p w14:paraId="3C096A20" w14:textId="6801838D" w:rsidR="0086403E" w:rsidRDefault="005F1DAD" w:rsidP="005F1DAD">
      <w:r>
        <w:t xml:space="preserve">Das </w:t>
      </w:r>
      <w:proofErr w:type="gramStart"/>
      <w:r>
        <w:t>Pipes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Filters Architekturmuster, kommt bei der </w:t>
      </w:r>
      <w:r w:rsidR="007A5B19">
        <w:t>Anfrage der Client</w:t>
      </w:r>
      <w:r w:rsidR="0028411E">
        <w:t>s</w:t>
      </w:r>
      <w:r w:rsidR="007A5B19">
        <w:t xml:space="preserve"> zum Einsatz.</w:t>
      </w:r>
      <w:r>
        <w:t xml:space="preserve"> Dieser Prozess wird in der Middleware durchgeführt. </w:t>
      </w:r>
      <w:r w:rsidR="0028411E">
        <w:t xml:space="preserve">Es werden somit dem Endgerät die </w:t>
      </w:r>
      <w:r w:rsidR="007F1FD6">
        <w:t xml:space="preserve">optimierten </w:t>
      </w:r>
      <w:r w:rsidR="0028411E">
        <w:t xml:space="preserve">Daten zur Verfügung gestellt, die es benötigt. </w:t>
      </w:r>
      <w:r w:rsidR="007A5B19">
        <w:t>Zum Beispiel soll ein mobiles Endgerät keine großen Bilderdaten erhalten, um den Datenkonsum klein zu halten. Darüber hinaus kann hier auch ein Authentifizierungsfilter implementiert werden.</w:t>
      </w:r>
    </w:p>
    <w:p w14:paraId="2A32A463" w14:textId="25D79821" w:rsidR="007A5B19" w:rsidRDefault="00B0495F" w:rsidP="00B0495F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592E075" wp14:editId="2AE27C26">
                <wp:simplePos x="0" y="0"/>
                <wp:positionH relativeFrom="column">
                  <wp:posOffset>542925</wp:posOffset>
                </wp:positionH>
                <wp:positionV relativeFrom="paragraph">
                  <wp:posOffset>151765</wp:posOffset>
                </wp:positionV>
                <wp:extent cx="542925" cy="9525"/>
                <wp:effectExtent l="0" t="7620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69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2.75pt;margin-top:11.95pt;width:42.75pt;height:.75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A5B19">
        <w:t>Bsp.:</w:t>
      </w:r>
      <w:r>
        <w:t xml:space="preserve"> </w:t>
      </w:r>
      <w:r>
        <w:tab/>
        <w:t>= Pipe</w:t>
      </w:r>
    </w:p>
    <w:p w14:paraId="4013DC4A" w14:textId="6E3383D2" w:rsidR="007A5B19" w:rsidRPr="005F1DAD" w:rsidRDefault="00350FA5" w:rsidP="005F1DAD">
      <w:r>
        <w:br/>
      </w:r>
      <w:r>
        <w:br/>
      </w:r>
      <w:r>
        <w:br/>
      </w:r>
      <w:r>
        <w:br/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E6326BC" wp14:editId="1D6F8C03">
                <wp:simplePos x="0" y="0"/>
                <wp:positionH relativeFrom="column">
                  <wp:posOffset>6005830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BCC21" id="Straight Arrow Connector 38" o:spid="_x0000_s1026" type="#_x0000_t32" style="position:absolute;margin-left:472.9pt;margin-top:33.8pt;width:42.75pt;height:.75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40F284" wp14:editId="2BA2EAB1">
                <wp:simplePos x="0" y="0"/>
                <wp:positionH relativeFrom="column">
                  <wp:posOffset>4129405</wp:posOffset>
                </wp:positionH>
                <wp:positionV relativeFrom="paragraph">
                  <wp:posOffset>143510</wp:posOffset>
                </wp:positionV>
                <wp:extent cx="1876425" cy="571500"/>
                <wp:effectExtent l="0" t="0" r="28575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88BA6" w14:textId="0ED40D47" w:rsidR="007A5B19" w:rsidRDefault="007A5B19" w:rsidP="007A5B19">
                            <w:pPr>
                              <w:jc w:val="center"/>
                            </w:pPr>
                            <w:r>
                              <w:t>Endgerättypenbestimmung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40F284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41" type="#_x0000_t109" style="position:absolute;left:0;text-align:left;margin-left:325.15pt;margin-top:11.3pt;width:147.75pt;height:4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" fillcolor="white [3201]" strokecolor="black [3200]" strokeweight="1pt">
                <v:textbox>
                  <w:txbxContent>
                    <w:p w14:paraId="69988BA6" w14:textId="0ED40D47" w:rsidR="007A5B19" w:rsidRDefault="007A5B19" w:rsidP="007A5B19">
                      <w:pPr>
                        <w:jc w:val="center"/>
                      </w:pPr>
                      <w:r>
                        <w:t>Endgerättypenbestimmung</w:t>
                      </w:r>
                    </w:p>
                  </w:txbxContent>
                </v:textbox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BC3D1E" wp14:editId="07D62A4F">
                <wp:simplePos x="0" y="0"/>
                <wp:positionH relativeFrom="column">
                  <wp:posOffset>3586480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A05A" id="Straight Arrow Connector 37" o:spid="_x0000_s1026" type="#_x0000_t32" style="position:absolute;margin-left:282.4pt;margin-top:33.8pt;width:42.75pt;height:.75pt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262DB9" wp14:editId="29061677">
                <wp:simplePos x="0" y="0"/>
                <wp:positionH relativeFrom="column">
                  <wp:posOffset>2291080</wp:posOffset>
                </wp:positionH>
                <wp:positionV relativeFrom="paragraph">
                  <wp:posOffset>143510</wp:posOffset>
                </wp:positionV>
                <wp:extent cx="1295400" cy="571500"/>
                <wp:effectExtent l="0" t="0" r="1905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BECE" w14:textId="5C682C7B" w:rsidR="007A5B19" w:rsidRDefault="007A5B19" w:rsidP="007A5B19">
                            <w:pPr>
                              <w:jc w:val="center"/>
                            </w:pPr>
                            <w:r>
                              <w:t>Authentifizierung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62DB9" id="Flowchart: Process 33" o:spid="_x0000_s1042" type="#_x0000_t109" style="position:absolute;left:0;text-align:left;margin-left:180.4pt;margin-top:11.3pt;width:102pt;height:4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" fillcolor="white [3201]" strokecolor="black [3200]" strokeweight="1pt">
                <v:textbox>
                  <w:txbxContent>
                    <w:p w14:paraId="5BCFBECE" w14:textId="5C682C7B" w:rsidR="007A5B19" w:rsidRDefault="007A5B19" w:rsidP="007A5B19">
                      <w:pPr>
                        <w:jc w:val="center"/>
                      </w:pPr>
                      <w:r>
                        <w:t>Authentifizierung</w:t>
                      </w:r>
                    </w:p>
                  </w:txbxContent>
                </v:textbox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8DDAD0" wp14:editId="27F7A0FA">
                <wp:simplePos x="0" y="0"/>
                <wp:positionH relativeFrom="column">
                  <wp:posOffset>1748155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8F26" id="Straight Arrow Connector 28" o:spid="_x0000_s1026" type="#_x0000_t32" style="position:absolute;margin-left:137.65pt;margin-top:33.8pt;width:42.75pt;height:.75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32772A" wp14:editId="4EE16439">
                <wp:simplePos x="0" y="0"/>
                <wp:positionH relativeFrom="column">
                  <wp:posOffset>-4445</wp:posOffset>
                </wp:positionH>
                <wp:positionV relativeFrom="paragraph">
                  <wp:posOffset>438785</wp:posOffset>
                </wp:positionV>
                <wp:extent cx="54292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3F55" id="Straight Arrow Connector 27" o:spid="_x0000_s1026" type="#_x0000_t32" style="position:absolute;margin-left:-.35pt;margin-top:34.55pt;width:42.75pt;height:.75p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1779CD" wp14:editId="4E851D97">
                <wp:simplePos x="0" y="0"/>
                <wp:positionH relativeFrom="column">
                  <wp:posOffset>538480</wp:posOffset>
                </wp:positionH>
                <wp:positionV relativeFrom="paragraph">
                  <wp:posOffset>143510</wp:posOffset>
                </wp:positionV>
                <wp:extent cx="1209675" cy="571500"/>
                <wp:effectExtent l="0" t="0" r="28575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EB527" w14:textId="327B4807" w:rsidR="007A5B19" w:rsidRDefault="007A5B19" w:rsidP="007A5B19">
                            <w:pPr>
                              <w:jc w:val="center"/>
                            </w:pPr>
                            <w:r>
                              <w:t>Bildfilter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779CD" id="Flowchart: Process 25" o:spid="_x0000_s1043" type="#_x0000_t109" style="position:absolute;left:0;text-align:left;margin-left:42.4pt;margin-top:11.3pt;width:95.25pt;height:4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" fillcolor="white [3201]" strokecolor="black [3200]" strokeweight="1pt">
                <v:textbox>
                  <w:txbxContent>
                    <w:p w14:paraId="219EB527" w14:textId="327B4807" w:rsidR="007A5B19" w:rsidRDefault="007A5B19" w:rsidP="007A5B19">
                      <w:pPr>
                        <w:jc w:val="center"/>
                      </w:pPr>
                      <w:r>
                        <w:t>Bildfilter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058E32E3" w14:textId="69DC1B1F" w:rsidR="0080023D" w:rsidRDefault="002A3F1F" w:rsidP="0080023D">
      <w:pPr>
        <w:pStyle w:val="berschrift3"/>
        <w:numPr>
          <w:ilvl w:val="3"/>
          <w:numId w:val="1"/>
        </w:numPr>
      </w:pPr>
      <w:r>
        <w:lastRenderedPageBreak/>
        <w:t>Bridge</w:t>
      </w:r>
    </w:p>
    <w:p w14:paraId="1CA8F896" w14:textId="0816BD8B" w:rsidR="0086403E" w:rsidRPr="007A5B19" w:rsidRDefault="0086403E" w:rsidP="0086403E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3286B7" wp14:editId="68E571F6">
                <wp:simplePos x="0" y="0"/>
                <wp:positionH relativeFrom="column">
                  <wp:posOffset>700405</wp:posOffset>
                </wp:positionH>
                <wp:positionV relativeFrom="paragraph">
                  <wp:posOffset>137160</wp:posOffset>
                </wp:positionV>
                <wp:extent cx="1990725" cy="914400"/>
                <wp:effectExtent l="0" t="0" r="28575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F169" w14:textId="77777777" w:rsidR="0086403E" w:rsidRDefault="0086403E" w:rsidP="0086403E">
                            <w:proofErr w:type="spellStart"/>
                            <w:r>
                              <w:t>Abstraction</w:t>
                            </w:r>
                            <w:proofErr w:type="spellEnd"/>
                          </w:p>
                          <w:p w14:paraId="189020F7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impl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Implementor</w:t>
                            </w:r>
                            <w:proofErr w:type="spellEnd"/>
                          </w:p>
                          <w:p w14:paraId="6C4D52B5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286B7" id="Textfeld 6" o:spid="_x0000_s1044" type="#_x0000_t202" style="position:absolute;left:0;text-align:left;margin-left:55.15pt;margin-top:10.8pt;width:156.75pt;height:1in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" fillcolor="white [3201]" strokeweight=".5pt">
                <v:textbox>
                  <w:txbxContent>
                    <w:p w14:paraId="3D4EF169" w14:textId="77777777" w:rsidR="0086403E" w:rsidRDefault="0086403E" w:rsidP="0086403E">
                      <w:proofErr w:type="spellStart"/>
                      <w:r>
                        <w:t>Abstraction</w:t>
                      </w:r>
                      <w:proofErr w:type="spellEnd"/>
                    </w:p>
                    <w:p w14:paraId="189020F7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r>
                        <w:t>impl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Implementor</w:t>
                      </w:r>
                      <w:proofErr w:type="spellEnd"/>
                    </w:p>
                    <w:p w14:paraId="6C4D52B5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722DE6" wp14:editId="4551E866">
                <wp:simplePos x="0" y="0"/>
                <wp:positionH relativeFrom="column">
                  <wp:posOffset>3215005</wp:posOffset>
                </wp:positionH>
                <wp:positionV relativeFrom="paragraph">
                  <wp:posOffset>137160</wp:posOffset>
                </wp:positionV>
                <wp:extent cx="2028825" cy="91440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5533" w14:textId="77777777" w:rsidR="0086403E" w:rsidRPr="008D2958" w:rsidRDefault="0086403E" w:rsidP="0086403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8D2958">
                              <w:rPr>
                                <w:i/>
                              </w:rPr>
                              <w:t>Implementor</w:t>
                            </w:r>
                            <w:proofErr w:type="spellEnd"/>
                          </w:p>
                          <w:p w14:paraId="76A34B48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718C0D7A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implementation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22DE6" id="Textfeld 7" o:spid="_x0000_s1045" type="#_x0000_t202" style="position:absolute;left:0;text-align:left;margin-left:253.15pt;margin-top:10.8pt;width:159.75pt;height:1in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" fillcolor="white [3201]" strokeweight=".5pt">
                <v:textbox>
                  <w:txbxContent>
                    <w:p w14:paraId="38FA5533" w14:textId="77777777" w:rsidR="0086403E" w:rsidRPr="008D2958" w:rsidRDefault="0086403E" w:rsidP="0086403E">
                      <w:pPr>
                        <w:rPr>
                          <w:i/>
                        </w:rPr>
                      </w:pPr>
                      <w:proofErr w:type="spellStart"/>
                      <w:r w:rsidRPr="008D2958">
                        <w:rPr>
                          <w:i/>
                        </w:rPr>
                        <w:t>Implementor</w:t>
                      </w:r>
                      <w:proofErr w:type="spellEnd"/>
                    </w:p>
                    <w:p w14:paraId="76A34B48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718C0D7A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implementation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19556358" w14:textId="77777777" w:rsidR="0086403E" w:rsidRPr="007A5B19" w:rsidRDefault="0086403E" w:rsidP="0086403E">
      <w:pPr>
        <w:rPr>
          <w:lang w:val="de-AT"/>
        </w:rPr>
      </w:pPr>
    </w:p>
    <w:p w14:paraId="7BD0DA11" w14:textId="486F555F" w:rsidR="0086403E" w:rsidRPr="007A5B19" w:rsidRDefault="0086403E" w:rsidP="0086403E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DBBD07" wp14:editId="64D0890F">
                <wp:simplePos x="0" y="0"/>
                <wp:positionH relativeFrom="column">
                  <wp:posOffset>2967355</wp:posOffset>
                </wp:positionH>
                <wp:positionV relativeFrom="paragraph">
                  <wp:posOffset>179070</wp:posOffset>
                </wp:positionV>
                <wp:extent cx="247650" cy="0"/>
                <wp:effectExtent l="0" t="0" r="1905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3E68" id="Gerader Verbinder 18" o:spid="_x0000_s1026" style="position:absolute;flip:y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65pt,14.1pt" to="2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78054B" wp14:editId="5412E22C">
                <wp:simplePos x="0" y="0"/>
                <wp:positionH relativeFrom="column">
                  <wp:posOffset>2691130</wp:posOffset>
                </wp:positionH>
                <wp:positionV relativeFrom="paragraph">
                  <wp:posOffset>101600</wp:posOffset>
                </wp:positionV>
                <wp:extent cx="276225" cy="171450"/>
                <wp:effectExtent l="0" t="0" r="28575" b="19050"/>
                <wp:wrapNone/>
                <wp:docPr id="17" name="Flussdiagramm: Verzweig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0845F" id="Flussdiagramm: Verzweigung 17" o:spid="_x0000_s1026" type="#_x0000_t110" style="position:absolute;margin-left:211.9pt;margin-top:8pt;width:21.75pt;height:1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" fillcolor="white [3201]" strokecolor="black [3200]" strokeweight="2pt"/>
            </w:pict>
          </mc:Fallback>
        </mc:AlternateContent>
      </w:r>
    </w:p>
    <w:p w14:paraId="164AB9BC" w14:textId="20DC8F3A" w:rsidR="0086403E" w:rsidRPr="007A5B19" w:rsidRDefault="0086403E" w:rsidP="0086403E">
      <w:pPr>
        <w:rPr>
          <w:lang w:val="de-AT"/>
        </w:rPr>
      </w:pPr>
    </w:p>
    <w:p w14:paraId="4BC42901" w14:textId="4E80B878" w:rsidR="0086403E" w:rsidRPr="007A5B19" w:rsidRDefault="0086403E" w:rsidP="0086403E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7B40286" wp14:editId="1AD435B8">
                <wp:simplePos x="0" y="0"/>
                <wp:positionH relativeFrom="column">
                  <wp:posOffset>1681480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20A26" id="Gerader Verbinder 9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8.25pt" to="132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B69554" wp14:editId="37FA2153">
                <wp:simplePos x="0" y="0"/>
                <wp:positionH relativeFrom="column">
                  <wp:posOffset>4310380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85C97" id="Gerader Verbinder 10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8.25pt" to="339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" filled="t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FBE50F" wp14:editId="7EB9CA91">
                <wp:simplePos x="0" y="0"/>
                <wp:positionH relativeFrom="column">
                  <wp:posOffset>1595755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5" name="Gleichschenkliges Drei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13322" id="Gleichschenkliges Dreieck 15" o:spid="_x0000_s1026" type="#_x0000_t5" style="position:absolute;margin-left:125.65pt;margin-top:14.25pt;width:15pt;height: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CCBCB5" wp14:editId="3B31B9CC">
                <wp:simplePos x="0" y="0"/>
                <wp:positionH relativeFrom="column">
                  <wp:posOffset>4224655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6" name="Gleichschenkliges Drei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A6C7C" id="Gleichschenkliges Dreieck 16" o:spid="_x0000_s1026" type="#_x0000_t5" style="position:absolute;margin-left:332.65pt;margin-top:14.25pt;width:15pt;height: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3F65DEAF" w14:textId="77777777" w:rsidR="0086403E" w:rsidRPr="007A5B19" w:rsidRDefault="0086403E" w:rsidP="0086403E">
      <w:pPr>
        <w:rPr>
          <w:lang w:val="de-AT"/>
        </w:rPr>
      </w:pPr>
    </w:p>
    <w:p w14:paraId="421CB8D0" w14:textId="77777777" w:rsidR="0086403E" w:rsidRPr="007A5B19" w:rsidRDefault="0086403E" w:rsidP="0086403E">
      <w:pPr>
        <w:rPr>
          <w:lang w:val="de-AT"/>
        </w:rPr>
      </w:pPr>
    </w:p>
    <w:p w14:paraId="62EAEA36" w14:textId="3A7BCE41" w:rsidR="0086403E" w:rsidRPr="007A5B19" w:rsidRDefault="0086403E" w:rsidP="0086403E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27FDA7" wp14:editId="724D5875">
                <wp:simplePos x="0" y="0"/>
                <wp:positionH relativeFrom="column">
                  <wp:posOffset>3215005</wp:posOffset>
                </wp:positionH>
                <wp:positionV relativeFrom="paragraph">
                  <wp:posOffset>80010</wp:posOffset>
                </wp:positionV>
                <wp:extent cx="2028825" cy="914400"/>
                <wp:effectExtent l="0" t="0" r="28575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51E9" w14:textId="77777777" w:rsidR="0086403E" w:rsidRDefault="0086403E" w:rsidP="0086403E">
                            <w:proofErr w:type="spellStart"/>
                            <w:r>
                              <w:t>ConcreteImplementor</w:t>
                            </w:r>
                            <w:proofErr w:type="spellEnd"/>
                          </w:p>
                          <w:p w14:paraId="0E023934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6594667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implementation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7FDA7" id="Textfeld 13" o:spid="_x0000_s1046" type="#_x0000_t202" style="position:absolute;left:0;text-align:left;margin-left:253.15pt;margin-top:6.3pt;width:159.75pt;height:1in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" fillcolor="white [3201]" strokeweight=".5pt">
                <v:textbox>
                  <w:txbxContent>
                    <w:p w14:paraId="587B51E9" w14:textId="77777777" w:rsidR="0086403E" w:rsidRDefault="0086403E" w:rsidP="0086403E">
                      <w:proofErr w:type="spellStart"/>
                      <w:r>
                        <w:t>ConcreteImplementor</w:t>
                      </w:r>
                      <w:proofErr w:type="spellEnd"/>
                    </w:p>
                    <w:p w14:paraId="0E023934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6594667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implementation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A464FD" wp14:editId="1C4784AE">
                <wp:simplePos x="0" y="0"/>
                <wp:positionH relativeFrom="column">
                  <wp:posOffset>662305</wp:posOffset>
                </wp:positionH>
                <wp:positionV relativeFrom="paragraph">
                  <wp:posOffset>70485</wp:posOffset>
                </wp:positionV>
                <wp:extent cx="2028825" cy="914400"/>
                <wp:effectExtent l="0" t="0" r="28575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57E8" w14:textId="77777777" w:rsidR="0086403E" w:rsidRDefault="0086403E" w:rsidP="0086403E">
                            <w:proofErr w:type="spellStart"/>
                            <w:r>
                              <w:t>RefinedAbstraction</w:t>
                            </w:r>
                            <w:proofErr w:type="spellEnd"/>
                          </w:p>
                          <w:p w14:paraId="2A3E3FF1" w14:textId="77777777" w:rsidR="0086403E" w:rsidRDefault="0086403E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3127C02B" w14:textId="77777777" w:rsidR="0086403E" w:rsidRDefault="0086403E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464FD" id="Textfeld 14" o:spid="_x0000_s1047" type="#_x0000_t202" style="position:absolute;left:0;text-align:left;margin-left:52.15pt;margin-top:5.55pt;width:159.75pt;height:1in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" fillcolor="white [3201]" strokeweight=".5pt">
                <v:textbox>
                  <w:txbxContent>
                    <w:p w14:paraId="3FC957E8" w14:textId="77777777" w:rsidR="0086403E" w:rsidRDefault="0086403E" w:rsidP="0086403E">
                      <w:proofErr w:type="spellStart"/>
                      <w:r>
                        <w:t>RefinedAbstraction</w:t>
                      </w:r>
                      <w:proofErr w:type="spellEnd"/>
                    </w:p>
                    <w:p w14:paraId="2A3E3FF1" w14:textId="77777777" w:rsidR="0086403E" w:rsidRDefault="0086403E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3127C02B" w14:textId="77777777" w:rsidR="0086403E" w:rsidRDefault="0086403E" w:rsidP="0086403E">
                      <w:r>
                        <w:t xml:space="preserve">+ </w:t>
                      </w:r>
                      <w:proofErr w:type="spellStart"/>
                      <w:r>
                        <w:t>function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692813F9" w14:textId="77777777" w:rsidR="0086403E" w:rsidRPr="007A5B19" w:rsidRDefault="0086403E" w:rsidP="0086403E">
      <w:pPr>
        <w:rPr>
          <w:lang w:val="de-AT"/>
        </w:rPr>
      </w:pPr>
    </w:p>
    <w:p w14:paraId="50391CC0" w14:textId="77777777" w:rsidR="0086403E" w:rsidRPr="007A5B19" w:rsidRDefault="0086403E" w:rsidP="0086403E">
      <w:pPr>
        <w:rPr>
          <w:lang w:val="de-AT"/>
        </w:rPr>
      </w:pPr>
    </w:p>
    <w:p w14:paraId="3A10C466" w14:textId="77777777" w:rsidR="0086403E" w:rsidRPr="007A5B19" w:rsidRDefault="0086403E" w:rsidP="0086403E">
      <w:pPr>
        <w:rPr>
          <w:lang w:val="de-AT"/>
        </w:rPr>
      </w:pPr>
    </w:p>
    <w:p w14:paraId="304B3DF2" w14:textId="77777777" w:rsidR="0086403E" w:rsidRPr="007A5B19" w:rsidRDefault="0086403E" w:rsidP="0086403E">
      <w:pPr>
        <w:rPr>
          <w:lang w:val="de-AT"/>
        </w:rPr>
      </w:pPr>
    </w:p>
    <w:p w14:paraId="4193290C" w14:textId="77777777" w:rsidR="0086403E" w:rsidRPr="007A5B19" w:rsidRDefault="0086403E" w:rsidP="0086403E">
      <w:pPr>
        <w:rPr>
          <w:lang w:val="de-AT"/>
        </w:rPr>
      </w:pPr>
    </w:p>
    <w:p w14:paraId="459A9949" w14:textId="77777777" w:rsidR="0086403E" w:rsidRDefault="0086403E" w:rsidP="0086403E">
      <w:r w:rsidRPr="00383DB7">
        <w:t xml:space="preserve">Da viele verschiedene </w:t>
      </w:r>
      <w:r>
        <w:t xml:space="preserve">Schnittstellen (und dessen </w:t>
      </w:r>
      <w:proofErr w:type="spellStart"/>
      <w:r>
        <w:t>libraries</w:t>
      </w:r>
      <w:proofErr w:type="spellEnd"/>
      <w:r>
        <w:t>)</w:t>
      </w:r>
      <w:r w:rsidRPr="00383DB7">
        <w:t xml:space="preserve"> unter einen Hut gebracht w</w:t>
      </w:r>
      <w:r>
        <w:t>e</w:t>
      </w:r>
      <w:r w:rsidRPr="00383DB7">
        <w:t xml:space="preserve">rden </w:t>
      </w:r>
      <w:r>
        <w:t>müssen, wurde das Bridge-Pattern gewählt, um hier ein gemeinsames (triviales) Interface für jede Schnittstelle verwenden zu können. Jede neue Schnittstelle zu einem Fremdsystem kann somit über die „</w:t>
      </w:r>
      <w:proofErr w:type="spellStart"/>
      <w:r>
        <w:t>Abstraction</w:t>
      </w:r>
      <w:proofErr w:type="spellEnd"/>
      <w:r>
        <w:t xml:space="preserve">“ (siehe Bild; </w:t>
      </w:r>
      <w:proofErr w:type="spellStart"/>
      <w:r>
        <w:t>interface</w:t>
      </w:r>
      <w:proofErr w:type="spellEnd"/>
      <w:r>
        <w:t xml:space="preserve"> zur Verwendung) aufgerufen werden. Die </w:t>
      </w:r>
      <w:proofErr w:type="spellStart"/>
      <w:r>
        <w:t>RedifenedAbstraction</w:t>
      </w:r>
      <w:proofErr w:type="spellEnd"/>
      <w:r>
        <w:t xml:space="preserve"> (siehe Bild; Code, der den Zugriff der Abstraktion auf die konkrete Library </w:t>
      </w:r>
      <w:proofErr w:type="spellStart"/>
      <w:r>
        <w:t>mapped</w:t>
      </w:r>
      <w:proofErr w:type="spellEnd"/>
      <w:r>
        <w:t xml:space="preserve">) muss beim Integrationsprozess ausdefiniert werden. </w:t>
      </w:r>
    </w:p>
    <w:p w14:paraId="42800BBE" w14:textId="77777777" w:rsidR="0086403E" w:rsidRDefault="0086403E" w:rsidP="0086403E"/>
    <w:p w14:paraId="56F75CE3" w14:textId="77777777" w:rsidR="0086403E" w:rsidRPr="0086403E" w:rsidRDefault="0086403E" w:rsidP="0086403E">
      <w:pPr>
        <w:rPr>
          <w:b/>
        </w:rPr>
      </w:pPr>
      <w:r w:rsidRPr="0086403E">
        <w:rPr>
          <w:b/>
        </w:rPr>
        <w:t>Anwendungsfall Schnittstellen</w:t>
      </w:r>
    </w:p>
    <w:p w14:paraId="6AB3425C" w14:textId="77777777" w:rsidR="0086403E" w:rsidRDefault="0086403E" w:rsidP="0086403E">
      <w:pPr>
        <w:pStyle w:val="Listenabsatz"/>
        <w:numPr>
          <w:ilvl w:val="0"/>
          <w:numId w:val="17"/>
        </w:numPr>
        <w:spacing w:before="0" w:after="160" w:line="259" w:lineRule="auto"/>
        <w:jc w:val="left"/>
      </w:pPr>
      <w:r>
        <w:t>Medizinische Befunde mit Bildern werden beim Holen der Daten konsolidiert und werden in einem standardisierten JSON-Format ausgegeben bzw. Bilder im Portable Network Graphics (</w:t>
      </w:r>
      <w:proofErr w:type="spellStart"/>
      <w:r>
        <w:t>png</w:t>
      </w:r>
      <w:proofErr w:type="spellEnd"/>
      <w:r>
        <w:t>)-Format mit einem eindeutig vergebenen Namen hinzugefügt (UUID) mit Referenz im JSON-File.</w:t>
      </w:r>
    </w:p>
    <w:p w14:paraId="7A05B1B7" w14:textId="77777777" w:rsidR="0086403E" w:rsidRDefault="0086403E" w:rsidP="0086403E">
      <w:pPr>
        <w:pStyle w:val="Listenabsatz"/>
        <w:numPr>
          <w:ilvl w:val="0"/>
          <w:numId w:val="17"/>
        </w:numPr>
        <w:spacing w:before="0" w:after="160" w:line="259" w:lineRule="auto"/>
        <w:jc w:val="left"/>
      </w:pPr>
      <w:r>
        <w:t>Mit demselben JSON/PNG Format werden DICOM Files gelesen und genauso konsolidiert gespeichert.</w:t>
      </w:r>
    </w:p>
    <w:p w14:paraId="24388BE0" w14:textId="454F44AD" w:rsidR="0086403E" w:rsidRPr="0086403E" w:rsidRDefault="0086403E" w:rsidP="0086403E">
      <w:r>
        <w:t xml:space="preserve">Über das Pattern ist es möglich dem implementierenden Team nicht ein Interface sondern nur ein </w:t>
      </w:r>
      <w:proofErr w:type="spellStart"/>
      <w:r>
        <w:t>Requirement</w:t>
      </w:r>
      <w:proofErr w:type="spellEnd"/>
      <w:r>
        <w:t xml:space="preserve"> (also abstrakte Anforderung bspw. von einem reinen, nicht technischen Projekt-Manager) vorzugeben (bzw. Software zuzukaufen, wobei man dem Hersteller meist nur schwer eine Schnittstelle vorgeben kann). Das </w:t>
      </w:r>
      <w:proofErr w:type="spellStart"/>
      <w:r>
        <w:t>Requirement</w:t>
      </w:r>
      <w:proofErr w:type="spellEnd"/>
      <w:r>
        <w:t xml:space="preserve"> wird dann implementiert, getestet und über die </w:t>
      </w:r>
      <w:proofErr w:type="spellStart"/>
      <w:r>
        <w:t>RedifinedAbstraction</w:t>
      </w:r>
      <w:proofErr w:type="spellEnd"/>
      <w:r>
        <w:t xml:space="preserve"> in das Projekt von einem - unter Umständen anderen - Team integriert. </w:t>
      </w:r>
    </w:p>
    <w:p w14:paraId="2378ADD3" w14:textId="77777777" w:rsidR="00E864AB" w:rsidRPr="00D62916" w:rsidRDefault="00E864AB" w:rsidP="00E864AB">
      <w:pPr>
        <w:pStyle w:val="berschrift2"/>
      </w:pPr>
      <w:bookmarkStart w:id="68" w:name="_Toc188159246"/>
      <w:r w:rsidRPr="00D62916">
        <w:t>Persistenz</w:t>
      </w:r>
      <w:bookmarkEnd w:id="63"/>
      <w:bookmarkEnd w:id="68"/>
    </w:p>
    <w:p w14:paraId="60B63765" w14:textId="77777777" w:rsidR="00E864AB" w:rsidRPr="00D62916" w:rsidRDefault="00E864AB" w:rsidP="00E864AB"/>
    <w:p w14:paraId="4977F98E" w14:textId="77777777" w:rsidR="00E864AB" w:rsidRPr="00D62916" w:rsidRDefault="00E864AB" w:rsidP="00E864AB">
      <w:pPr>
        <w:pStyle w:val="berschrift2"/>
      </w:pPr>
      <w:bookmarkStart w:id="69" w:name="_Toc161293462"/>
      <w:bookmarkStart w:id="70" w:name="_Toc188159247"/>
      <w:r w:rsidRPr="00D62916">
        <w:t>Benutzungsoberfläche</w:t>
      </w:r>
      <w:bookmarkEnd w:id="69"/>
      <w:bookmarkEnd w:id="70"/>
    </w:p>
    <w:p w14:paraId="0EAA79B5" w14:textId="57D90B55" w:rsidR="00E864AB" w:rsidRPr="00D62916" w:rsidRDefault="00D0374B" w:rsidP="00E864AB">
      <w:r>
        <w:t>Browser, weil Web</w:t>
      </w:r>
    </w:p>
    <w:p w14:paraId="3D0BC6BB" w14:textId="77777777" w:rsidR="00E864AB" w:rsidRPr="00D62916" w:rsidRDefault="00E864AB" w:rsidP="00E864AB">
      <w:pPr>
        <w:pStyle w:val="berschrift2"/>
      </w:pPr>
      <w:bookmarkStart w:id="71" w:name="_Toc161293463"/>
      <w:bookmarkStart w:id="72" w:name="_Toc188159248"/>
      <w:r w:rsidRPr="00D62916">
        <w:lastRenderedPageBreak/>
        <w:t>Ergonomie</w:t>
      </w:r>
      <w:bookmarkEnd w:id="71"/>
      <w:bookmarkEnd w:id="72"/>
    </w:p>
    <w:p w14:paraId="646D0C62" w14:textId="77777777" w:rsidR="00E864AB" w:rsidRPr="00D62916" w:rsidRDefault="00E864AB" w:rsidP="00E864AB"/>
    <w:p w14:paraId="4680F8B2" w14:textId="77777777" w:rsidR="00E864AB" w:rsidRPr="00D62916" w:rsidRDefault="00E864AB" w:rsidP="00E864AB">
      <w:pPr>
        <w:pStyle w:val="berschrift2"/>
      </w:pPr>
      <w:bookmarkStart w:id="73" w:name="_Toc161293464"/>
      <w:bookmarkStart w:id="74" w:name="_Toc188159249"/>
      <w:r w:rsidRPr="00D62916">
        <w:t>Ablaufsteuerung</w:t>
      </w:r>
      <w:bookmarkEnd w:id="73"/>
      <w:bookmarkEnd w:id="74"/>
    </w:p>
    <w:p w14:paraId="736C6D7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1B182EC" w14:textId="77777777" w:rsidR="00E864AB" w:rsidRPr="00D62916" w:rsidRDefault="00E864AB" w:rsidP="00E864AB">
      <w:pPr>
        <w:pStyle w:val="berschrift2"/>
      </w:pPr>
      <w:bookmarkStart w:id="75" w:name="_Toc161293465"/>
      <w:bookmarkStart w:id="76" w:name="_Toc188159250"/>
      <w:r w:rsidRPr="00D62916">
        <w:t>Transaktionsbehandlung</w:t>
      </w:r>
      <w:bookmarkEnd w:id="75"/>
      <w:bookmarkEnd w:id="76"/>
    </w:p>
    <w:p w14:paraId="1DA96572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6A591DF" w14:textId="77777777" w:rsidR="00E864AB" w:rsidRPr="00D62916" w:rsidRDefault="00E864AB" w:rsidP="00E864AB">
      <w:pPr>
        <w:pStyle w:val="berschrift2"/>
      </w:pPr>
      <w:bookmarkStart w:id="77" w:name="_Toc161293466"/>
      <w:bookmarkStart w:id="78" w:name="_Toc188159251"/>
      <w:proofErr w:type="spellStart"/>
      <w:r w:rsidRPr="00D62916">
        <w:t>Sessionbehandlung</w:t>
      </w:r>
      <w:bookmarkEnd w:id="77"/>
      <w:bookmarkEnd w:id="78"/>
      <w:proofErr w:type="spellEnd"/>
    </w:p>
    <w:p w14:paraId="75DEF1E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4F2FDF1" w14:textId="77777777" w:rsidR="00E864AB" w:rsidRPr="00D62916" w:rsidRDefault="00E864AB" w:rsidP="00E864AB">
      <w:pPr>
        <w:pStyle w:val="berschrift2"/>
      </w:pPr>
      <w:bookmarkStart w:id="79" w:name="_Toc161293467"/>
      <w:bookmarkStart w:id="80" w:name="_Toc188159252"/>
      <w:r w:rsidRPr="00D62916">
        <w:t>Sicherheit</w:t>
      </w:r>
      <w:bookmarkEnd w:id="79"/>
      <w:bookmarkEnd w:id="80"/>
    </w:p>
    <w:p w14:paraId="241D48B8" w14:textId="6057C293" w:rsidR="00E864AB" w:rsidRPr="00D62916" w:rsidRDefault="007F1FD6" w:rsidP="00E864AB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Im </w:t>
      </w:r>
      <w:proofErr w:type="spellStart"/>
      <w:r>
        <w:rPr>
          <w:rFonts w:cs="Arial"/>
          <w:sz w:val="20"/>
        </w:rPr>
        <w:t>pipe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and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filter</w:t>
      </w:r>
      <w:proofErr w:type="spellEnd"/>
    </w:p>
    <w:p w14:paraId="127B8853" w14:textId="77777777" w:rsidR="00E864AB" w:rsidRPr="00D62916" w:rsidRDefault="00E864AB" w:rsidP="00E864AB">
      <w:pPr>
        <w:pStyle w:val="berschrift2"/>
      </w:pPr>
      <w:bookmarkStart w:id="81" w:name="_Toc161293468"/>
      <w:bookmarkStart w:id="82" w:name="_Toc188159253"/>
      <w:r w:rsidRPr="00D62916">
        <w:t>Kommunikation und Integration mit anderen IT-Systemen</w:t>
      </w:r>
      <w:bookmarkEnd w:id="81"/>
      <w:bookmarkEnd w:id="82"/>
    </w:p>
    <w:p w14:paraId="5ECD298F" w14:textId="61AACA93" w:rsidR="00E864AB" w:rsidRPr="00D62916" w:rsidRDefault="007F1FD6" w:rsidP="00E864AB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Bei </w:t>
      </w:r>
      <w:proofErr w:type="spellStart"/>
      <w:r>
        <w:rPr>
          <w:rFonts w:cs="Arial"/>
          <w:sz w:val="20"/>
        </w:rPr>
        <w:t>bridge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pattern</w:t>
      </w:r>
      <w:proofErr w:type="spellEnd"/>
      <w:r>
        <w:rPr>
          <w:rFonts w:cs="Arial"/>
          <w:sz w:val="20"/>
        </w:rPr>
        <w:t xml:space="preserve"> wichtig</w:t>
      </w:r>
    </w:p>
    <w:p w14:paraId="7FC04AAE" w14:textId="77777777" w:rsidR="00E864AB" w:rsidRPr="00D62916" w:rsidRDefault="00E864AB" w:rsidP="00E864AB">
      <w:pPr>
        <w:pStyle w:val="berschrift2"/>
      </w:pPr>
      <w:bookmarkStart w:id="83" w:name="_Toc161293469"/>
      <w:bookmarkStart w:id="84" w:name="_Toc188159254"/>
      <w:r w:rsidRPr="00D62916">
        <w:t>Verteilung</w:t>
      </w:r>
      <w:bookmarkEnd w:id="83"/>
      <w:bookmarkEnd w:id="84"/>
    </w:p>
    <w:p w14:paraId="7E5DCC51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F31D3BB" w14:textId="77777777" w:rsidR="002060DC" w:rsidRPr="00D62916" w:rsidRDefault="002060DC" w:rsidP="002060DC">
      <w:pPr>
        <w:pStyle w:val="berschrift2"/>
      </w:pPr>
      <w:bookmarkStart w:id="85" w:name="_Toc161293479"/>
      <w:bookmarkStart w:id="86" w:name="_Toc188159255"/>
      <w:r w:rsidRPr="00D62916">
        <w:t>Plausibilisierung und Validierung</w:t>
      </w:r>
      <w:bookmarkEnd w:id="85"/>
      <w:bookmarkEnd w:id="86"/>
    </w:p>
    <w:p w14:paraId="0AB79091" w14:textId="77777777" w:rsidR="002060DC" w:rsidRPr="00D62916" w:rsidRDefault="002060DC" w:rsidP="00E864AB">
      <w:pPr>
        <w:spacing w:before="56" w:after="113"/>
        <w:rPr>
          <w:rFonts w:cs="Arial"/>
          <w:sz w:val="20"/>
        </w:rPr>
      </w:pPr>
    </w:p>
    <w:p w14:paraId="6F743BBB" w14:textId="77777777" w:rsidR="00E864AB" w:rsidRPr="00D62916" w:rsidRDefault="00E864AB" w:rsidP="00E864AB">
      <w:pPr>
        <w:pStyle w:val="berschrift2"/>
      </w:pPr>
      <w:bookmarkStart w:id="87" w:name="_Toc161293470"/>
      <w:bookmarkStart w:id="88" w:name="_Toc188159256"/>
      <w:r w:rsidRPr="00D62916">
        <w:t>Ausnahme-/Fehlerbehandlung</w:t>
      </w:r>
      <w:bookmarkEnd w:id="87"/>
      <w:bookmarkEnd w:id="88"/>
    </w:p>
    <w:p w14:paraId="2B552137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BE7F7AB" w14:textId="77777777" w:rsidR="00E864AB" w:rsidRPr="00D62916" w:rsidRDefault="00E864AB" w:rsidP="00E864AB">
      <w:pPr>
        <w:pStyle w:val="berschrift2"/>
      </w:pPr>
      <w:bookmarkStart w:id="89" w:name="_Toc161293471"/>
      <w:bookmarkStart w:id="90" w:name="_Toc188159257"/>
      <w:r w:rsidRPr="00D62916">
        <w:t>Management des Systems &amp; Administrierbarkeit</w:t>
      </w:r>
      <w:bookmarkEnd w:id="89"/>
      <w:bookmarkEnd w:id="90"/>
    </w:p>
    <w:p w14:paraId="081B085E" w14:textId="77777777" w:rsidR="00E864AB" w:rsidRPr="00D62916" w:rsidRDefault="00E864AB" w:rsidP="00E864AB"/>
    <w:p w14:paraId="101CB4B3" w14:textId="77777777" w:rsidR="00E864AB" w:rsidRPr="00D62916" w:rsidRDefault="00E864AB" w:rsidP="00E864AB">
      <w:pPr>
        <w:pStyle w:val="berschrift2"/>
      </w:pPr>
      <w:bookmarkStart w:id="91" w:name="_Toc161293472"/>
      <w:bookmarkStart w:id="92" w:name="_Toc188159258"/>
      <w:proofErr w:type="spellStart"/>
      <w:r w:rsidRPr="00D62916">
        <w:t>Logging</w:t>
      </w:r>
      <w:proofErr w:type="spellEnd"/>
      <w:r w:rsidRPr="00D62916">
        <w:t xml:space="preserve">, Protokollierung, </w:t>
      </w:r>
      <w:proofErr w:type="spellStart"/>
      <w:r w:rsidRPr="00D62916">
        <w:t>Tracing</w:t>
      </w:r>
      <w:bookmarkEnd w:id="91"/>
      <w:bookmarkEnd w:id="92"/>
      <w:proofErr w:type="spellEnd"/>
      <w:r w:rsidRPr="00D62916">
        <w:t xml:space="preserve"> </w:t>
      </w:r>
    </w:p>
    <w:p w14:paraId="6E308B78" w14:textId="77777777" w:rsidR="00E864AB" w:rsidRPr="00D62916" w:rsidRDefault="00E864AB" w:rsidP="00E864AB">
      <w:pPr>
        <w:widowControl w:val="0"/>
        <w:autoSpaceDE w:val="0"/>
        <w:autoSpaceDN w:val="0"/>
        <w:adjustRightInd w:val="0"/>
        <w:spacing w:before="0" w:after="240"/>
        <w:jc w:val="left"/>
        <w:rPr>
          <w:sz w:val="20"/>
        </w:rPr>
      </w:pPr>
    </w:p>
    <w:p w14:paraId="57636F68" w14:textId="77777777" w:rsidR="00E864AB" w:rsidRPr="00D62916" w:rsidRDefault="00E864AB" w:rsidP="00E864AB">
      <w:pPr>
        <w:pStyle w:val="berschrift2"/>
      </w:pPr>
      <w:bookmarkStart w:id="93" w:name="_Toc161293473"/>
      <w:bookmarkStart w:id="94" w:name="_Toc188159259"/>
      <w:r w:rsidRPr="00D62916">
        <w:t>Geschäftsregeln</w:t>
      </w:r>
      <w:bookmarkEnd w:id="93"/>
      <w:bookmarkEnd w:id="94"/>
    </w:p>
    <w:p w14:paraId="0500938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bookmarkStart w:id="95" w:name="OLE_LINK117"/>
      <w:bookmarkStart w:id="96" w:name="OLE_LINK118"/>
    </w:p>
    <w:p w14:paraId="0228CCA9" w14:textId="77777777" w:rsidR="00E864AB" w:rsidRPr="00D62916" w:rsidRDefault="00E864AB" w:rsidP="00E864AB">
      <w:pPr>
        <w:pStyle w:val="berschrift2"/>
      </w:pPr>
      <w:bookmarkStart w:id="97" w:name="_Toc161293474"/>
      <w:bookmarkStart w:id="98" w:name="_Toc188159260"/>
      <w:bookmarkEnd w:id="95"/>
      <w:bookmarkEnd w:id="96"/>
      <w:r w:rsidRPr="00D62916">
        <w:t>Konfigurierbarkeit</w:t>
      </w:r>
      <w:bookmarkEnd w:id="97"/>
      <w:bookmarkEnd w:id="98"/>
    </w:p>
    <w:p w14:paraId="78BE1611" w14:textId="77777777" w:rsidR="00E864AB" w:rsidRPr="00D62916" w:rsidRDefault="00E864AB" w:rsidP="00E864AB">
      <w:pPr>
        <w:rPr>
          <w:rFonts w:cs="Arial"/>
        </w:rPr>
      </w:pPr>
    </w:p>
    <w:p w14:paraId="2F618655" w14:textId="77777777" w:rsidR="00E864AB" w:rsidRPr="00D62916" w:rsidRDefault="00E864AB" w:rsidP="00E864AB">
      <w:pPr>
        <w:pStyle w:val="berschrift2"/>
      </w:pPr>
      <w:bookmarkStart w:id="99" w:name="_Toc161293475"/>
      <w:bookmarkStart w:id="100" w:name="_Toc188159261"/>
      <w:r w:rsidRPr="00D62916">
        <w:lastRenderedPageBreak/>
        <w:t>Parallelisierung und Threading</w:t>
      </w:r>
      <w:bookmarkEnd w:id="99"/>
      <w:bookmarkEnd w:id="100"/>
    </w:p>
    <w:p w14:paraId="6D1B59C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D51366F" w14:textId="77777777" w:rsidR="00E864AB" w:rsidRPr="00D62916" w:rsidRDefault="00E864AB" w:rsidP="00E864AB">
      <w:pPr>
        <w:pStyle w:val="berschrift2"/>
      </w:pPr>
      <w:bookmarkStart w:id="101" w:name="_Toc161293476"/>
      <w:bookmarkStart w:id="102" w:name="_Toc188159262"/>
      <w:r w:rsidRPr="00D62916">
        <w:t>Internationalisierung</w:t>
      </w:r>
      <w:bookmarkEnd w:id="101"/>
      <w:bookmarkEnd w:id="102"/>
    </w:p>
    <w:p w14:paraId="4C47E719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D79802C" w14:textId="77777777" w:rsidR="00E864AB" w:rsidRPr="00D62916" w:rsidRDefault="00E864AB" w:rsidP="00E864AB">
      <w:pPr>
        <w:pStyle w:val="berschrift2"/>
      </w:pPr>
      <w:bookmarkStart w:id="103" w:name="_Toc161293477"/>
      <w:bookmarkStart w:id="104" w:name="_Toc188159263"/>
      <w:r w:rsidRPr="00D62916">
        <w:t>Migration</w:t>
      </w:r>
      <w:bookmarkEnd w:id="103"/>
      <w:bookmarkEnd w:id="104"/>
    </w:p>
    <w:p w14:paraId="3D8E0D9C" w14:textId="0B9B2BAE" w:rsidR="00E864AB" w:rsidRPr="00D62916" w:rsidRDefault="00E864AB" w:rsidP="00E864AB">
      <w:pPr>
        <w:spacing w:before="56" w:after="113"/>
        <w:rPr>
          <w:rFonts w:cs="Arial"/>
          <w:sz w:val="20"/>
          <w:szCs w:val="20"/>
        </w:rPr>
      </w:pPr>
    </w:p>
    <w:p w14:paraId="0DACF9F5" w14:textId="77777777" w:rsidR="00E864AB" w:rsidRPr="00D62916" w:rsidRDefault="00E864AB" w:rsidP="00E864AB">
      <w:pPr>
        <w:pStyle w:val="berschrift2"/>
      </w:pPr>
      <w:bookmarkStart w:id="105" w:name="_Toc161293478"/>
      <w:bookmarkStart w:id="106" w:name="_Toc188159264"/>
      <w:r w:rsidRPr="00D62916">
        <w:t>Testbarkeit</w:t>
      </w:r>
      <w:bookmarkEnd w:id="105"/>
      <w:bookmarkEnd w:id="106"/>
    </w:p>
    <w:p w14:paraId="0BCC0854" w14:textId="77777777" w:rsidR="00E864AB" w:rsidRDefault="00E864AB" w:rsidP="00E864AB">
      <w:pPr>
        <w:spacing w:before="56" w:after="113"/>
        <w:rPr>
          <w:rFonts w:cs="Arial"/>
          <w:sz w:val="20"/>
        </w:rPr>
      </w:pPr>
    </w:p>
    <w:p w14:paraId="3923F293" w14:textId="12B4CD16" w:rsidR="002060DC" w:rsidRPr="00D62916" w:rsidRDefault="002060DC" w:rsidP="002060DC">
      <w:pPr>
        <w:pStyle w:val="berschrift2"/>
      </w:pPr>
      <w:bookmarkStart w:id="107" w:name="_Toc188159265"/>
      <w:r>
        <w:t>Skalierung, Clustering</w:t>
      </w:r>
      <w:bookmarkEnd w:id="107"/>
    </w:p>
    <w:p w14:paraId="16E5D3E6" w14:textId="77777777" w:rsidR="002060DC" w:rsidRPr="00D62916" w:rsidRDefault="002060DC" w:rsidP="002060DC">
      <w:pPr>
        <w:spacing w:before="56" w:after="113"/>
        <w:rPr>
          <w:rFonts w:cs="Arial"/>
          <w:sz w:val="20"/>
        </w:rPr>
      </w:pPr>
    </w:p>
    <w:p w14:paraId="73F8E97B" w14:textId="54EF2087" w:rsidR="001833CE" w:rsidRDefault="001833CE" w:rsidP="001833CE">
      <w:pPr>
        <w:pStyle w:val="berschrift2"/>
      </w:pPr>
      <w:bookmarkStart w:id="108" w:name="_Toc188159266"/>
      <w:bookmarkStart w:id="109" w:name="OLE_LINK31"/>
      <w:bookmarkStart w:id="110" w:name="OLE_LINK32"/>
      <w:r>
        <w:t>Hochverfügbarkeit</w:t>
      </w:r>
      <w:bookmarkEnd w:id="108"/>
    </w:p>
    <w:p w14:paraId="169A829F" w14:textId="77777777" w:rsidR="00D0374B" w:rsidRPr="00D0374B" w:rsidRDefault="00D0374B" w:rsidP="00D0374B"/>
    <w:bookmarkEnd w:id="109"/>
    <w:bookmarkEnd w:id="110"/>
    <w:p w14:paraId="4091D625" w14:textId="0B5EE24D" w:rsidR="00D0374B" w:rsidRDefault="008232D4" w:rsidP="00D0374B">
      <w:pPr>
        <w:pStyle w:val="berschrift2"/>
      </w:pPr>
      <w:r>
        <w:t>Codegenerierung</w:t>
      </w:r>
    </w:p>
    <w:p w14:paraId="521C4FF4" w14:textId="77777777" w:rsidR="00D0374B" w:rsidRPr="00D0374B" w:rsidRDefault="00D0374B" w:rsidP="00D0374B"/>
    <w:p w14:paraId="27B15744" w14:textId="6B947787" w:rsidR="000E6054" w:rsidRPr="00D62916" w:rsidRDefault="000E6054" w:rsidP="000E6054">
      <w:pPr>
        <w:pStyle w:val="berschrift2"/>
      </w:pPr>
      <w:proofErr w:type="spellStart"/>
      <w:r>
        <w:t>Buildmanagement</w:t>
      </w:r>
      <w:proofErr w:type="spellEnd"/>
    </w:p>
    <w:p w14:paraId="6F34346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0CC82B5" w14:textId="77777777" w:rsidR="00E864AB" w:rsidRPr="00D62916" w:rsidRDefault="00E864AB" w:rsidP="00E864AB">
      <w:pPr>
        <w:pStyle w:val="berschrift1"/>
      </w:pPr>
      <w:bookmarkStart w:id="111" w:name="_Toc161293482"/>
      <w:bookmarkStart w:id="112" w:name="_Toc188159267"/>
      <w:r w:rsidRPr="00D62916">
        <w:t>Entwurfsentscheidungen</w:t>
      </w:r>
      <w:bookmarkEnd w:id="111"/>
      <w:bookmarkEnd w:id="112"/>
    </w:p>
    <w:p w14:paraId="3B8D067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C3F0D94" w14:textId="77097580" w:rsidR="00E864AB" w:rsidRDefault="001833CE" w:rsidP="00E864AB">
      <w:pPr>
        <w:pStyle w:val="berschrift1"/>
      </w:pPr>
      <w:bookmarkStart w:id="113" w:name="_Toc161293485"/>
      <w:bookmarkStart w:id="114" w:name="_Toc188159270"/>
      <w:r>
        <w:t>Qualitätss</w:t>
      </w:r>
      <w:r w:rsidR="00E864AB" w:rsidRPr="00D62916">
        <w:t>zenarien</w:t>
      </w:r>
      <w:bookmarkEnd w:id="113"/>
      <w:bookmarkEnd w:id="114"/>
    </w:p>
    <w:p w14:paraId="45EED9D1" w14:textId="77777777" w:rsidR="00E053B5" w:rsidRPr="00E053B5" w:rsidRDefault="00E053B5" w:rsidP="00E053B5"/>
    <w:p w14:paraId="216831C5" w14:textId="3ABA1DE9" w:rsidR="00E864AB" w:rsidRPr="00D62916" w:rsidRDefault="00E053B5" w:rsidP="00E864AB">
      <w:pPr>
        <w:pStyle w:val="berschrift2"/>
      </w:pPr>
      <w:bookmarkStart w:id="115" w:name="_Toc188159271"/>
      <w:r>
        <w:t>Qualitätsbaum</w:t>
      </w:r>
      <w:bookmarkEnd w:id="115"/>
    </w:p>
    <w:p w14:paraId="354A0811" w14:textId="77777777" w:rsidR="00E864AB" w:rsidRPr="002D7FEA" w:rsidRDefault="00E864AB" w:rsidP="00E864AB"/>
    <w:p w14:paraId="7424422C" w14:textId="491DC6BB" w:rsidR="00E864AB" w:rsidRPr="00D62916" w:rsidRDefault="00E864AB" w:rsidP="00E864AB">
      <w:pPr>
        <w:pStyle w:val="berschrift2"/>
      </w:pPr>
      <w:bookmarkStart w:id="116" w:name="_Toc161293487"/>
      <w:bookmarkStart w:id="117" w:name="_Toc188159272"/>
      <w:r w:rsidRPr="00D62916">
        <w:t>Bewertungsszenari</w:t>
      </w:r>
      <w:bookmarkEnd w:id="116"/>
      <w:r w:rsidR="00E053B5">
        <w:t>en</w:t>
      </w:r>
      <w:bookmarkEnd w:id="117"/>
    </w:p>
    <w:p w14:paraId="0D75674B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6C0861A4" w14:textId="7627846A" w:rsidR="00E864AB" w:rsidRPr="00D62916" w:rsidRDefault="00E864AB" w:rsidP="00E864AB">
      <w:pPr>
        <w:pStyle w:val="berschrift1"/>
      </w:pPr>
      <w:r w:rsidRPr="00D62916">
        <w:t xml:space="preserve"> </w:t>
      </w:r>
      <w:bookmarkStart w:id="118" w:name="_Toc188159273"/>
      <w:r w:rsidR="001833CE">
        <w:t>Risiken</w:t>
      </w:r>
      <w:bookmarkEnd w:id="118"/>
    </w:p>
    <w:p w14:paraId="7A484CB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2B465E5" w14:textId="77777777" w:rsidR="00E864AB" w:rsidRPr="00D62916" w:rsidRDefault="00E864AB" w:rsidP="00E864AB">
      <w:pPr>
        <w:pStyle w:val="berschrift1"/>
      </w:pPr>
      <w:bookmarkStart w:id="119" w:name="_Toc161293495"/>
      <w:bookmarkStart w:id="120" w:name="_Toc188159274"/>
      <w:r w:rsidRPr="00D62916">
        <w:lastRenderedPageBreak/>
        <w:t>Glossar</w:t>
      </w:r>
      <w:bookmarkEnd w:id="119"/>
      <w:bookmarkEnd w:id="120"/>
    </w:p>
    <w:p w14:paraId="7B23F141" w14:textId="77777777" w:rsidR="00E864AB" w:rsidRDefault="00E864AB" w:rsidP="00E864AB"/>
    <w:sectPr w:rsidR="00E864AB" w:rsidSect="00286C99">
      <w:headerReference w:type="default" r:id="rId15"/>
      <w:footerReference w:type="default" r:id="rId16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AA3C4" w14:textId="77777777" w:rsidR="00FB20B5" w:rsidRDefault="00FB20B5">
      <w:r>
        <w:separator/>
      </w:r>
    </w:p>
  </w:endnote>
  <w:endnote w:type="continuationSeparator" w:id="0">
    <w:p w14:paraId="52847BA6" w14:textId="77777777" w:rsidR="00FB20B5" w:rsidRDefault="00FB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D000A1FF" w:usb2="00000038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E0CD2" w14:textId="77777777" w:rsidR="000C18AF" w:rsidRPr="002510E7" w:rsidRDefault="000C18AF" w:rsidP="00286C99">
    <w:pPr>
      <w:pStyle w:val="Fuzeile"/>
      <w:jc w:val="right"/>
    </w:pPr>
    <w:r>
      <w:rPr>
        <w:noProof/>
      </w:rPr>
      <w:drawing>
        <wp:inline distT="0" distB="0" distL="0" distR="0" wp14:anchorId="5BB06A21" wp14:editId="19E447FC">
          <wp:extent cx="904240" cy="396240"/>
          <wp:effectExtent l="0" t="0" r="10160" b="10160"/>
          <wp:docPr id="5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2C234" w14:textId="77777777" w:rsidR="000C18AF" w:rsidRPr="002510E7" w:rsidRDefault="000C18AF" w:rsidP="00286C99">
    <w:pPr>
      <w:pStyle w:val="Fuzeile"/>
      <w:jc w:val="right"/>
    </w:pPr>
    <w:r>
      <w:rPr>
        <w:noProof/>
      </w:rPr>
      <w:drawing>
        <wp:inline distT="0" distB="0" distL="0" distR="0" wp14:anchorId="35D99D0E" wp14:editId="786AE1FF">
          <wp:extent cx="904240" cy="396240"/>
          <wp:effectExtent l="0" t="0" r="10160" b="10160"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6AC84" w14:textId="77777777" w:rsidR="00FB20B5" w:rsidRDefault="00FB20B5">
      <w:r>
        <w:separator/>
      </w:r>
    </w:p>
  </w:footnote>
  <w:footnote w:type="continuationSeparator" w:id="0">
    <w:p w14:paraId="00DBFB60" w14:textId="77777777" w:rsidR="00FB20B5" w:rsidRDefault="00FB20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589D4" w14:textId="77777777" w:rsidR="000C18AF" w:rsidRDefault="000C18AF" w:rsidP="00286C99">
    <w:pPr>
      <w:pStyle w:val="Kopfzeile"/>
      <w:tabs>
        <w:tab w:val="left" w:pos="688"/>
      </w:tabs>
      <w:jc w:val="left"/>
    </w:pPr>
    <w:r>
      <w:rPr>
        <w:noProof/>
      </w:rPr>
      <w:drawing>
        <wp:inline distT="0" distB="0" distL="0" distR="0" wp14:anchorId="320B7ED3" wp14:editId="7E0D34D2">
          <wp:extent cx="853440" cy="426720"/>
          <wp:effectExtent l="0" t="0" r="10160" b="5080"/>
          <wp:docPr id="4" name="Bild 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B2C3B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0B2C3B">
      <w:rPr>
        <w:rStyle w:val="Seitenzahl"/>
        <w:noProof/>
      </w:rPr>
      <w:t>13</w:t>
    </w:r>
    <w:r>
      <w:rPr>
        <w:rStyle w:val="Seitenzahl"/>
      </w:rPr>
      <w:fldChar w:fldCharType="end"/>
    </w:r>
  </w:p>
  <w:p w14:paraId="0B6542F7" w14:textId="77777777" w:rsidR="000C18AF" w:rsidRDefault="000C18AF" w:rsidP="00286C99">
    <w:pPr>
      <w:pStyle w:val="Kopfzeile"/>
      <w:tabs>
        <w:tab w:val="left" w:pos="688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6B6B3" w14:textId="77777777" w:rsidR="000C18AF" w:rsidRDefault="000C18AF" w:rsidP="00286C99">
    <w:pPr>
      <w:pStyle w:val="Kopfzeile"/>
      <w:tabs>
        <w:tab w:val="left" w:pos="688"/>
      </w:tabs>
      <w:jc w:val="left"/>
    </w:pPr>
    <w:r>
      <w:rPr>
        <w:noProof/>
      </w:rPr>
      <w:drawing>
        <wp:inline distT="0" distB="0" distL="0" distR="0" wp14:anchorId="0251DDBD" wp14:editId="19B452CF">
          <wp:extent cx="853440" cy="426720"/>
          <wp:effectExtent l="0" t="0" r="10160" b="5080"/>
          <wp:docPr id="11" name="Bild 1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0B2C3B">
      <w:rPr>
        <w:rStyle w:val="Seitenzahl"/>
        <w:noProof/>
      </w:rPr>
      <w:t>13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0B2C3B">
      <w:rPr>
        <w:rStyle w:val="Seitenzahl"/>
        <w:noProof/>
      </w:rPr>
      <w:t>13</w:t>
    </w:r>
    <w:r>
      <w:rPr>
        <w:rStyle w:val="Seitenzahl"/>
      </w:rPr>
      <w:fldChar w:fldCharType="end"/>
    </w:r>
  </w:p>
  <w:p w14:paraId="5F5BBDD4" w14:textId="77777777" w:rsidR="000C18AF" w:rsidRDefault="000C18AF" w:rsidP="00286C99">
    <w:pPr>
      <w:pStyle w:val="Kopfzeile"/>
      <w:tabs>
        <w:tab w:val="left" w:pos="688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9ED5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34A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080D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7884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E0C2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4C4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BAC8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A09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B8F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80049C9C"/>
    <w:lvl w:ilvl="0">
      <w:numFmt w:val="decimal"/>
      <w:pStyle w:val="ErluterungstextBullets"/>
      <w:lvlText w:val="*"/>
      <w:lvlJc w:val="left"/>
    </w:lvl>
  </w:abstractNum>
  <w:abstractNum w:abstractNumId="11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C96EB0"/>
    <w:multiLevelType w:val="hybridMultilevel"/>
    <w:tmpl w:val="608C4610"/>
    <w:lvl w:ilvl="0" w:tplc="78889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D4787"/>
    <w:multiLevelType w:val="hybridMultilevel"/>
    <w:tmpl w:val="A94EC0BA"/>
    <w:lvl w:ilvl="0" w:tplc="23B8AD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F188B"/>
    <w:multiLevelType w:val="hybridMultilevel"/>
    <w:tmpl w:val="7126204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6">
    <w:nsid w:val="48BB624A"/>
    <w:multiLevelType w:val="hybridMultilevel"/>
    <w:tmpl w:val="951E3752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E379F"/>
    <w:multiLevelType w:val="hybridMultilevel"/>
    <w:tmpl w:val="E2101134"/>
    <w:lvl w:ilvl="0" w:tplc="D02E2F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F1D78"/>
    <w:multiLevelType w:val="multilevel"/>
    <w:tmpl w:val="24DC628C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lang w:val="de-A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18"/>
  </w:num>
  <w:num w:numId="2">
    <w:abstractNumId w:val="10"/>
    <w:lvlOverride w:ilvl="0">
      <w:lvl w:ilvl="0">
        <w:start w:val="1"/>
        <w:numFmt w:val="bullet"/>
        <w:pStyle w:val="ErluterungstextBullets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8"/>
  </w:num>
  <w:num w:numId="17">
    <w:abstractNumId w:val="12"/>
  </w:num>
  <w:num w:numId="18">
    <w:abstractNumId w:val="14"/>
  </w:num>
  <w:num w:numId="19">
    <w:abstractNumId w:val="17"/>
  </w:num>
  <w:num w:numId="20">
    <w:abstractNumId w:val="16"/>
  </w:num>
  <w:num w:numId="21">
    <w:abstractNumId w:val="13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rnhard Stoeckl">
    <w15:presenceInfo w15:providerId="None" w15:userId="Bernhard Stoeck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B5"/>
    <w:rsid w:val="00020ABD"/>
    <w:rsid w:val="00070AF2"/>
    <w:rsid w:val="0007401C"/>
    <w:rsid w:val="000A6FE9"/>
    <w:rsid w:val="000B2C3B"/>
    <w:rsid w:val="000C18AF"/>
    <w:rsid w:val="000D17CE"/>
    <w:rsid w:val="000E6054"/>
    <w:rsid w:val="00121B86"/>
    <w:rsid w:val="001406B4"/>
    <w:rsid w:val="001833CE"/>
    <w:rsid w:val="001C14DA"/>
    <w:rsid w:val="002060DC"/>
    <w:rsid w:val="00213360"/>
    <w:rsid w:val="00260D67"/>
    <w:rsid w:val="0028411E"/>
    <w:rsid w:val="00286C99"/>
    <w:rsid w:val="002A3F1F"/>
    <w:rsid w:val="002A6098"/>
    <w:rsid w:val="002A701F"/>
    <w:rsid w:val="002C57CF"/>
    <w:rsid w:val="002E5798"/>
    <w:rsid w:val="002F6A03"/>
    <w:rsid w:val="00350FA5"/>
    <w:rsid w:val="003B3B7D"/>
    <w:rsid w:val="003D28BD"/>
    <w:rsid w:val="003D4092"/>
    <w:rsid w:val="004034A8"/>
    <w:rsid w:val="00403FBD"/>
    <w:rsid w:val="00407058"/>
    <w:rsid w:val="00417144"/>
    <w:rsid w:val="00470E80"/>
    <w:rsid w:val="0047221F"/>
    <w:rsid w:val="00496508"/>
    <w:rsid w:val="00497E5B"/>
    <w:rsid w:val="004A731A"/>
    <w:rsid w:val="004B0089"/>
    <w:rsid w:val="004D5C8D"/>
    <w:rsid w:val="00511601"/>
    <w:rsid w:val="0051168F"/>
    <w:rsid w:val="00522E4C"/>
    <w:rsid w:val="00523A8A"/>
    <w:rsid w:val="005572C6"/>
    <w:rsid w:val="005675D4"/>
    <w:rsid w:val="005762EA"/>
    <w:rsid w:val="0058170F"/>
    <w:rsid w:val="005C2132"/>
    <w:rsid w:val="005F1DAD"/>
    <w:rsid w:val="0067367C"/>
    <w:rsid w:val="00677718"/>
    <w:rsid w:val="006B1EE1"/>
    <w:rsid w:val="006E46B5"/>
    <w:rsid w:val="00745B02"/>
    <w:rsid w:val="00755514"/>
    <w:rsid w:val="007A5B19"/>
    <w:rsid w:val="007D1D37"/>
    <w:rsid w:val="007D67A2"/>
    <w:rsid w:val="007E405F"/>
    <w:rsid w:val="007E7731"/>
    <w:rsid w:val="007F1FD6"/>
    <w:rsid w:val="007F275F"/>
    <w:rsid w:val="0080023D"/>
    <w:rsid w:val="008232D4"/>
    <w:rsid w:val="00850334"/>
    <w:rsid w:val="00853FA6"/>
    <w:rsid w:val="0086403E"/>
    <w:rsid w:val="00867DEA"/>
    <w:rsid w:val="008A2AD4"/>
    <w:rsid w:val="008B68BD"/>
    <w:rsid w:val="008C7218"/>
    <w:rsid w:val="008E555C"/>
    <w:rsid w:val="009060C8"/>
    <w:rsid w:val="00926858"/>
    <w:rsid w:val="00962F57"/>
    <w:rsid w:val="00993DF6"/>
    <w:rsid w:val="00995ED2"/>
    <w:rsid w:val="009A0FDC"/>
    <w:rsid w:val="009D3D7E"/>
    <w:rsid w:val="00A01DE0"/>
    <w:rsid w:val="00A04532"/>
    <w:rsid w:val="00A143B9"/>
    <w:rsid w:val="00A55105"/>
    <w:rsid w:val="00A61C42"/>
    <w:rsid w:val="00AC7D55"/>
    <w:rsid w:val="00AF1476"/>
    <w:rsid w:val="00B0495F"/>
    <w:rsid w:val="00B1448B"/>
    <w:rsid w:val="00B15D7F"/>
    <w:rsid w:val="00B32DA7"/>
    <w:rsid w:val="00B3771A"/>
    <w:rsid w:val="00B4093A"/>
    <w:rsid w:val="00B44A74"/>
    <w:rsid w:val="00B96712"/>
    <w:rsid w:val="00BE0865"/>
    <w:rsid w:val="00BF2C45"/>
    <w:rsid w:val="00BF36E3"/>
    <w:rsid w:val="00BF38D2"/>
    <w:rsid w:val="00C37CD3"/>
    <w:rsid w:val="00C44A7C"/>
    <w:rsid w:val="00C53943"/>
    <w:rsid w:val="00C85358"/>
    <w:rsid w:val="00CA1525"/>
    <w:rsid w:val="00D0374B"/>
    <w:rsid w:val="00D30BC2"/>
    <w:rsid w:val="00D40D80"/>
    <w:rsid w:val="00D524EE"/>
    <w:rsid w:val="00D72B2F"/>
    <w:rsid w:val="00DF04C2"/>
    <w:rsid w:val="00DF4714"/>
    <w:rsid w:val="00DF7471"/>
    <w:rsid w:val="00E00498"/>
    <w:rsid w:val="00E053B5"/>
    <w:rsid w:val="00E25035"/>
    <w:rsid w:val="00E4698C"/>
    <w:rsid w:val="00E65DB5"/>
    <w:rsid w:val="00E77472"/>
    <w:rsid w:val="00E86276"/>
    <w:rsid w:val="00E864AB"/>
    <w:rsid w:val="00EA1D06"/>
    <w:rsid w:val="00EA53B7"/>
    <w:rsid w:val="00EB3A67"/>
    <w:rsid w:val="00EC1CAD"/>
    <w:rsid w:val="00F17444"/>
    <w:rsid w:val="00F47BA3"/>
    <w:rsid w:val="00F552FB"/>
    <w:rsid w:val="00F62B47"/>
    <w:rsid w:val="00F80235"/>
    <w:rsid w:val="00FA68FE"/>
    <w:rsid w:val="00FB20B5"/>
    <w:rsid w:val="00FB49C8"/>
    <w:rsid w:val="00FC0960"/>
    <w:rsid w:val="00FC65A9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CE84BCB"/>
  <w14:defaultImageDpi w14:val="300"/>
  <w15:docId w15:val="{6242F6B6-19D4-4B6C-B45F-B3EC317B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6FE9"/>
    <w:pPr>
      <w:spacing w:before="120"/>
      <w:jc w:val="both"/>
    </w:pPr>
    <w:rPr>
      <w:rFonts w:ascii="Arial" w:hAnsi="Arial"/>
      <w:sz w:val="22"/>
      <w:szCs w:val="24"/>
      <w:lang w:val="de-DE"/>
    </w:rPr>
  </w:style>
  <w:style w:type="paragraph" w:styleId="berschrift1">
    <w:name w:val="heading 1"/>
    <w:basedOn w:val="Standard"/>
    <w:next w:val="Standard"/>
    <w:qFormat/>
    <w:rsid w:val="002F7DFB"/>
    <w:pPr>
      <w:keepNext/>
      <w:numPr>
        <w:numId w:val="1"/>
      </w:numPr>
      <w:shd w:val="pct20" w:color="auto" w:fill="auto"/>
      <w:spacing w:before="36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F7DFB"/>
    <w:pPr>
      <w:keepNext/>
      <w:numPr>
        <w:ilvl w:val="1"/>
        <w:numId w:val="1"/>
      </w:numPr>
      <w:shd w:val="pct20" w:color="auto" w:fill="auto"/>
      <w:spacing w:before="240" w:after="100" w:afterAutospacing="1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F7DFB"/>
    <w:pPr>
      <w:keepNext/>
      <w:numPr>
        <w:ilvl w:val="2"/>
        <w:numId w:val="1"/>
      </w:numPr>
      <w:spacing w:before="240" w:after="100" w:afterAutospacing="1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2F7DFB"/>
    <w:pPr>
      <w:keepNext/>
      <w:spacing w:before="240" w:after="60"/>
      <w:outlineLvl w:val="3"/>
    </w:pPr>
    <w:rPr>
      <w:sz w:val="24"/>
      <w:szCs w:val="28"/>
      <w:u w:val="single"/>
    </w:rPr>
  </w:style>
  <w:style w:type="paragraph" w:styleId="berschrift5">
    <w:name w:val="heading 5"/>
    <w:basedOn w:val="Standard"/>
    <w:next w:val="Standard"/>
    <w:qFormat/>
    <w:rsid w:val="002F7DFB"/>
    <w:pPr>
      <w:spacing w:before="240" w:after="60"/>
      <w:outlineLvl w:val="4"/>
    </w:pPr>
    <w:rPr>
      <w:bCs/>
      <w:iCs/>
      <w:szCs w:val="26"/>
      <w:u w:val="single"/>
    </w:rPr>
  </w:style>
  <w:style w:type="paragraph" w:styleId="berschrift6">
    <w:name w:val="heading 6"/>
    <w:basedOn w:val="Standard"/>
    <w:next w:val="Standard"/>
    <w:qFormat/>
    <w:rsid w:val="002F7DFB"/>
    <w:pPr>
      <w:spacing w:before="240" w:after="60"/>
      <w:outlineLvl w:val="5"/>
    </w:pPr>
    <w:rPr>
      <w:bCs/>
      <w:i/>
      <w:sz w:val="20"/>
      <w:szCs w:val="22"/>
    </w:rPr>
  </w:style>
  <w:style w:type="paragraph" w:styleId="berschrift7">
    <w:name w:val="heading 7"/>
    <w:basedOn w:val="Standard"/>
    <w:next w:val="Standard"/>
    <w:qFormat/>
    <w:rsid w:val="002F7DFB"/>
    <w:pPr>
      <w:spacing w:before="240" w:after="60"/>
      <w:ind w:left="851" w:right="851"/>
      <w:outlineLvl w:val="6"/>
    </w:pPr>
    <w:rPr>
      <w:smallCaps/>
      <w:sz w:val="20"/>
    </w:rPr>
  </w:style>
  <w:style w:type="paragraph" w:styleId="berschrift8">
    <w:name w:val="heading 8"/>
    <w:basedOn w:val="Standard"/>
    <w:next w:val="Standard"/>
    <w:qFormat/>
    <w:rsid w:val="002F7DFB"/>
    <w:pPr>
      <w:spacing w:before="240" w:after="60"/>
      <w:ind w:left="851" w:right="851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qFormat/>
    <w:rsid w:val="002F7DFB"/>
    <w:pPr>
      <w:spacing w:before="240" w:after="60"/>
      <w:ind w:left="851" w:right="85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2F7DFB"/>
    <w:pPr>
      <w:shd w:val="clear" w:color="auto" w:fill="C6D5EC"/>
    </w:pPr>
    <w:rPr>
      <w:rFonts w:ascii="Lucida Grande" w:hAnsi="Lucida Grande"/>
    </w:rPr>
  </w:style>
  <w:style w:type="paragraph" w:styleId="Kopfzeile">
    <w:name w:val="header"/>
    <w:basedOn w:val="Standard"/>
    <w:rsid w:val="002F7DFB"/>
    <w:pPr>
      <w:tabs>
        <w:tab w:val="center" w:pos="4536"/>
        <w:tab w:val="right" w:pos="9072"/>
      </w:tabs>
      <w:spacing w:before="0"/>
      <w:jc w:val="center"/>
    </w:pPr>
  </w:style>
  <w:style w:type="paragraph" w:styleId="Fuzeile">
    <w:name w:val="footer"/>
    <w:basedOn w:val="Standard"/>
    <w:rsid w:val="002F7DFB"/>
    <w:pPr>
      <w:tabs>
        <w:tab w:val="center" w:pos="4820"/>
        <w:tab w:val="right" w:pos="9639"/>
      </w:tabs>
      <w:spacing w:before="0"/>
      <w:jc w:val="left"/>
    </w:pPr>
    <w:rPr>
      <w:sz w:val="18"/>
    </w:rPr>
  </w:style>
  <w:style w:type="character" w:styleId="Seitenzahl">
    <w:name w:val="page number"/>
    <w:basedOn w:val="Absatz-Standardschriftart"/>
    <w:rsid w:val="002F7DFB"/>
  </w:style>
  <w:style w:type="paragraph" w:styleId="StandardWeb">
    <w:name w:val="Normal (Web)"/>
    <w:basedOn w:val="Standard"/>
    <w:uiPriority w:val="99"/>
    <w:rsid w:val="002F7DFB"/>
    <w:pPr>
      <w:spacing w:before="100" w:beforeAutospacing="1" w:after="100" w:afterAutospacing="1"/>
      <w:jc w:val="left"/>
    </w:pPr>
    <w:rPr>
      <w:rFonts w:cs="Arial"/>
      <w:color w:val="000000"/>
      <w:sz w:val="20"/>
      <w:szCs w:val="20"/>
    </w:rPr>
  </w:style>
  <w:style w:type="paragraph" w:styleId="Sprechblasentext">
    <w:name w:val="Balloon Text"/>
    <w:basedOn w:val="Standard"/>
    <w:semiHidden/>
    <w:rsid w:val="002F7DFB"/>
    <w:rPr>
      <w:rFonts w:ascii="Lucida Grande" w:hAnsi="Lucida Grande"/>
      <w:sz w:val="18"/>
      <w:szCs w:val="18"/>
    </w:rPr>
  </w:style>
  <w:style w:type="paragraph" w:customStyle="1" w:styleId="Tabelle">
    <w:name w:val="Tabelle"/>
    <w:basedOn w:val="Standard"/>
    <w:rsid w:val="002F7DFB"/>
    <w:pPr>
      <w:keepLines/>
      <w:spacing w:before="60" w:after="60"/>
      <w:jc w:val="left"/>
    </w:pPr>
  </w:style>
  <w:style w:type="paragraph" w:styleId="Textkrper">
    <w:name w:val="Body Text"/>
    <w:basedOn w:val="Standard"/>
    <w:link w:val="TextkrperZchn"/>
    <w:rsid w:val="002F7DFB"/>
    <w:pPr>
      <w:spacing w:before="0" w:after="120"/>
    </w:pPr>
    <w:rPr>
      <w:b/>
      <w:i/>
    </w:rPr>
  </w:style>
  <w:style w:type="character" w:styleId="Hyperlink">
    <w:name w:val="Hyperlink"/>
    <w:basedOn w:val="Absatz-Standardschriftart"/>
    <w:rsid w:val="002F7DFB"/>
    <w:rPr>
      <w:color w:val="0000FF"/>
      <w:u w:val="single"/>
    </w:rPr>
  </w:style>
  <w:style w:type="paragraph" w:styleId="Standardeinzug">
    <w:name w:val="Normal Indent"/>
    <w:basedOn w:val="Standard"/>
    <w:next w:val="Standard"/>
    <w:rsid w:val="002F7DFB"/>
    <w:pPr>
      <w:keepLines/>
      <w:overflowPunct w:val="0"/>
      <w:autoSpaceDE w:val="0"/>
      <w:autoSpaceDN w:val="0"/>
      <w:adjustRightInd w:val="0"/>
      <w:ind w:left="567"/>
      <w:textAlignment w:val="baseline"/>
    </w:pPr>
    <w:rPr>
      <w:rFonts w:cs="Arial"/>
      <w:sz w:val="24"/>
      <w:szCs w:val="20"/>
    </w:rPr>
  </w:style>
  <w:style w:type="paragraph" w:styleId="Textkrper-Zeileneinzug">
    <w:name w:val="Body Text Indent"/>
    <w:basedOn w:val="Standard"/>
    <w:link w:val="Textkrper-ZeileneinzugZchn"/>
    <w:rsid w:val="002F7DFB"/>
    <w:pPr>
      <w:spacing w:before="0"/>
      <w:ind w:left="3969"/>
      <w:jc w:val="left"/>
    </w:pPr>
    <w:rPr>
      <w:rFonts w:cs="Arial"/>
      <w:sz w:val="24"/>
      <w:szCs w:val="20"/>
    </w:rPr>
  </w:style>
  <w:style w:type="paragraph" w:styleId="Textkrper-Einzug2">
    <w:name w:val="Body Text Indent 2"/>
    <w:basedOn w:val="Standard"/>
    <w:rsid w:val="002F7DFB"/>
    <w:pPr>
      <w:ind w:left="3960"/>
    </w:pPr>
  </w:style>
  <w:style w:type="paragraph" w:customStyle="1" w:styleId="Abbildung">
    <w:name w:val="Abbildung"/>
    <w:basedOn w:val="Standard"/>
    <w:next w:val="Beschriftung"/>
    <w:rsid w:val="002F7DFB"/>
    <w:pPr>
      <w:keepNext/>
      <w:spacing w:before="0"/>
      <w:jc w:val="center"/>
    </w:pPr>
    <w:rPr>
      <w:sz w:val="20"/>
      <w:szCs w:val="20"/>
    </w:rPr>
  </w:style>
  <w:style w:type="paragraph" w:styleId="Beschriftung">
    <w:name w:val="caption"/>
    <w:basedOn w:val="Standard"/>
    <w:next w:val="Standard"/>
    <w:qFormat/>
    <w:rsid w:val="002F7DFB"/>
    <w:pPr>
      <w:spacing w:after="240"/>
      <w:jc w:val="center"/>
    </w:pPr>
    <w:rPr>
      <w:rFonts w:cs="Arial"/>
      <w:i/>
      <w:iCs/>
      <w:sz w:val="20"/>
      <w:szCs w:val="20"/>
    </w:rPr>
  </w:style>
  <w:style w:type="paragraph" w:styleId="Funotentext">
    <w:name w:val="footnote text"/>
    <w:basedOn w:val="Standard"/>
    <w:semiHidden/>
    <w:rsid w:val="002F7DFB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2F7DFB"/>
    <w:rPr>
      <w:vertAlign w:val="superscript"/>
    </w:rPr>
  </w:style>
  <w:style w:type="character" w:styleId="Kommentarzeichen">
    <w:name w:val="annotation reference"/>
    <w:basedOn w:val="Absatz-Standardschriftart"/>
    <w:semiHidden/>
    <w:rsid w:val="002F7DFB"/>
    <w:rPr>
      <w:sz w:val="18"/>
    </w:rPr>
  </w:style>
  <w:style w:type="paragraph" w:styleId="Kommentartext">
    <w:name w:val="annotation text"/>
    <w:basedOn w:val="Standard"/>
    <w:link w:val="KommentartextZchn"/>
    <w:semiHidden/>
    <w:rsid w:val="002F7DFB"/>
    <w:rPr>
      <w:sz w:val="24"/>
    </w:rPr>
  </w:style>
  <w:style w:type="paragraph" w:customStyle="1" w:styleId="Buchmerker">
    <w:name w:val="Buchmerker"/>
    <w:basedOn w:val="Standard"/>
    <w:rsid w:val="002F7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rsid w:val="00652951"/>
    <w:pPr>
      <w:pBdr>
        <w:left w:val="single" w:sz="12" w:space="4" w:color="FF0000"/>
      </w:pBdr>
      <w:spacing w:before="56" w:after="113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652951"/>
    <w:pPr>
      <w:pBdr>
        <w:left w:val="single" w:sz="12" w:space="4" w:color="FF0000"/>
      </w:pBdr>
    </w:pPr>
    <w:rPr>
      <w:vanish/>
      <w:color w:val="666699"/>
    </w:rPr>
  </w:style>
  <w:style w:type="paragraph" w:customStyle="1" w:styleId="ErluterungstextBullets">
    <w:name w:val="Erläuterungstext Bullets"/>
    <w:basedOn w:val="Erluterungstext"/>
    <w:rsid w:val="001A61DE"/>
    <w:pPr>
      <w:numPr>
        <w:numId w:val="2"/>
      </w:numPr>
      <w:ind w:left="368" w:hanging="374"/>
    </w:pPr>
  </w:style>
  <w:style w:type="paragraph" w:customStyle="1" w:styleId="berschrift2Alpha">
    <w:name w:val="Überschrift 2 Alpha"/>
    <w:basedOn w:val="Standard"/>
    <w:next w:val="Standard"/>
    <w:rsid w:val="002F7DFB"/>
    <w:pPr>
      <w:numPr>
        <w:ilvl w:val="1"/>
        <w:numId w:val="3"/>
      </w:numPr>
      <w:shd w:val="pct20" w:color="auto" w:fill="auto"/>
      <w:spacing w:before="56" w:after="113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rsid w:val="002F7DFB"/>
    <w:pPr>
      <w:numPr>
        <w:ilvl w:val="2"/>
      </w:numPr>
      <w:shd w:val="clear" w:color="auto" w:fill="auto"/>
      <w:ind w:left="505" w:hanging="505"/>
      <w:outlineLvl w:val="2"/>
    </w:pPr>
  </w:style>
  <w:style w:type="paragraph" w:styleId="Verzeichnis1">
    <w:name w:val="toc 1"/>
    <w:basedOn w:val="Standard"/>
    <w:next w:val="Standard"/>
    <w:autoRedefine/>
    <w:uiPriority w:val="39"/>
    <w:rsid w:val="002D7FEA"/>
    <w:pPr>
      <w:jc w:val="left"/>
    </w:pPr>
    <w:rPr>
      <w:rFonts w:asciiTheme="minorHAnsi" w:hAnsiTheme="minorHAnsi"/>
      <w:b/>
      <w:cap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2D7FEA"/>
    <w:pPr>
      <w:spacing w:before="0"/>
      <w:ind w:left="220"/>
      <w:jc w:val="left"/>
    </w:pPr>
    <w:rPr>
      <w:rFonts w:asciiTheme="minorHAnsi" w:hAnsiTheme="minorHAnsi"/>
      <w:smallCaps/>
      <w:szCs w:val="22"/>
    </w:rPr>
  </w:style>
  <w:style w:type="paragraph" w:styleId="Verzeichnis3">
    <w:name w:val="toc 3"/>
    <w:basedOn w:val="Standard"/>
    <w:next w:val="Standard"/>
    <w:autoRedefine/>
    <w:semiHidden/>
    <w:rsid w:val="002D7FEA"/>
    <w:pPr>
      <w:spacing w:before="0"/>
      <w:ind w:left="440"/>
      <w:jc w:val="left"/>
    </w:pPr>
    <w:rPr>
      <w:rFonts w:asciiTheme="minorHAnsi" w:hAnsiTheme="minorHAnsi"/>
      <w:i/>
      <w:szCs w:val="22"/>
    </w:rPr>
  </w:style>
  <w:style w:type="paragraph" w:styleId="Verzeichnis4">
    <w:name w:val="toc 4"/>
    <w:basedOn w:val="Standard"/>
    <w:next w:val="Standard"/>
    <w:autoRedefine/>
    <w:semiHidden/>
    <w:rsid w:val="002D7FEA"/>
    <w:pPr>
      <w:spacing w:before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2D7FEA"/>
    <w:pPr>
      <w:spacing w:before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2D7FEA"/>
    <w:pPr>
      <w:spacing w:before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2D7FEA"/>
    <w:pPr>
      <w:spacing w:before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2D7FEA"/>
    <w:pPr>
      <w:spacing w:before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2D7FEA"/>
    <w:pPr>
      <w:spacing w:before="0"/>
      <w:ind w:left="1760"/>
      <w:jc w:val="left"/>
    </w:pPr>
    <w:rPr>
      <w:rFonts w:asciiTheme="minorHAnsi" w:hAnsiTheme="minorHAns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rsid w:val="00E864AB"/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864AB"/>
    <w:rPr>
      <w:rFonts w:ascii="Arial" w:hAnsi="Arial"/>
      <w:sz w:val="24"/>
      <w:szCs w:val="24"/>
      <w:lang w:val="de-DE"/>
    </w:rPr>
  </w:style>
  <w:style w:type="character" w:customStyle="1" w:styleId="KommentarthemaZchn">
    <w:name w:val="Kommentarthema Zchn"/>
    <w:basedOn w:val="KommentartextZchn"/>
    <w:link w:val="Kommentarthema"/>
    <w:rsid w:val="00E864AB"/>
    <w:rPr>
      <w:rFonts w:ascii="Arial" w:hAnsi="Arial"/>
      <w:b/>
      <w:bCs/>
      <w:sz w:val="24"/>
      <w:szCs w:val="24"/>
      <w:lang w:val="de-DE"/>
    </w:rPr>
  </w:style>
  <w:style w:type="table" w:styleId="Tabellenraster">
    <w:name w:val="Table Grid"/>
    <w:basedOn w:val="NormaleTabelle"/>
    <w:uiPriority w:val="59"/>
    <w:rsid w:val="007E7731"/>
    <w:rPr>
      <w:rFonts w:asciiTheme="minorHAnsi" w:eastAsiaTheme="minorHAnsi" w:hAnsiTheme="minorHAnsi" w:cstheme="minorBidi"/>
      <w:sz w:val="22"/>
      <w:szCs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7E7731"/>
    <w:rPr>
      <w:rFonts w:ascii="Arial" w:hAnsi="Arial"/>
      <w:sz w:val="22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rsid w:val="003D4092"/>
    <w:rPr>
      <w:rFonts w:ascii="Arial" w:hAnsi="Arial"/>
      <w:b/>
      <w:i/>
      <w:sz w:val="22"/>
      <w:szCs w:val="24"/>
      <w:lang w:val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D4092"/>
    <w:rPr>
      <w:rFonts w:ascii="Arial" w:hAnsi="Arial" w:cs="Arial"/>
      <w:sz w:val="24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8232D4"/>
    <w:rPr>
      <w:rFonts w:ascii="Arial" w:hAnsi="Arial" w:cs="Arial"/>
      <w:b/>
      <w:bCs/>
      <w:iCs/>
      <w:sz w:val="24"/>
      <w:szCs w:val="28"/>
      <w:shd w:val="pct20" w:color="auto" w:fill="auto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0AF2"/>
    <w:rPr>
      <w:rFonts w:ascii="Arial" w:hAnsi="Arial" w:cs="Arial"/>
      <w:b/>
      <w:bCs/>
      <w:sz w:val="24"/>
      <w:szCs w:val="26"/>
      <w:lang w:val="de-DE"/>
    </w:rPr>
  </w:style>
  <w:style w:type="character" w:customStyle="1" w:styleId="apple-tab-span">
    <w:name w:val="apple-tab-span"/>
    <w:basedOn w:val="Absatz-Standardschriftart"/>
    <w:rsid w:val="00070AF2"/>
  </w:style>
  <w:style w:type="paragraph" w:customStyle="1" w:styleId="p3">
    <w:name w:val="p3"/>
    <w:basedOn w:val="Standard"/>
    <w:rsid w:val="00070AF2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customStyle="1" w:styleId="s3">
    <w:name w:val="s3"/>
    <w:basedOn w:val="Absatz-Standardschriftart"/>
    <w:rsid w:val="00070AF2"/>
  </w:style>
  <w:style w:type="character" w:styleId="Fett">
    <w:name w:val="Strong"/>
    <w:basedOn w:val="Absatz-Standardschriftart"/>
    <w:uiPriority w:val="22"/>
    <w:qFormat/>
    <w:rsid w:val="00070AF2"/>
    <w:rPr>
      <w:b/>
      <w:bCs/>
    </w:rPr>
  </w:style>
  <w:style w:type="character" w:customStyle="1" w:styleId="s2">
    <w:name w:val="s2"/>
    <w:basedOn w:val="Absatz-Standardschriftart"/>
    <w:rsid w:val="00070AF2"/>
  </w:style>
  <w:style w:type="paragraph" w:styleId="Listenabsatz">
    <w:name w:val="List Paragraph"/>
    <w:basedOn w:val="Standard"/>
    <w:uiPriority w:val="34"/>
    <w:qFormat/>
    <w:rsid w:val="00A1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42.de" TargetMode="Externa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E6342-94CE-497D-8813-2B8AC9F7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1387</Words>
  <Characters>8739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MedDevMM</vt:lpstr>
      <vt:lpstr>MedDevMM</vt:lpstr>
    </vt:vector>
  </TitlesOfParts>
  <Company/>
  <LinksUpToDate>false</LinksUpToDate>
  <CharactersWithSpaces>10106</CharactersWithSpaces>
  <SharedDoc>false</SharedDoc>
  <HyperlinkBase/>
  <HLinks>
    <vt:vector size="18" baseType="variant">
      <vt:variant>
        <vt:i4>6946825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xpointer(/descendant-or-self::ap:Topic[@OId='XHXfmljU/U+rsiRTMnQgRQ=='])</vt:lpwstr>
      </vt:variant>
      <vt:variant>
        <vt:i4>3604507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xpointer(/descendant-or-self::ap:Topic[@OId='UqOtqMbG6UanMkVohgRaNQ=='])</vt:lpwstr>
      </vt:variant>
      <vt:variant>
        <vt:i4>5242973</vt:i4>
      </vt:variant>
      <vt:variant>
        <vt:i4>11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MedDevMM</dc:title>
  <dc:subject>Architekturdokumentation</dc:subject>
  <dc:creator>Lehner Roland, Kienböck Daniel, Stöckl Bernhard, Grill Florian, Murrent Mario</dc:creator>
  <dc:description>arc42 Template (Version 4.0) zur Dokumentation von Software- und Systemarchitekturen.</dc:description>
  <cp:lastModifiedBy>Bernhard Stoeckl</cp:lastModifiedBy>
  <cp:revision>3</cp:revision>
  <cp:lastPrinted>2011-04-05T18:29:00Z</cp:lastPrinted>
  <dcterms:created xsi:type="dcterms:W3CDTF">2014-11-16T20:43:00Z</dcterms:created>
  <dcterms:modified xsi:type="dcterms:W3CDTF">2014-11-16T20:45:00Z</dcterms:modified>
</cp:coreProperties>
</file>