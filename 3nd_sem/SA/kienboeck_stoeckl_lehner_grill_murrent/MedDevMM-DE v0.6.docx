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8BCC818"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sidR="006B1EE1">
        <w:rPr>
          <w:sz w:val="36"/>
        </w:rPr>
        <w:t>MedDevMM</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1153A3B" w:rsidR="00286C99" w:rsidRDefault="00C74B75">
      <w:pPr>
        <w:spacing w:line="240" w:lineRule="atLeast"/>
        <w:jc w:val="center"/>
      </w:pPr>
      <w:fldSimple w:instr=" AUTHOR  \* MERGEFORMAT ">
        <w:r w:rsidR="00470E80">
          <w:rPr>
            <w:noProof/>
          </w:rPr>
          <w:t>Lehner Roland, Kienböck Daniel, Stöckl Bernhard, Grill Florian, Murrent Mario</w:t>
        </w:r>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A01DE0">
        <w:rPr>
          <w:i/>
          <w:iCs/>
          <w:lang w:val="en-US"/>
        </w:rPr>
        <w:t>1</w:t>
      </w:r>
      <w:r w:rsidR="00867DEA" w:rsidRPr="00A01DE0">
        <w:rPr>
          <w:i/>
          <w:iCs/>
          <w:lang w:val="en-US"/>
        </w:rPr>
        <w:t>9</w:t>
      </w:r>
      <w:r w:rsidR="001406B4" w:rsidRPr="00A01DE0">
        <w:rPr>
          <w:i/>
          <w:iCs/>
          <w:lang w:val="en-US"/>
        </w:rPr>
        <w:t xml:space="preserve">. </w:t>
      </w:r>
      <w:r w:rsidR="00867DEA">
        <w:rPr>
          <w:i/>
          <w:iCs/>
        </w:rPr>
        <w:t>März</w:t>
      </w:r>
      <w:r w:rsidR="00867DEA">
        <w:rPr>
          <w:i/>
          <w:iCs/>
          <w:lang w:val="en-US"/>
        </w:rPr>
        <w:t xml:space="preserve"> </w:t>
      </w:r>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A01DE0"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9" w:history="1">
              <w:r>
                <w:rPr>
                  <w:rStyle w:val="Hyperlink"/>
                  <w:bCs/>
                  <w:sz w:val="20"/>
                  <w:szCs w:val="20"/>
                  <w:lang w:val="en-US"/>
                </w:rPr>
                <w:t>http://www.arc42.de</w:t>
              </w:r>
            </w:hyperlink>
            <w:r>
              <w:rPr>
                <w:bCs/>
                <w:sz w:val="20"/>
                <w:szCs w:val="20"/>
                <w:lang w:val="en-US"/>
              </w:rPr>
              <w:t>. Created by</w:t>
            </w:r>
            <w:r w:rsidRPr="00A01DE0">
              <w:rPr>
                <w:bCs/>
                <w:sz w:val="20"/>
                <w:szCs w:val="20"/>
                <w:lang w:val="en-US"/>
              </w:rPr>
              <w:t xml:space="preserve"> Dr. Peter Hruschka &amp; Dr. Gernot Starke.</w:t>
            </w:r>
            <w:r w:rsidR="00DF4714" w:rsidRPr="00A01DE0">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20509A8D" w:rsidR="00286C99" w:rsidRDefault="00A01DE0">
            <w:pPr>
              <w:rPr>
                <w:sz w:val="20"/>
                <w:szCs w:val="20"/>
              </w:rPr>
            </w:pPr>
            <w:r>
              <w:rPr>
                <w:noProof/>
                <w:sz w:val="20"/>
                <w:szCs w:val="20"/>
                <w:lang w:val="de-AT" w:eastAsia="de-AT"/>
              </w:rPr>
              <w:drawing>
                <wp:anchor distT="0" distB="0" distL="114300" distR="114300" simplePos="0" relativeHeight="251646464" behindDoc="0" locked="1" layoutInCell="1" allowOverlap="1" wp14:anchorId="329AC159" wp14:editId="65113AFE">
                  <wp:simplePos x="0" y="0"/>
                  <wp:positionH relativeFrom="character">
                    <wp:posOffset>45720</wp:posOffset>
                  </wp:positionH>
                  <wp:positionV relativeFrom="line">
                    <wp:posOffset>44450</wp:posOffset>
                  </wp:positionV>
                  <wp:extent cx="939800" cy="469900"/>
                  <wp:effectExtent l="0" t="0" r="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de-AT" w:eastAsia="de-AT"/>
              </w:rPr>
              <mc:AlternateContent>
                <mc:Choice Requires="wps">
                  <w:drawing>
                    <wp:inline distT="0" distB="0" distL="0" distR="0" wp14:anchorId="75F8465A" wp14:editId="61110879">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CF51D67"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3"/>
        <w:gridCol w:w="1387"/>
        <w:gridCol w:w="2390"/>
        <w:gridCol w:w="4236"/>
      </w:tblGrid>
      <w:tr w:rsidR="00286C99" w14:paraId="42EBABD3" w14:textId="77777777" w:rsidTr="005F1DAD">
        <w:trPr>
          <w:tblHeader/>
        </w:trPr>
        <w:tc>
          <w:tcPr>
            <w:tcW w:w="1043" w:type="dxa"/>
          </w:tcPr>
          <w:p w14:paraId="7BDC4C62" w14:textId="77777777" w:rsidR="00286C99" w:rsidRDefault="00286C99">
            <w:pPr>
              <w:pStyle w:val="Tabelle"/>
              <w:rPr>
                <w:b/>
                <w:bCs/>
              </w:rPr>
            </w:pPr>
            <w:r>
              <w:rPr>
                <w:b/>
                <w:bCs/>
              </w:rPr>
              <w:t>Version</w:t>
            </w:r>
          </w:p>
        </w:tc>
        <w:tc>
          <w:tcPr>
            <w:tcW w:w="1387" w:type="dxa"/>
          </w:tcPr>
          <w:p w14:paraId="4D6B4C54" w14:textId="77777777" w:rsidR="00286C99" w:rsidRDefault="00286C99">
            <w:pPr>
              <w:pStyle w:val="Tabelle"/>
              <w:rPr>
                <w:b/>
                <w:bCs/>
              </w:rPr>
            </w:pPr>
            <w:r>
              <w:rPr>
                <w:b/>
                <w:bCs/>
              </w:rPr>
              <w:t>Datum</w:t>
            </w:r>
          </w:p>
        </w:tc>
        <w:tc>
          <w:tcPr>
            <w:tcW w:w="2390" w:type="dxa"/>
          </w:tcPr>
          <w:p w14:paraId="285C0EC1" w14:textId="77777777" w:rsidR="00286C99" w:rsidRDefault="00286C99">
            <w:pPr>
              <w:pStyle w:val="Tabelle"/>
              <w:rPr>
                <w:b/>
                <w:bCs/>
              </w:rPr>
            </w:pPr>
            <w:r>
              <w:rPr>
                <w:b/>
                <w:bCs/>
              </w:rPr>
              <w:t>Bearbeiter</w:t>
            </w:r>
          </w:p>
        </w:tc>
        <w:tc>
          <w:tcPr>
            <w:tcW w:w="4236" w:type="dxa"/>
          </w:tcPr>
          <w:p w14:paraId="6EAECC97" w14:textId="77777777" w:rsidR="00286C99" w:rsidRDefault="00286C99">
            <w:pPr>
              <w:pStyle w:val="Tabelle"/>
              <w:rPr>
                <w:b/>
                <w:bCs/>
              </w:rPr>
            </w:pPr>
            <w:r>
              <w:rPr>
                <w:b/>
                <w:bCs/>
              </w:rPr>
              <w:t>Beschreibung</w:t>
            </w:r>
          </w:p>
        </w:tc>
      </w:tr>
      <w:tr w:rsidR="00286C99" w14:paraId="3A63BAC8" w14:textId="77777777" w:rsidTr="005F1DAD">
        <w:trPr>
          <w:tblHeader/>
        </w:trPr>
        <w:tc>
          <w:tcPr>
            <w:tcW w:w="1043" w:type="dxa"/>
          </w:tcPr>
          <w:p w14:paraId="662B97F0" w14:textId="265FAA41" w:rsidR="00286C99" w:rsidRDefault="003D28BD">
            <w:pPr>
              <w:pStyle w:val="Tabelle"/>
            </w:pPr>
            <w:r>
              <w:t>0.1</w:t>
            </w:r>
          </w:p>
        </w:tc>
        <w:tc>
          <w:tcPr>
            <w:tcW w:w="1387" w:type="dxa"/>
          </w:tcPr>
          <w:p w14:paraId="3170CDAC" w14:textId="13832D0D" w:rsidR="00286C99" w:rsidRDefault="003D28BD">
            <w:pPr>
              <w:pStyle w:val="Tabelle"/>
            </w:pPr>
            <w:r>
              <w:t>27.10.2014</w:t>
            </w:r>
          </w:p>
        </w:tc>
        <w:tc>
          <w:tcPr>
            <w:tcW w:w="2390" w:type="dxa"/>
          </w:tcPr>
          <w:p w14:paraId="4F8F0026" w14:textId="2A64196D" w:rsidR="00286C99" w:rsidRDefault="003D28BD">
            <w:pPr>
              <w:pStyle w:val="Tabelle"/>
            </w:pPr>
            <w:r>
              <w:t>Mario Murrent</w:t>
            </w:r>
          </w:p>
        </w:tc>
        <w:tc>
          <w:tcPr>
            <w:tcW w:w="4236" w:type="dxa"/>
          </w:tcPr>
          <w:p w14:paraId="3C058247" w14:textId="5D302BEF" w:rsidR="00286C99" w:rsidRDefault="003D28BD">
            <w:pPr>
              <w:pStyle w:val="Tabelle"/>
            </w:pPr>
            <w:r>
              <w:t>Basisversion</w:t>
            </w:r>
          </w:p>
        </w:tc>
      </w:tr>
      <w:tr w:rsidR="005F1DAD" w14:paraId="4BF2145F" w14:textId="77777777" w:rsidTr="00B81816">
        <w:trPr>
          <w:tblHeader/>
        </w:trPr>
        <w:tc>
          <w:tcPr>
            <w:tcW w:w="1043" w:type="dxa"/>
          </w:tcPr>
          <w:p w14:paraId="0D87C8C5" w14:textId="77777777" w:rsidR="005F1DAD" w:rsidRDefault="005F1DAD" w:rsidP="00B81816">
            <w:pPr>
              <w:pStyle w:val="Tabelle"/>
            </w:pPr>
            <w:r>
              <w:t>0.2</w:t>
            </w:r>
          </w:p>
        </w:tc>
        <w:tc>
          <w:tcPr>
            <w:tcW w:w="1387" w:type="dxa"/>
          </w:tcPr>
          <w:p w14:paraId="2D2DE551" w14:textId="77777777" w:rsidR="005F1DAD" w:rsidRDefault="005F1DAD" w:rsidP="00B81816">
            <w:pPr>
              <w:pStyle w:val="Tabelle"/>
            </w:pPr>
            <w:r>
              <w:t>02.11.2014</w:t>
            </w:r>
          </w:p>
        </w:tc>
        <w:tc>
          <w:tcPr>
            <w:tcW w:w="2390" w:type="dxa"/>
          </w:tcPr>
          <w:p w14:paraId="54C30D4C" w14:textId="77777777" w:rsidR="005F1DAD" w:rsidRDefault="005F1DAD" w:rsidP="00B81816">
            <w:pPr>
              <w:pStyle w:val="Tabelle"/>
            </w:pPr>
            <w:r>
              <w:t>Roland Lehner</w:t>
            </w:r>
          </w:p>
        </w:tc>
        <w:tc>
          <w:tcPr>
            <w:tcW w:w="4236" w:type="dxa"/>
          </w:tcPr>
          <w:p w14:paraId="59E1F147" w14:textId="77777777" w:rsidR="005F1DAD" w:rsidRDefault="005F1DAD" w:rsidP="00B81816">
            <w:pPr>
              <w:pStyle w:val="Tabelle"/>
            </w:pPr>
            <w:r>
              <w:t>Bearbeitung Punkt 8.2. Broker und Pipes und Filters Muster hinzugefügt</w:t>
            </w:r>
          </w:p>
        </w:tc>
      </w:tr>
      <w:tr w:rsidR="00286C99" w14:paraId="796AE80C" w14:textId="77777777" w:rsidTr="005F1DAD">
        <w:trPr>
          <w:tblHeader/>
        </w:trPr>
        <w:tc>
          <w:tcPr>
            <w:tcW w:w="1043" w:type="dxa"/>
          </w:tcPr>
          <w:p w14:paraId="1F014E18" w14:textId="429B6537" w:rsidR="00286C99" w:rsidRDefault="005F1DAD">
            <w:pPr>
              <w:pStyle w:val="Tabelle"/>
            </w:pPr>
            <w:r>
              <w:t>0.3</w:t>
            </w:r>
          </w:p>
        </w:tc>
        <w:tc>
          <w:tcPr>
            <w:tcW w:w="1387" w:type="dxa"/>
          </w:tcPr>
          <w:p w14:paraId="101DB47B" w14:textId="7343386D" w:rsidR="00286C99" w:rsidRDefault="005F1DAD">
            <w:pPr>
              <w:pStyle w:val="Tabelle"/>
            </w:pPr>
            <w:r>
              <w:t>1</w:t>
            </w:r>
            <w:r w:rsidR="00A01DE0">
              <w:t>2.11.2014</w:t>
            </w:r>
          </w:p>
        </w:tc>
        <w:tc>
          <w:tcPr>
            <w:tcW w:w="2390" w:type="dxa"/>
          </w:tcPr>
          <w:p w14:paraId="5EA18A47" w14:textId="21C782D7" w:rsidR="00286C99" w:rsidRDefault="00A01DE0" w:rsidP="005F1DAD">
            <w:pPr>
              <w:pStyle w:val="Tabelle"/>
            </w:pPr>
            <w:r>
              <w:t>Daniel Kienböck</w:t>
            </w:r>
            <w:r w:rsidR="005F1DAD">
              <w:br/>
            </w:r>
          </w:p>
        </w:tc>
        <w:tc>
          <w:tcPr>
            <w:tcW w:w="4236" w:type="dxa"/>
          </w:tcPr>
          <w:p w14:paraId="7642BD73" w14:textId="1D07263B" w:rsidR="00286C99" w:rsidRDefault="005F1DAD">
            <w:pPr>
              <w:pStyle w:val="Tabelle"/>
            </w:pPr>
            <w:r>
              <w:t>Patternentscheidungen</w:t>
            </w:r>
            <w:r w:rsidR="00A01DE0">
              <w:br/>
              <w:t>und Beschreibung</w:t>
            </w:r>
          </w:p>
        </w:tc>
      </w:tr>
      <w:tr w:rsidR="00407058" w14:paraId="09477F15" w14:textId="77777777" w:rsidTr="005F1DAD">
        <w:trPr>
          <w:tblHeader/>
        </w:trPr>
        <w:tc>
          <w:tcPr>
            <w:tcW w:w="1043" w:type="dxa"/>
          </w:tcPr>
          <w:p w14:paraId="3D5E5251" w14:textId="16E30F70" w:rsidR="00407058" w:rsidRDefault="00407058">
            <w:pPr>
              <w:pStyle w:val="Tabelle"/>
            </w:pPr>
            <w:r>
              <w:t xml:space="preserve">0.4 </w:t>
            </w:r>
          </w:p>
        </w:tc>
        <w:tc>
          <w:tcPr>
            <w:tcW w:w="1387" w:type="dxa"/>
          </w:tcPr>
          <w:p w14:paraId="6688BB20" w14:textId="1FD4081E" w:rsidR="00407058" w:rsidRDefault="00407058">
            <w:pPr>
              <w:pStyle w:val="Tabelle"/>
            </w:pPr>
            <w:r>
              <w:t>16.11.2014</w:t>
            </w:r>
          </w:p>
        </w:tc>
        <w:tc>
          <w:tcPr>
            <w:tcW w:w="2390" w:type="dxa"/>
          </w:tcPr>
          <w:p w14:paraId="267FA254" w14:textId="3B219EA1" w:rsidR="00407058" w:rsidRDefault="000B2C3B" w:rsidP="005F1DAD">
            <w:pPr>
              <w:pStyle w:val="Tabelle"/>
            </w:pPr>
            <w:r>
              <w:t>Bernhard Stöckl</w:t>
            </w:r>
          </w:p>
        </w:tc>
        <w:tc>
          <w:tcPr>
            <w:tcW w:w="4236" w:type="dxa"/>
          </w:tcPr>
          <w:p w14:paraId="098332FB" w14:textId="1F734B55" w:rsidR="00407058" w:rsidRDefault="000B2C3B">
            <w:pPr>
              <w:pStyle w:val="Tabelle"/>
            </w:pPr>
            <w:r>
              <w:t>Bearbeitung F/R , Command-Processor</w:t>
            </w:r>
          </w:p>
        </w:tc>
      </w:tr>
      <w:tr w:rsidR="00EC0CC1" w14:paraId="79DE93B2" w14:textId="77777777" w:rsidTr="005F1DAD">
        <w:trPr>
          <w:tblHeader/>
        </w:trPr>
        <w:tc>
          <w:tcPr>
            <w:tcW w:w="1043" w:type="dxa"/>
          </w:tcPr>
          <w:p w14:paraId="03AF0E15" w14:textId="6AD5106B" w:rsidR="00EC0CC1" w:rsidRDefault="00EC0CC1">
            <w:pPr>
              <w:pStyle w:val="Tabelle"/>
            </w:pPr>
            <w:r>
              <w:t>0.5</w:t>
            </w:r>
          </w:p>
        </w:tc>
        <w:tc>
          <w:tcPr>
            <w:tcW w:w="1387" w:type="dxa"/>
          </w:tcPr>
          <w:p w14:paraId="6DBBFCAA" w14:textId="0AE3C359" w:rsidR="00EC0CC1" w:rsidRDefault="00EC0CC1">
            <w:pPr>
              <w:pStyle w:val="Tabelle"/>
            </w:pPr>
            <w:r>
              <w:t>17.11.2014</w:t>
            </w:r>
          </w:p>
        </w:tc>
        <w:tc>
          <w:tcPr>
            <w:tcW w:w="2390" w:type="dxa"/>
          </w:tcPr>
          <w:p w14:paraId="5FD8F912" w14:textId="5EC9E527" w:rsidR="00EC0CC1" w:rsidRDefault="00EC0CC1" w:rsidP="005F1DAD">
            <w:pPr>
              <w:pStyle w:val="Tabelle"/>
            </w:pPr>
            <w:r>
              <w:t>Mario Murrent</w:t>
            </w:r>
          </w:p>
        </w:tc>
        <w:tc>
          <w:tcPr>
            <w:tcW w:w="4236" w:type="dxa"/>
          </w:tcPr>
          <w:p w14:paraId="21D8165C" w14:textId="33FA97C4" w:rsidR="00EC0CC1" w:rsidRDefault="00EC0CC1">
            <w:pPr>
              <w:pStyle w:val="Tabelle"/>
            </w:pPr>
            <w:r>
              <w:t>Qualitätsbaum hinzugefügt</w:t>
            </w:r>
          </w:p>
        </w:tc>
      </w:tr>
      <w:tr w:rsidR="00EC0CC1" w14:paraId="21BF919A" w14:textId="77777777" w:rsidTr="005F1DAD">
        <w:trPr>
          <w:tblHeader/>
        </w:trPr>
        <w:tc>
          <w:tcPr>
            <w:tcW w:w="1043" w:type="dxa"/>
          </w:tcPr>
          <w:p w14:paraId="25A8B984" w14:textId="4D419683" w:rsidR="00EC0CC1" w:rsidRDefault="00EC0CC1">
            <w:pPr>
              <w:pStyle w:val="Tabelle"/>
            </w:pPr>
            <w:r>
              <w:t>0.6</w:t>
            </w:r>
          </w:p>
        </w:tc>
        <w:tc>
          <w:tcPr>
            <w:tcW w:w="1387" w:type="dxa"/>
          </w:tcPr>
          <w:p w14:paraId="54E1B1DA" w14:textId="68380A10" w:rsidR="00EC0CC1" w:rsidRDefault="00EC0CC1">
            <w:pPr>
              <w:pStyle w:val="Tabelle"/>
            </w:pPr>
            <w:r>
              <w:t>18.11.2014</w:t>
            </w:r>
          </w:p>
        </w:tc>
        <w:tc>
          <w:tcPr>
            <w:tcW w:w="2390" w:type="dxa"/>
          </w:tcPr>
          <w:p w14:paraId="7170DB2C" w14:textId="48E6E5EC" w:rsidR="00EC0CC1" w:rsidRDefault="00EC0CC1" w:rsidP="005F1DAD">
            <w:pPr>
              <w:pStyle w:val="Tabelle"/>
            </w:pPr>
            <w:r>
              <w:t>Mario Murrent</w:t>
            </w:r>
          </w:p>
        </w:tc>
        <w:tc>
          <w:tcPr>
            <w:tcW w:w="4236" w:type="dxa"/>
          </w:tcPr>
          <w:p w14:paraId="1195252B" w14:textId="79A3CBB6" w:rsidR="00EC0CC1" w:rsidRDefault="00EC0CC1">
            <w:pPr>
              <w:pStyle w:val="Tabelle"/>
            </w:pPr>
            <w:r>
              <w:t>Risiken</w:t>
            </w:r>
            <w:r w:rsidR="001C1C14">
              <w:t>, Stakeholder, Qualitätsziele</w:t>
            </w:r>
            <w:r>
              <w:t xml:space="preserve"> hinzugefügt</w:t>
            </w: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b w:val="0"/>
          <w:sz w:val="28"/>
        </w:rPr>
      </w:pPr>
      <w:r>
        <w:br w:type="page"/>
      </w:r>
      <w:r w:rsidRPr="002D7FEA">
        <w:rPr>
          <w:b w:val="0"/>
          <w:sz w:val="28"/>
        </w:rPr>
        <w:lastRenderedPageBreak/>
        <w:t>Inhaltsverzeichnis</w:t>
      </w:r>
    </w:p>
    <w:bookmarkStart w:id="1" w:name="OLE_LINK17"/>
    <w:bookmarkStart w:id="2"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
      <w:bookmarkEnd w:id="2"/>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3" w:name="OLE_LINK8"/>
      <w:r w:rsidRPr="002D7FEA">
        <w:t>Anmerkung: In der Microsoft-Word-Variante enthält dieses Template Anleitungen und Ausfüllhinweise als „ausgeblendeten Text“. Durch den Befehl „Formate ein-/ausblenden“ können Sie die Anzeige dieser Texte bestimmen.</w:t>
      </w:r>
    </w:p>
    <w:bookmarkEnd w:id="3"/>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1"/>
          <w:footerReference w:type="default" r:id="rId12"/>
          <w:pgSz w:w="11900" w:h="16840"/>
          <w:pgMar w:top="1417" w:right="1417" w:bottom="1134" w:left="1417" w:header="708" w:footer="708" w:gutter="0"/>
          <w:cols w:space="708"/>
        </w:sectPr>
      </w:pPr>
    </w:p>
    <w:p w14:paraId="2F273BDE" w14:textId="5BA11113" w:rsidR="00286C99" w:rsidRPr="00D62916" w:rsidRDefault="00286C99" w:rsidP="00286C99">
      <w:pPr>
        <w:pStyle w:val="berschrift1"/>
      </w:pPr>
      <w:bookmarkStart w:id="4" w:name="_Toc161293423"/>
      <w:bookmarkStart w:id="5" w:name="_Toc188159219"/>
      <w:r w:rsidRPr="00D62916">
        <w:lastRenderedPageBreak/>
        <w:t>Einführung und Ziele</w:t>
      </w:r>
      <w:bookmarkStart w:id="6" w:name="OLE_LINK40"/>
      <w:bookmarkStart w:id="7" w:name="OLE_LINK41"/>
      <w:bookmarkEnd w:id="0"/>
      <w:bookmarkEnd w:id="4"/>
      <w:bookmarkEnd w:id="5"/>
    </w:p>
    <w:bookmarkEnd w:id="6"/>
    <w:bookmarkEnd w:id="7"/>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8" w:name="_Toc22396692"/>
      <w:bookmarkStart w:id="9" w:name="_Toc161293424"/>
      <w:bookmarkStart w:id="10" w:name="_Toc188159220"/>
      <w:r w:rsidRPr="00D62916">
        <w:t>Aufgabenstellung</w:t>
      </w:r>
      <w:bookmarkEnd w:id="8"/>
      <w:bookmarkEnd w:id="9"/>
      <w:bookmarkEnd w:id="10"/>
    </w:p>
    <w:p w14:paraId="3D1F3478" w14:textId="31E23EB0" w:rsidR="00AF2348" w:rsidRPr="00D62916" w:rsidRDefault="00AF2348" w:rsidP="00286C99">
      <w:pPr>
        <w:spacing w:before="56" w:after="113"/>
        <w:rPr>
          <w:rFonts w:cs="Arial"/>
          <w:sz w:val="20"/>
        </w:rPr>
      </w:pPr>
      <w:bookmarkStart w:id="11" w:name="OLE_LINK42"/>
      <w:bookmarkStart w:id="12" w:name="OLE_LINK43"/>
      <w:r>
        <w:rPr>
          <w:rFonts w:cs="Arial"/>
          <w:sz w:val="20"/>
        </w:rPr>
        <w:t>Es soll ein System</w:t>
      </w:r>
      <w:r w:rsidR="00BD2F09">
        <w:rPr>
          <w:rFonts w:cs="Arial"/>
          <w:sz w:val="20"/>
        </w:rPr>
        <w:t xml:space="preserve"> im medizinischen Bereich</w:t>
      </w:r>
      <w:r w:rsidR="00CD1859">
        <w:rPr>
          <w:rFonts w:cs="Arial"/>
          <w:sz w:val="20"/>
        </w:rPr>
        <w:t>,</w:t>
      </w:r>
      <w:r w:rsidR="00BD2F09">
        <w:rPr>
          <w:rFonts w:cs="Arial"/>
          <w:sz w:val="20"/>
        </w:rPr>
        <w:t xml:space="preserve"> mit dem Fokus auf Krankenhäuser</w:t>
      </w:r>
      <w:r w:rsidR="00CD1859">
        <w:rPr>
          <w:rFonts w:cs="Arial"/>
          <w:sz w:val="20"/>
        </w:rPr>
        <w:t>,</w:t>
      </w:r>
      <w:r>
        <w:rPr>
          <w:rFonts w:cs="Arial"/>
          <w:sz w:val="20"/>
        </w:rPr>
        <w:t xml:space="preserve"> entwickelt werden mit dem medizinische Daten aus unterschiedlichen Quellen bzw. Quellsystemen gesammelt und abgerufen werden können. Für die Speicherung der Daten soll ein Zentrales Datenmanagement zuständig sein. Das Abrufen und anzeigen der Daten soll auf unterschiedlichen Devices möglich sein mit dem speziellen Fokus auf mobile Devices wie z.B.: Tablet oder Handy.</w:t>
      </w:r>
      <w:r w:rsidR="00805DA3">
        <w:rPr>
          <w:rFonts w:cs="Arial"/>
          <w:sz w:val="20"/>
        </w:rPr>
        <w:t xml:space="preserve"> Das System soll sowohl für Ärzte als auch für Patienten nutzbar sein.</w:t>
      </w:r>
    </w:p>
    <w:p w14:paraId="4D96E7F8" w14:textId="1548510B" w:rsidR="00286C99" w:rsidRPr="00D62916" w:rsidRDefault="00E864AB" w:rsidP="00286C99">
      <w:pPr>
        <w:pStyle w:val="berschrift2"/>
      </w:pPr>
      <w:bookmarkStart w:id="13" w:name="_Toc22396691"/>
      <w:bookmarkStart w:id="14" w:name="_Toc161293425"/>
      <w:bookmarkStart w:id="15" w:name="_Toc188159221"/>
      <w:bookmarkStart w:id="16" w:name="_Toc22396694"/>
      <w:bookmarkEnd w:id="11"/>
      <w:bookmarkEnd w:id="12"/>
      <w:r>
        <w:t>Qualitäts</w:t>
      </w:r>
      <w:r w:rsidR="00286C99" w:rsidRPr="00D62916">
        <w:t>ziele</w:t>
      </w:r>
      <w:bookmarkEnd w:id="13"/>
      <w:bookmarkEnd w:id="14"/>
      <w:bookmarkEnd w:id="15"/>
    </w:p>
    <w:tbl>
      <w:tblPr>
        <w:tblStyle w:val="HellesRaster"/>
        <w:tblW w:w="0" w:type="auto"/>
        <w:tblInd w:w="108" w:type="dxa"/>
        <w:tblLook w:val="04A0" w:firstRow="1" w:lastRow="0" w:firstColumn="1" w:lastColumn="0" w:noHBand="0" w:noVBand="1"/>
      </w:tblPr>
      <w:tblGrid>
        <w:gridCol w:w="709"/>
        <w:gridCol w:w="3119"/>
        <w:gridCol w:w="5270"/>
      </w:tblGrid>
      <w:tr w:rsidR="007E7557" w14:paraId="4D948DBF" w14:textId="77777777" w:rsidTr="00473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2B5C7F" w14:textId="77777777" w:rsidR="007E7557" w:rsidRDefault="007E7557" w:rsidP="0047383C">
            <w:pPr>
              <w:spacing w:before="56" w:after="113"/>
              <w:rPr>
                <w:rFonts w:cs="Arial"/>
                <w:sz w:val="20"/>
              </w:rPr>
            </w:pPr>
            <w:r>
              <w:rPr>
                <w:rFonts w:cs="Arial"/>
                <w:sz w:val="20"/>
              </w:rPr>
              <w:t>Prio</w:t>
            </w:r>
          </w:p>
        </w:tc>
        <w:tc>
          <w:tcPr>
            <w:tcW w:w="3119" w:type="dxa"/>
          </w:tcPr>
          <w:p w14:paraId="68883C71" w14:textId="4DBB241A" w:rsidR="007E7557" w:rsidRDefault="007E7557" w:rsidP="0047383C">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Qualitätsmerkmal</w:t>
            </w:r>
          </w:p>
        </w:tc>
        <w:tc>
          <w:tcPr>
            <w:tcW w:w="5270" w:type="dxa"/>
          </w:tcPr>
          <w:p w14:paraId="4D839FC1" w14:textId="1DD1629F" w:rsidR="007E7557" w:rsidRDefault="007E7557" w:rsidP="0047383C">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Ziel</w:t>
            </w:r>
          </w:p>
        </w:tc>
      </w:tr>
      <w:tr w:rsidR="007E7557" w14:paraId="5A682184" w14:textId="77777777" w:rsidTr="0047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70EC209" w14:textId="77777777" w:rsidR="007E7557" w:rsidRDefault="007E7557" w:rsidP="0047383C">
            <w:pPr>
              <w:spacing w:before="56" w:after="113"/>
              <w:rPr>
                <w:rFonts w:cs="Arial"/>
                <w:sz w:val="20"/>
              </w:rPr>
            </w:pPr>
            <w:r>
              <w:rPr>
                <w:rFonts w:cs="Arial"/>
                <w:sz w:val="20"/>
              </w:rPr>
              <w:t>1</w:t>
            </w:r>
          </w:p>
        </w:tc>
        <w:tc>
          <w:tcPr>
            <w:tcW w:w="3119" w:type="dxa"/>
          </w:tcPr>
          <w:p w14:paraId="6C36B174" w14:textId="37BF1095" w:rsidR="007E7557" w:rsidRDefault="007E7557" w:rsidP="0047383C">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Verfügbarkeit</w:t>
            </w:r>
          </w:p>
        </w:tc>
        <w:tc>
          <w:tcPr>
            <w:tcW w:w="5270" w:type="dxa"/>
          </w:tcPr>
          <w:p w14:paraId="09429559" w14:textId="009554E5" w:rsidR="007E7557" w:rsidRDefault="007404DB" w:rsidP="0047383C">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Software soll einen hohe Verfügbarkeit erzielen</w:t>
            </w:r>
          </w:p>
        </w:tc>
      </w:tr>
      <w:tr w:rsidR="007E7557" w14:paraId="4C1038F0" w14:textId="77777777" w:rsidTr="004738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7DAA8E8" w14:textId="77777777" w:rsidR="007E7557" w:rsidRDefault="007E7557" w:rsidP="0047383C">
            <w:pPr>
              <w:spacing w:before="56" w:after="113"/>
              <w:rPr>
                <w:rFonts w:cs="Arial"/>
                <w:sz w:val="20"/>
              </w:rPr>
            </w:pPr>
            <w:r>
              <w:rPr>
                <w:rFonts w:cs="Arial"/>
                <w:sz w:val="20"/>
              </w:rPr>
              <w:t>2</w:t>
            </w:r>
          </w:p>
        </w:tc>
        <w:tc>
          <w:tcPr>
            <w:tcW w:w="3119" w:type="dxa"/>
          </w:tcPr>
          <w:p w14:paraId="4A8EB1F5" w14:textId="37EBE851" w:rsidR="007E7557" w:rsidRDefault="007E7557" w:rsidP="0047383C">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Bedienbarkeit</w:t>
            </w:r>
          </w:p>
        </w:tc>
        <w:tc>
          <w:tcPr>
            <w:tcW w:w="5270" w:type="dxa"/>
          </w:tcPr>
          <w:p w14:paraId="5F4DF080" w14:textId="4A046690" w:rsidR="007E7557" w:rsidRPr="00B07333" w:rsidRDefault="007404DB" w:rsidP="0047383C">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Software soll intuitiv bedienbar sein. Bedienelemente werden entsprechend der Benutzerrechte ein- bzw. ausgeblendet</w:t>
            </w:r>
          </w:p>
        </w:tc>
      </w:tr>
      <w:tr w:rsidR="007E7557" w14:paraId="53A409AD" w14:textId="77777777" w:rsidTr="0047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65323F" w14:textId="77777777" w:rsidR="007E7557" w:rsidRDefault="007E7557" w:rsidP="0047383C">
            <w:pPr>
              <w:spacing w:before="56" w:after="113"/>
              <w:rPr>
                <w:rFonts w:cs="Arial"/>
                <w:sz w:val="20"/>
              </w:rPr>
            </w:pPr>
            <w:r>
              <w:rPr>
                <w:rFonts w:cs="Arial"/>
                <w:sz w:val="20"/>
              </w:rPr>
              <w:t>3</w:t>
            </w:r>
          </w:p>
        </w:tc>
        <w:tc>
          <w:tcPr>
            <w:tcW w:w="3119" w:type="dxa"/>
          </w:tcPr>
          <w:p w14:paraId="3645534F" w14:textId="703C2A23" w:rsidR="007E7557" w:rsidRDefault="007E7557" w:rsidP="0047383C">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Unabhängigkeit</w:t>
            </w:r>
          </w:p>
        </w:tc>
        <w:tc>
          <w:tcPr>
            <w:tcW w:w="5270" w:type="dxa"/>
          </w:tcPr>
          <w:p w14:paraId="1C99CEED" w14:textId="6C2BB3B4" w:rsidR="007E7557" w:rsidRPr="00B07333" w:rsidRDefault="007E7557" w:rsidP="0047383C">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Das System soll unabhängig von der darunterliegenden Plattform funktionieren</w:t>
            </w:r>
          </w:p>
        </w:tc>
      </w:tr>
      <w:tr w:rsidR="007E7557" w14:paraId="55EDC985" w14:textId="77777777" w:rsidTr="004738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71418CC" w14:textId="77777777" w:rsidR="007E7557" w:rsidRDefault="007E7557" w:rsidP="0047383C">
            <w:pPr>
              <w:spacing w:before="56" w:after="113"/>
              <w:rPr>
                <w:rFonts w:cs="Arial"/>
                <w:sz w:val="20"/>
              </w:rPr>
            </w:pPr>
            <w:r>
              <w:rPr>
                <w:rFonts w:cs="Arial"/>
                <w:sz w:val="20"/>
              </w:rPr>
              <w:t>4</w:t>
            </w:r>
          </w:p>
        </w:tc>
        <w:tc>
          <w:tcPr>
            <w:tcW w:w="3119" w:type="dxa"/>
          </w:tcPr>
          <w:p w14:paraId="390839FA" w14:textId="5756AE8E" w:rsidR="007E7557" w:rsidRDefault="00E34821" w:rsidP="0047383C">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Erweiterbarkeit</w:t>
            </w:r>
          </w:p>
        </w:tc>
        <w:tc>
          <w:tcPr>
            <w:tcW w:w="5270" w:type="dxa"/>
          </w:tcPr>
          <w:p w14:paraId="0BA50CEE" w14:textId="3373727A" w:rsidR="007E7557" w:rsidRDefault="00E34821" w:rsidP="0047383C">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Erweiterung des bestehenden System soll so einfach wie nur möglich gehalten werden</w:t>
            </w:r>
          </w:p>
        </w:tc>
      </w:tr>
    </w:tbl>
    <w:p w14:paraId="7685150A" w14:textId="77777777" w:rsidR="00286C99" w:rsidRPr="00D62916" w:rsidRDefault="00286C99" w:rsidP="00286C99">
      <w:pPr>
        <w:pStyle w:val="berschrift2"/>
      </w:pPr>
      <w:bookmarkStart w:id="17" w:name="_Toc22396693"/>
      <w:bookmarkStart w:id="18" w:name="_Toc161293426"/>
      <w:bookmarkStart w:id="19" w:name="_Toc188159222"/>
      <w:r w:rsidRPr="00D62916">
        <w:t>Stakeholder</w:t>
      </w:r>
      <w:bookmarkEnd w:id="17"/>
      <w:bookmarkEnd w:id="18"/>
      <w:bookmarkEnd w:id="19"/>
    </w:p>
    <w:tbl>
      <w:tblPr>
        <w:tblStyle w:val="HellesRaster"/>
        <w:tblW w:w="0" w:type="auto"/>
        <w:tblLook w:val="04A0" w:firstRow="1" w:lastRow="0" w:firstColumn="1" w:lastColumn="0" w:noHBand="0" w:noVBand="1"/>
      </w:tblPr>
      <w:tblGrid>
        <w:gridCol w:w="2362"/>
        <w:gridCol w:w="1779"/>
        <w:gridCol w:w="1760"/>
        <w:gridCol w:w="1652"/>
        <w:gridCol w:w="1729"/>
      </w:tblGrid>
      <w:tr w:rsidR="001B25E8" w:rsidRPr="001B25E8" w14:paraId="3147282D" w14:textId="77777777" w:rsidTr="001B2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56C1BE09" w14:textId="7C7C9971" w:rsidR="001B25E8" w:rsidRPr="001B25E8" w:rsidRDefault="001B25E8" w:rsidP="003D4092">
            <w:pPr>
              <w:rPr>
                <w:sz w:val="20"/>
              </w:rPr>
            </w:pPr>
            <w:r w:rsidRPr="001B25E8">
              <w:rPr>
                <w:sz w:val="20"/>
              </w:rPr>
              <w:t>Rolle</w:t>
            </w:r>
          </w:p>
        </w:tc>
        <w:tc>
          <w:tcPr>
            <w:tcW w:w="1841" w:type="dxa"/>
          </w:tcPr>
          <w:p w14:paraId="61A45308" w14:textId="53178E5E" w:rsidR="001B25E8" w:rsidRPr="001B25E8" w:rsidRDefault="001B25E8" w:rsidP="003D4092">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Beschreibung</w:t>
            </w:r>
          </w:p>
        </w:tc>
        <w:tc>
          <w:tcPr>
            <w:tcW w:w="1841" w:type="dxa"/>
          </w:tcPr>
          <w:p w14:paraId="78124C18" w14:textId="49BD91D3" w:rsidR="001B25E8" w:rsidRPr="001B25E8" w:rsidRDefault="001B25E8" w:rsidP="003D4092">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Ziel/Intention</w:t>
            </w:r>
          </w:p>
        </w:tc>
        <w:tc>
          <w:tcPr>
            <w:tcW w:w="1841" w:type="dxa"/>
          </w:tcPr>
          <w:p w14:paraId="70FE2E06" w14:textId="08903827" w:rsidR="001B25E8" w:rsidRPr="001B25E8" w:rsidRDefault="001B25E8" w:rsidP="003D4092">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Kontakt</w:t>
            </w:r>
          </w:p>
        </w:tc>
        <w:tc>
          <w:tcPr>
            <w:tcW w:w="1842" w:type="dxa"/>
          </w:tcPr>
          <w:p w14:paraId="62389F61" w14:textId="1FC6E43F" w:rsidR="001B25E8" w:rsidRPr="001B25E8" w:rsidRDefault="001B25E8" w:rsidP="003D4092">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Bemerkung</w:t>
            </w:r>
          </w:p>
        </w:tc>
      </w:tr>
      <w:tr w:rsidR="001B25E8" w:rsidRPr="001B25E8" w14:paraId="47D19DA1" w14:textId="77777777" w:rsidTr="001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78945497" w14:textId="4F98F205" w:rsidR="001B25E8" w:rsidRPr="001B25E8" w:rsidRDefault="001B25E8" w:rsidP="003D4092">
            <w:pPr>
              <w:rPr>
                <w:b w:val="0"/>
                <w:sz w:val="20"/>
              </w:rPr>
            </w:pPr>
            <w:r>
              <w:rPr>
                <w:b w:val="0"/>
                <w:sz w:val="20"/>
              </w:rPr>
              <w:t>Projektmanager</w:t>
            </w:r>
          </w:p>
        </w:tc>
        <w:tc>
          <w:tcPr>
            <w:tcW w:w="1841" w:type="dxa"/>
          </w:tcPr>
          <w:p w14:paraId="6D7E2C53"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1C775594"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291AD81F"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2" w:type="dxa"/>
          </w:tcPr>
          <w:p w14:paraId="05E1F070"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r>
      <w:tr w:rsidR="001B25E8" w:rsidRPr="001B25E8" w14:paraId="481F0A13" w14:textId="77777777" w:rsidTr="001B25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5F6337C4" w14:textId="69D2489A" w:rsidR="001B25E8" w:rsidRDefault="001B25E8" w:rsidP="003D4092">
            <w:pPr>
              <w:rPr>
                <w:b w:val="0"/>
                <w:sz w:val="20"/>
              </w:rPr>
            </w:pPr>
            <w:r>
              <w:rPr>
                <w:b w:val="0"/>
                <w:sz w:val="20"/>
              </w:rPr>
              <w:t>Auftraggeber</w:t>
            </w:r>
          </w:p>
        </w:tc>
        <w:tc>
          <w:tcPr>
            <w:tcW w:w="1841" w:type="dxa"/>
          </w:tcPr>
          <w:p w14:paraId="7C5F560E"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707560F4"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621552DF"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2" w:type="dxa"/>
          </w:tcPr>
          <w:p w14:paraId="671913F2"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r>
      <w:tr w:rsidR="001B25E8" w:rsidRPr="001B25E8" w14:paraId="1DC56512" w14:textId="77777777" w:rsidTr="001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71CC15C7" w14:textId="38C33882" w:rsidR="001B25E8" w:rsidRDefault="001B25E8" w:rsidP="003D4092">
            <w:pPr>
              <w:rPr>
                <w:b w:val="0"/>
                <w:sz w:val="20"/>
              </w:rPr>
            </w:pPr>
            <w:r>
              <w:rPr>
                <w:b w:val="0"/>
                <w:sz w:val="20"/>
              </w:rPr>
              <w:t>Software Architekt</w:t>
            </w:r>
          </w:p>
        </w:tc>
        <w:tc>
          <w:tcPr>
            <w:tcW w:w="1841" w:type="dxa"/>
          </w:tcPr>
          <w:p w14:paraId="3D6C5573"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0016F4AC"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0BB52070"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2" w:type="dxa"/>
          </w:tcPr>
          <w:p w14:paraId="3EAA13C6"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r>
      <w:tr w:rsidR="001B25E8" w:rsidRPr="001B25E8" w14:paraId="3C9AEFC0" w14:textId="77777777" w:rsidTr="001B25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47E30CAE" w14:textId="1EEC5CA3" w:rsidR="001B25E8" w:rsidRDefault="001B25E8" w:rsidP="003D4092">
            <w:pPr>
              <w:rPr>
                <w:b w:val="0"/>
                <w:sz w:val="20"/>
              </w:rPr>
            </w:pPr>
            <w:r>
              <w:rPr>
                <w:b w:val="0"/>
                <w:sz w:val="20"/>
              </w:rPr>
              <w:t>Anwender</w:t>
            </w:r>
          </w:p>
        </w:tc>
        <w:tc>
          <w:tcPr>
            <w:tcW w:w="1841" w:type="dxa"/>
          </w:tcPr>
          <w:p w14:paraId="6C6A3D5C"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42C0DD92"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7C00FA22"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2" w:type="dxa"/>
          </w:tcPr>
          <w:p w14:paraId="4C88F139"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r>
      <w:tr w:rsidR="001B25E8" w:rsidRPr="001B25E8" w14:paraId="4A65D637" w14:textId="77777777" w:rsidTr="001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4BB7FBBC" w14:textId="3FD7D9F1" w:rsidR="001B25E8" w:rsidRDefault="001B25E8" w:rsidP="003D4092">
            <w:pPr>
              <w:rPr>
                <w:b w:val="0"/>
                <w:sz w:val="20"/>
              </w:rPr>
            </w:pPr>
            <w:r>
              <w:rPr>
                <w:b w:val="0"/>
                <w:sz w:val="20"/>
              </w:rPr>
              <w:t>Patienten</w:t>
            </w:r>
          </w:p>
        </w:tc>
        <w:tc>
          <w:tcPr>
            <w:tcW w:w="1841" w:type="dxa"/>
          </w:tcPr>
          <w:p w14:paraId="6C414252"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1E9A3AA1"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1DC7E91D"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2" w:type="dxa"/>
          </w:tcPr>
          <w:p w14:paraId="1946C0F9"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r>
      <w:tr w:rsidR="001B25E8" w:rsidRPr="001B25E8" w14:paraId="0CCC6928" w14:textId="77777777" w:rsidTr="001B25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2530D240" w14:textId="18EAD3B6" w:rsidR="001B25E8" w:rsidRDefault="001B25E8" w:rsidP="003D4092">
            <w:pPr>
              <w:rPr>
                <w:b w:val="0"/>
                <w:sz w:val="20"/>
              </w:rPr>
            </w:pPr>
            <w:r>
              <w:rPr>
                <w:b w:val="0"/>
                <w:sz w:val="20"/>
              </w:rPr>
              <w:t>Krankenhausangestellte</w:t>
            </w:r>
          </w:p>
        </w:tc>
        <w:tc>
          <w:tcPr>
            <w:tcW w:w="1841" w:type="dxa"/>
          </w:tcPr>
          <w:p w14:paraId="5CFEAC67"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3128CC60"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1" w:type="dxa"/>
          </w:tcPr>
          <w:p w14:paraId="05355A5E"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c>
          <w:tcPr>
            <w:tcW w:w="1842" w:type="dxa"/>
          </w:tcPr>
          <w:p w14:paraId="6AD8734E" w14:textId="77777777" w:rsidR="001B25E8" w:rsidRPr="001B25E8" w:rsidRDefault="001B25E8" w:rsidP="003D4092">
            <w:pPr>
              <w:cnfStyle w:val="000000010000" w:firstRow="0" w:lastRow="0" w:firstColumn="0" w:lastColumn="0" w:oddVBand="0" w:evenVBand="0" w:oddHBand="0" w:evenHBand="1" w:firstRowFirstColumn="0" w:firstRowLastColumn="0" w:lastRowFirstColumn="0" w:lastRowLastColumn="0"/>
              <w:rPr>
                <w:sz w:val="20"/>
              </w:rPr>
            </w:pPr>
          </w:p>
        </w:tc>
      </w:tr>
      <w:tr w:rsidR="001B25E8" w:rsidRPr="001B25E8" w14:paraId="2F3FF2AE" w14:textId="77777777" w:rsidTr="001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14:paraId="0DECA0A6" w14:textId="434DD973" w:rsidR="001B25E8" w:rsidRDefault="001B25E8" w:rsidP="003D4092">
            <w:pPr>
              <w:rPr>
                <w:b w:val="0"/>
                <w:sz w:val="20"/>
              </w:rPr>
            </w:pPr>
            <w:r>
              <w:rPr>
                <w:b w:val="0"/>
                <w:sz w:val="20"/>
              </w:rPr>
              <w:t>IT Service</w:t>
            </w:r>
          </w:p>
        </w:tc>
        <w:tc>
          <w:tcPr>
            <w:tcW w:w="1841" w:type="dxa"/>
          </w:tcPr>
          <w:p w14:paraId="49DBB5F4"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0CE02D95"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1" w:type="dxa"/>
          </w:tcPr>
          <w:p w14:paraId="0F415BBD"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c>
          <w:tcPr>
            <w:tcW w:w="1842" w:type="dxa"/>
          </w:tcPr>
          <w:p w14:paraId="59691463" w14:textId="77777777" w:rsidR="001B25E8" w:rsidRPr="001B25E8" w:rsidRDefault="001B25E8" w:rsidP="003D4092">
            <w:pPr>
              <w:cnfStyle w:val="000000100000" w:firstRow="0" w:lastRow="0" w:firstColumn="0" w:lastColumn="0" w:oddVBand="0" w:evenVBand="0" w:oddHBand="1" w:evenHBand="0" w:firstRowFirstColumn="0" w:firstRowLastColumn="0" w:lastRowFirstColumn="0" w:lastRowLastColumn="0"/>
              <w:rPr>
                <w:sz w:val="20"/>
              </w:rPr>
            </w:pPr>
          </w:p>
        </w:tc>
      </w:tr>
    </w:tbl>
    <w:p w14:paraId="56EB3206" w14:textId="77777777" w:rsidR="00286C99" w:rsidRPr="00D62916" w:rsidRDefault="00286C99" w:rsidP="00286C99">
      <w:pPr>
        <w:pStyle w:val="berschrift1"/>
      </w:pPr>
      <w:bookmarkStart w:id="20" w:name="_Toc161293427"/>
      <w:bookmarkStart w:id="21" w:name="_Toc188159223"/>
      <w:r w:rsidRPr="00D62916">
        <w:t>Randbedingungen</w:t>
      </w:r>
      <w:bookmarkEnd w:id="16"/>
      <w:bookmarkEnd w:id="20"/>
      <w:bookmarkEnd w:id="21"/>
    </w:p>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22" w:name="_Toc22396695"/>
      <w:bookmarkStart w:id="23" w:name="_Toc161293428"/>
      <w:bookmarkStart w:id="24" w:name="_Toc188159224"/>
      <w:r w:rsidRPr="00D62916">
        <w:t>Technische Randbedingungen</w:t>
      </w:r>
      <w:bookmarkEnd w:id="22"/>
      <w:bookmarkEnd w:id="23"/>
      <w:bookmarkEnd w:id="24"/>
    </w:p>
    <w:p w14:paraId="14E58720" w14:textId="4BA9C391" w:rsidR="00286C99" w:rsidRPr="00D62916" w:rsidRDefault="004034A8" w:rsidP="00286C99">
      <w:pPr>
        <w:spacing w:before="56" w:after="113"/>
        <w:rPr>
          <w:rFonts w:cs="Arial"/>
          <w:sz w:val="20"/>
        </w:rPr>
      </w:pPr>
      <w:bookmarkStart w:id="25" w:name="OLE_LINK60"/>
      <w:bookmarkStart w:id="26" w:name="OLE_LINK148"/>
      <w:r>
        <w:rPr>
          <w:rFonts w:cs="Arial"/>
          <w:sz w:val="20"/>
        </w:rPr>
        <w:t>Plattformunabhängigkeit -&gt; Web</w:t>
      </w:r>
    </w:p>
    <w:p w14:paraId="447D9018" w14:textId="77777777" w:rsidR="00286C99" w:rsidRPr="00D62916" w:rsidRDefault="00286C99" w:rsidP="00286C99">
      <w:pPr>
        <w:pStyle w:val="berschrift2"/>
      </w:pPr>
      <w:bookmarkStart w:id="27" w:name="_Toc22396696"/>
      <w:bookmarkStart w:id="28" w:name="_Toc161293429"/>
      <w:bookmarkStart w:id="29" w:name="_Toc188159225"/>
      <w:bookmarkEnd w:id="25"/>
      <w:bookmarkEnd w:id="26"/>
      <w:r w:rsidRPr="00D62916">
        <w:lastRenderedPageBreak/>
        <w:t>Organisatorische Randbedingungen</w:t>
      </w:r>
      <w:bookmarkEnd w:id="27"/>
      <w:bookmarkEnd w:id="28"/>
      <w:bookmarkEnd w:id="29"/>
    </w:p>
    <w:p w14:paraId="43DC8A51" w14:textId="095A3FD4" w:rsidR="00286C99" w:rsidRPr="00D62916" w:rsidRDefault="00286C99" w:rsidP="00286C99">
      <w:pPr>
        <w:spacing w:before="56" w:after="113"/>
        <w:rPr>
          <w:rFonts w:cs="Arial"/>
          <w:sz w:val="20"/>
        </w:rPr>
      </w:pPr>
      <w:bookmarkStart w:id="30" w:name="OLE_LINK155"/>
      <w:bookmarkStart w:id="31" w:name="OLE_LINK156"/>
      <w:r w:rsidRPr="00D62916">
        <w:rPr>
          <w:rFonts w:cs="Arial"/>
          <w:sz w:val="20"/>
        </w:rPr>
        <w:t> </w:t>
      </w:r>
      <w:r w:rsidR="004034A8">
        <w:rPr>
          <w:rFonts w:cs="Arial"/>
          <w:sz w:val="20"/>
        </w:rPr>
        <w:t>Wenig Ressourcen für Maintenance des Service</w:t>
      </w:r>
    </w:p>
    <w:p w14:paraId="7EB311C6" w14:textId="77777777" w:rsidR="00286C99" w:rsidRPr="00D62916" w:rsidRDefault="00286C99" w:rsidP="00286C99">
      <w:pPr>
        <w:pStyle w:val="berschrift2"/>
      </w:pPr>
      <w:bookmarkStart w:id="32" w:name="_Toc22396697"/>
      <w:bookmarkStart w:id="33" w:name="_Toc161293430"/>
      <w:bookmarkStart w:id="34" w:name="_Toc188159226"/>
      <w:bookmarkEnd w:id="30"/>
      <w:bookmarkEnd w:id="31"/>
      <w:r w:rsidRPr="00D62916">
        <w:t>Konventionen</w:t>
      </w:r>
      <w:bookmarkEnd w:id="32"/>
      <w:bookmarkEnd w:id="33"/>
      <w:bookmarkEnd w:id="34"/>
    </w:p>
    <w:tbl>
      <w:tblPr>
        <w:tblStyle w:val="HellesRaster"/>
        <w:tblW w:w="0" w:type="auto"/>
        <w:tblLook w:val="04A0" w:firstRow="1" w:lastRow="0" w:firstColumn="1" w:lastColumn="0" w:noHBand="0" w:noVBand="1"/>
      </w:tblPr>
      <w:tblGrid>
        <w:gridCol w:w="4603"/>
        <w:gridCol w:w="4603"/>
      </w:tblGrid>
      <w:tr w:rsidR="004A10F8" w14:paraId="3F8E0F3A" w14:textId="77777777" w:rsidTr="004A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236352F" w14:textId="47EAF8E4" w:rsidR="004A10F8" w:rsidRDefault="004A10F8" w:rsidP="00286C99">
            <w:pPr>
              <w:spacing w:before="56" w:after="113"/>
              <w:rPr>
                <w:rFonts w:cs="Arial"/>
                <w:sz w:val="20"/>
              </w:rPr>
            </w:pPr>
            <w:r>
              <w:rPr>
                <w:rFonts w:cs="Arial"/>
                <w:sz w:val="20"/>
              </w:rPr>
              <w:t>Konvention</w:t>
            </w:r>
          </w:p>
        </w:tc>
        <w:tc>
          <w:tcPr>
            <w:tcW w:w="4603" w:type="dxa"/>
          </w:tcPr>
          <w:p w14:paraId="44A315F4" w14:textId="1C5B0DFC" w:rsidR="004A10F8" w:rsidRDefault="004A10F8"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A10F8" w14:paraId="6DF8438A"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0DDFB46" w14:textId="561C981A" w:rsidR="004A10F8" w:rsidRPr="004A10F8" w:rsidRDefault="004A10F8" w:rsidP="00286C99">
            <w:pPr>
              <w:spacing w:before="56" w:after="113"/>
              <w:rPr>
                <w:rFonts w:cs="Arial"/>
                <w:b w:val="0"/>
                <w:sz w:val="20"/>
              </w:rPr>
            </w:pPr>
            <w:r>
              <w:rPr>
                <w:rFonts w:cs="Arial"/>
                <w:b w:val="0"/>
                <w:sz w:val="20"/>
              </w:rPr>
              <w:t>Architekturdokumentation</w:t>
            </w:r>
          </w:p>
        </w:tc>
        <w:tc>
          <w:tcPr>
            <w:tcW w:w="4603" w:type="dxa"/>
          </w:tcPr>
          <w:p w14:paraId="4EFD7EDA" w14:textId="7518A144"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Gliederung nach dem deutschen arc42-Template</w:t>
            </w:r>
          </w:p>
        </w:tc>
      </w:tr>
      <w:tr w:rsidR="004A10F8" w14:paraId="2615BA07"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7CA3C" w14:textId="4CEF927B" w:rsidR="004A10F8" w:rsidRDefault="004A10F8" w:rsidP="00286C99">
            <w:pPr>
              <w:spacing w:before="56" w:after="113"/>
              <w:rPr>
                <w:rFonts w:cs="Arial"/>
                <w:b w:val="0"/>
                <w:sz w:val="20"/>
              </w:rPr>
            </w:pPr>
            <w:r>
              <w:rPr>
                <w:rFonts w:cs="Arial"/>
                <w:b w:val="0"/>
                <w:sz w:val="20"/>
              </w:rPr>
              <w:t>Coderichtlinien</w:t>
            </w:r>
          </w:p>
        </w:tc>
        <w:tc>
          <w:tcPr>
            <w:tcW w:w="4603" w:type="dxa"/>
          </w:tcPr>
          <w:p w14:paraId="20F65B35" w14:textId="77777777" w:rsidR="004A10F8" w:rsidRDefault="004A10F8"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4A10F8" w14:paraId="3B138466"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41CA0D0" w14:textId="76CB0E46" w:rsidR="004A10F8" w:rsidRDefault="004A10F8" w:rsidP="00286C99">
            <w:pPr>
              <w:spacing w:before="56" w:after="113"/>
              <w:rPr>
                <w:rFonts w:cs="Arial"/>
                <w:b w:val="0"/>
                <w:sz w:val="20"/>
              </w:rPr>
            </w:pPr>
            <w:r>
              <w:rPr>
                <w:rFonts w:cs="Arial"/>
                <w:b w:val="0"/>
                <w:sz w:val="20"/>
              </w:rPr>
              <w:t>UML</w:t>
            </w:r>
          </w:p>
        </w:tc>
        <w:tc>
          <w:tcPr>
            <w:tcW w:w="4603" w:type="dxa"/>
          </w:tcPr>
          <w:p w14:paraId="59520841" w14:textId="0D7DCD1D"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UML wird zur Erstellung von Diagrammen und zur einfachen Beschreibung verwendet</w:t>
            </w:r>
          </w:p>
        </w:tc>
      </w:tr>
    </w:tbl>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35" w:name="_Toc22396698"/>
      <w:bookmarkStart w:id="36" w:name="_Toc161293431"/>
      <w:bookmarkStart w:id="37" w:name="_Toc188159227"/>
      <w:r w:rsidRPr="00D62916">
        <w:t>Kontext</w:t>
      </w:r>
      <w:bookmarkEnd w:id="35"/>
      <w:r w:rsidRPr="00D62916">
        <w:t>abgrenzung</w:t>
      </w:r>
      <w:bookmarkEnd w:id="36"/>
      <w:bookmarkEnd w:id="37"/>
    </w:p>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38" w:name="_Toc22396699"/>
      <w:bookmarkStart w:id="39" w:name="_Toc161293432"/>
      <w:bookmarkStart w:id="40" w:name="_Toc188159228"/>
      <w:r w:rsidRPr="00D62916">
        <w:t>Fachlicher Kontext</w:t>
      </w:r>
      <w:bookmarkEnd w:id="38"/>
      <w:bookmarkEnd w:id="39"/>
      <w:bookmarkEnd w:id="40"/>
    </w:p>
    <w:p w14:paraId="705D0DDA" w14:textId="77777777" w:rsidR="00286C99" w:rsidRPr="00D62916" w:rsidRDefault="00286C99" w:rsidP="00286C99">
      <w:pPr>
        <w:spacing w:before="56" w:after="113"/>
        <w:rPr>
          <w:rFonts w:cs="Arial"/>
          <w:sz w:val="20"/>
        </w:rPr>
      </w:pPr>
    </w:p>
    <w:p w14:paraId="17187844" w14:textId="05BC6DB2" w:rsidR="00286C99" w:rsidRDefault="00286C99" w:rsidP="00286C99">
      <w:pPr>
        <w:pStyle w:val="berschrift2"/>
      </w:pPr>
      <w:bookmarkStart w:id="41" w:name="_Toc22396700"/>
      <w:bookmarkStart w:id="42" w:name="_Toc161293433"/>
      <w:bookmarkStart w:id="43" w:name="_Toc188159229"/>
      <w:r w:rsidRPr="00D62916">
        <w:t>Technischer- oder Verteilungskontext</w:t>
      </w:r>
      <w:bookmarkEnd w:id="41"/>
      <w:bookmarkEnd w:id="42"/>
      <w:bookmarkEnd w:id="43"/>
      <w:r w:rsidRPr="00D62916">
        <w:t xml:space="preserve"> </w:t>
      </w:r>
      <w:bookmarkStart w:id="44" w:name="OLE_LINK65"/>
      <w:bookmarkStart w:id="45" w:name="OLE_LINK66"/>
    </w:p>
    <w:p w14:paraId="3AC6B2C7" w14:textId="77777777" w:rsidR="00AF1476" w:rsidRPr="00AF1476" w:rsidRDefault="00AF1476" w:rsidP="00AF1476"/>
    <w:p w14:paraId="3604F5C3" w14:textId="6DC482C0" w:rsidR="00070AF2" w:rsidRDefault="00070AF2" w:rsidP="00AF1476">
      <w:pPr>
        <w:pStyle w:val="berschrift2"/>
        <w:rPr>
          <w:lang w:val="en-US"/>
        </w:rPr>
      </w:pPr>
      <w:r>
        <w:rPr>
          <w:lang w:val="en-US"/>
        </w:rPr>
        <w:t>Externe Schnittstellen</w:t>
      </w:r>
      <w:bookmarkStart w:id="46" w:name="OLE_LINK37"/>
      <w:bookmarkStart w:id="47" w:name="OLE_LINK38"/>
    </w:p>
    <w:p w14:paraId="26D8DE9C" w14:textId="2503BE3A" w:rsidR="00AF1476" w:rsidRDefault="00AF1476" w:rsidP="00AF1476">
      <w:pPr>
        <w:rPr>
          <w:lang w:val="de-AT"/>
        </w:rPr>
      </w:pPr>
      <w:r w:rsidRPr="00121B86">
        <w:rPr>
          <w:lang w:val="de-AT"/>
        </w:rPr>
        <w:t>Zu Datenquellen</w:t>
      </w:r>
      <w:r w:rsidR="00121B86" w:rsidRPr="00121B86">
        <w:rPr>
          <w:lang w:val="de-AT"/>
        </w:rPr>
        <w:t xml:space="preserve">, variabel integrierbar, wenn </w:t>
      </w:r>
      <w:r w:rsidR="00121B86">
        <w:rPr>
          <w:lang w:val="de-AT"/>
        </w:rPr>
        <w:t xml:space="preserve">zupassende </w:t>
      </w:r>
      <w:r w:rsidR="00121B86" w:rsidRPr="00121B86">
        <w:rPr>
          <w:lang w:val="de-AT"/>
        </w:rPr>
        <w:t>bridge</w:t>
      </w:r>
      <w:r w:rsidR="00121B86">
        <w:rPr>
          <w:lang w:val="de-AT"/>
        </w:rPr>
        <w:t xml:space="preserve"> gebaut und im Broker registriert</w:t>
      </w:r>
    </w:p>
    <w:p w14:paraId="4735B924" w14:textId="77777777" w:rsidR="004034A8" w:rsidRDefault="004034A8" w:rsidP="00AF1476">
      <w:pPr>
        <w:rPr>
          <w:lang w:val="de-AT"/>
        </w:rPr>
      </w:pPr>
    </w:p>
    <w:p w14:paraId="49A785E6" w14:textId="3EC885D4" w:rsidR="004034A8" w:rsidRDefault="004034A8" w:rsidP="00AF1476">
      <w:pPr>
        <w:rPr>
          <w:lang w:val="de-AT"/>
        </w:rPr>
      </w:pPr>
      <w:r>
        <w:rPr>
          <w:lang w:val="de-AT"/>
        </w:rPr>
        <w:t>Aktuell:</w:t>
      </w:r>
    </w:p>
    <w:p w14:paraId="28BB2FF7" w14:textId="3BF1B3B1" w:rsidR="004034A8" w:rsidRPr="004034A8" w:rsidRDefault="004034A8" w:rsidP="004034A8">
      <w:pPr>
        <w:rPr>
          <w:lang w:val="de-AT"/>
        </w:rPr>
      </w:pPr>
      <w:r w:rsidRPr="004034A8">
        <w:rPr>
          <w:lang w:val="de-AT"/>
        </w:rPr>
        <w:t>- Datenformat 1: medizinische Befunde (Textfiles, Datenquelle Radiologie)</w:t>
      </w:r>
    </w:p>
    <w:p w14:paraId="302BEE53" w14:textId="77777777" w:rsidR="004034A8" w:rsidRPr="004034A8" w:rsidRDefault="004034A8" w:rsidP="004034A8">
      <w:pPr>
        <w:rPr>
          <w:lang w:val="de-AT"/>
        </w:rPr>
      </w:pPr>
      <w:r w:rsidRPr="004034A8">
        <w:rPr>
          <w:lang w:val="de-AT"/>
        </w:rPr>
        <w:t xml:space="preserve"> - Datenformat 2: Bilder (DICOM, DQ: PACS-App)</w:t>
      </w:r>
    </w:p>
    <w:p w14:paraId="3AC8A757" w14:textId="2062A698" w:rsidR="004034A8" w:rsidRPr="00121B86" w:rsidRDefault="004034A8" w:rsidP="004034A8">
      <w:pPr>
        <w:rPr>
          <w:lang w:val="de-AT"/>
        </w:rPr>
      </w:pPr>
      <w:r w:rsidRPr="004034A8">
        <w:rPr>
          <w:lang w:val="de-AT"/>
        </w:rPr>
        <w:t xml:space="preserve">     - streaming!</w:t>
      </w:r>
    </w:p>
    <w:p w14:paraId="3A14F7A4" w14:textId="61FD0F7E" w:rsidR="00E864AB" w:rsidRPr="00D62916" w:rsidRDefault="00E864AB" w:rsidP="00E864AB">
      <w:pPr>
        <w:pStyle w:val="berschrift1"/>
      </w:pPr>
      <w:bookmarkStart w:id="48" w:name="_Toc188159230"/>
      <w:bookmarkEnd w:id="44"/>
      <w:bookmarkEnd w:id="45"/>
      <w:bookmarkEnd w:id="46"/>
      <w:bookmarkEnd w:id="47"/>
      <w:r>
        <w:t>Lösungsstrategie</w:t>
      </w:r>
      <w:bookmarkEnd w:id="48"/>
    </w:p>
    <w:p w14:paraId="0EDD7CAC" w14:textId="35F610B9" w:rsidR="000C18AF" w:rsidRPr="00D62916" w:rsidRDefault="000C18AF" w:rsidP="00E864AB">
      <w:bookmarkStart w:id="49" w:name="OLE_LINK67"/>
      <w:bookmarkStart w:id="50" w:name="OLE_LINK68"/>
      <w:r>
        <w:t>Webpage</w:t>
      </w:r>
    </w:p>
    <w:p w14:paraId="01F65859" w14:textId="77777777" w:rsidR="00E864AB" w:rsidRPr="00D62916" w:rsidRDefault="00E864AB" w:rsidP="00E864AB">
      <w:pPr>
        <w:pStyle w:val="berschrift1"/>
      </w:pPr>
      <w:bookmarkStart w:id="51" w:name="_Toc161293445"/>
      <w:bookmarkStart w:id="52" w:name="_Toc188159231"/>
      <w:bookmarkEnd w:id="49"/>
      <w:bookmarkEnd w:id="50"/>
      <w:r w:rsidRPr="00D62916">
        <w:t>Bausteinsicht</w:t>
      </w:r>
      <w:bookmarkEnd w:id="51"/>
      <w:bookmarkEnd w:id="52"/>
    </w:p>
    <w:p w14:paraId="3F93FAF6" w14:textId="73C18B3B" w:rsidR="00AF1476" w:rsidRDefault="004034A8" w:rsidP="00E864AB">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4414" behindDoc="0" locked="0" layoutInCell="1" allowOverlap="1" wp14:anchorId="630743AD" wp14:editId="4F178DB1">
                <wp:simplePos x="0" y="0"/>
                <wp:positionH relativeFrom="column">
                  <wp:posOffset>2653030</wp:posOffset>
                </wp:positionH>
                <wp:positionV relativeFrom="paragraph">
                  <wp:posOffset>82550</wp:posOffset>
                </wp:positionV>
                <wp:extent cx="2257425" cy="1485900"/>
                <wp:effectExtent l="0" t="0" r="28575" b="19050"/>
                <wp:wrapNone/>
                <wp:docPr id="1" name="Rechteck 1"/>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811D113" id="Rechteck 1" o:spid="_x0000_s1026" style="position:absolute;margin-left:208.9pt;margin-top:6.5pt;width:177.75pt;height:117pt;z-index:2516444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" fillcolor="white [3201]" strokecolor="black [3200]" strokeweight="2pt"/>
            </w:pict>
          </mc:Fallback>
        </mc:AlternateContent>
      </w:r>
      <w:r w:rsidR="00AF1476">
        <w:rPr>
          <w:rFonts w:cs="Arial"/>
          <w:b/>
          <w:bCs/>
          <w:sz w:val="20"/>
        </w:rPr>
        <w:t>Middleware:</w:t>
      </w:r>
    </w:p>
    <w:p w14:paraId="68EDC0FA" w14:textId="1B9C704A" w:rsidR="00AF1476" w:rsidRDefault="000C18AF" w:rsidP="00E864AB">
      <w:pPr>
        <w:pStyle w:val="Listenabsatz"/>
        <w:numPr>
          <w:ilvl w:val="0"/>
          <w:numId w:val="21"/>
        </w:numPr>
        <w:spacing w:before="56" w:after="113"/>
        <w:rPr>
          <w:rFonts w:cs="Arial"/>
          <w:b/>
          <w:bCs/>
          <w:sz w:val="20"/>
        </w:rPr>
      </w:pPr>
      <w:r w:rsidRPr="00AF1476">
        <w:rPr>
          <w:rFonts w:cs="Arial"/>
          <w:b/>
          <w:bCs/>
          <w:sz w:val="20"/>
        </w:rPr>
        <w:t>Schnittstellenmodul</w:t>
      </w:r>
      <w:r w:rsidR="00AF1476">
        <w:rPr>
          <w:rFonts w:cs="Arial"/>
          <w:b/>
          <w:bCs/>
          <w:sz w:val="20"/>
        </w:rPr>
        <w:t xml:space="preserve"> (gelb)</w:t>
      </w:r>
    </w:p>
    <w:p w14:paraId="702586B9" w14:textId="0268D9F8" w:rsidR="00AF1476" w:rsidRDefault="004034A8" w:rsidP="00E864AB">
      <w:pPr>
        <w:pStyle w:val="Listenabsatz"/>
        <w:numPr>
          <w:ilvl w:val="0"/>
          <w:numId w:val="21"/>
        </w:num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98688" behindDoc="0" locked="0" layoutInCell="1" allowOverlap="1" wp14:anchorId="47BEED77" wp14:editId="6091E748">
                <wp:simplePos x="0" y="0"/>
                <wp:positionH relativeFrom="column">
                  <wp:posOffset>4367530</wp:posOffset>
                </wp:positionH>
                <wp:positionV relativeFrom="paragraph">
                  <wp:posOffset>138430</wp:posOffset>
                </wp:positionV>
                <wp:extent cx="533400" cy="828675"/>
                <wp:effectExtent l="0" t="0" r="19050" b="28575"/>
                <wp:wrapNone/>
                <wp:docPr id="34" name="Textfeld 34"/>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99DA55" w14:textId="20FA08E3" w:rsidR="004034A8" w:rsidRDefault="004034A8" w:rsidP="004034A8">
                            <w:pPr>
                              <w:jc w:val="center"/>
                            </w:pPr>
                            <w:r>
                              <w:t>Anfrage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34" o:spid="_x0000_s1026" type="#_x0000_t202" style="position:absolute;left:0;text-align:left;margin-left:343.9pt;margin-top:10.9pt;width:42pt;height:65.2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" fillcolor="#00b050" strokeweight=".5pt">
                <v:textbox style="layout-flow:vertical">
                  <w:txbxContent>
                    <w:p w14:paraId="4299DA55" w14:textId="20FA08E3" w:rsidR="004034A8" w:rsidRDefault="004034A8" w:rsidP="004034A8">
                      <w:pPr>
                        <w:jc w:val="center"/>
                      </w:pPr>
                      <w:r>
                        <w:t>Anfrage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0736" behindDoc="0" locked="0" layoutInCell="1" allowOverlap="1" wp14:anchorId="2791285D" wp14:editId="52646D5D">
                <wp:simplePos x="0" y="0"/>
                <wp:positionH relativeFrom="column">
                  <wp:posOffset>2662555</wp:posOffset>
                </wp:positionH>
                <wp:positionV relativeFrom="paragraph">
                  <wp:posOffset>138430</wp:posOffset>
                </wp:positionV>
                <wp:extent cx="533400" cy="828675"/>
                <wp:effectExtent l="0" t="0" r="19050" b="28575"/>
                <wp:wrapNone/>
                <wp:docPr id="35" name="Textfeld 35"/>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D70F00" w14:textId="0F2C51A8" w:rsidR="004034A8" w:rsidRPr="004034A8" w:rsidRDefault="004034A8" w:rsidP="004034A8">
                            <w:pPr>
                              <w:jc w:val="center"/>
                              <w:rPr>
                                <w:sz w:val="20"/>
                              </w:rPr>
                            </w:pPr>
                            <w:r w:rsidRPr="004034A8">
                              <w:rPr>
                                <w:sz w:val="20"/>
                              </w:rPr>
                              <w:t>Schnittstelle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5" o:spid="_x0000_s1027" type="#_x0000_t202" style="position:absolute;left:0;text-align:left;margin-left:209.65pt;margin-top:10.9pt;width:42pt;height:65.2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" fillcolor="#ffc000" strokeweight=".5pt">
                <v:textbox style="layout-flow:vertical">
                  <w:txbxContent>
                    <w:p w14:paraId="1AD70F00" w14:textId="0F2C51A8" w:rsidR="004034A8" w:rsidRPr="004034A8" w:rsidRDefault="004034A8" w:rsidP="004034A8">
                      <w:pPr>
                        <w:jc w:val="center"/>
                        <w:rPr>
                          <w:sz w:val="20"/>
                        </w:rPr>
                      </w:pPr>
                      <w:r w:rsidRPr="004034A8">
                        <w:rPr>
                          <w:sz w:val="20"/>
                        </w:rPr>
                        <w:t>Schnittstelle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2784" behindDoc="0" locked="0" layoutInCell="1" allowOverlap="1" wp14:anchorId="689C4B39" wp14:editId="76CBA8A2">
                <wp:simplePos x="0" y="0"/>
                <wp:positionH relativeFrom="column">
                  <wp:posOffset>3519805</wp:posOffset>
                </wp:positionH>
                <wp:positionV relativeFrom="paragraph">
                  <wp:posOffset>138430</wp:posOffset>
                </wp:positionV>
                <wp:extent cx="533400" cy="828675"/>
                <wp:effectExtent l="0" t="0" r="19050" b="28575"/>
                <wp:wrapNone/>
                <wp:docPr id="48" name="Textfeld 48"/>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EDBF6" w14:textId="10A33DAB" w:rsidR="004034A8" w:rsidRDefault="004034A8" w:rsidP="004034A8">
                            <w:pPr>
                              <w:jc w:val="center"/>
                            </w:pPr>
                            <w:r>
                              <w:t>Kern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8" o:spid="_x0000_s1028" type="#_x0000_t202" style="position:absolute;left:0;text-align:left;margin-left:277.15pt;margin-top:10.9pt;width:42pt;height:65.2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" fillcolor="#4f81bd [3204]" strokeweight=".5pt">
                <v:textbox style="layout-flow:vertical">
                  <w:txbxContent>
                    <w:p w14:paraId="11EEDBF6" w14:textId="10A33DAB" w:rsidR="004034A8" w:rsidRDefault="004034A8" w:rsidP="004034A8">
                      <w:pPr>
                        <w:jc w:val="center"/>
                      </w:pPr>
                      <w:r>
                        <w:t>Kern</w:t>
                      </w:r>
                    </w:p>
                  </w:txbxContent>
                </v:textbox>
              </v:shape>
            </w:pict>
          </mc:Fallback>
        </mc:AlternateContent>
      </w:r>
      <w:r w:rsidR="00AF1476" w:rsidRPr="00AF1476">
        <w:rPr>
          <w:rFonts w:cs="Arial"/>
          <w:b/>
          <w:bCs/>
          <w:sz w:val="20"/>
        </w:rPr>
        <w:t>Anfragenmodul</w:t>
      </w:r>
      <w:r w:rsidR="00AF1476">
        <w:rPr>
          <w:rFonts w:cs="Arial"/>
          <w:b/>
          <w:bCs/>
          <w:sz w:val="20"/>
        </w:rPr>
        <w:t xml:space="preserve"> (grün)</w:t>
      </w:r>
    </w:p>
    <w:p w14:paraId="231F96DD" w14:textId="0565DDA4" w:rsidR="00AF1476" w:rsidRDefault="00AF1476" w:rsidP="00E864AB">
      <w:pPr>
        <w:pStyle w:val="Listenabsatz"/>
        <w:numPr>
          <w:ilvl w:val="0"/>
          <w:numId w:val="21"/>
        </w:numPr>
        <w:spacing w:before="56" w:after="113"/>
        <w:rPr>
          <w:rFonts w:cs="Arial"/>
          <w:b/>
          <w:bCs/>
          <w:sz w:val="20"/>
        </w:rPr>
      </w:pPr>
      <w:r>
        <w:rPr>
          <w:rFonts w:cs="Arial"/>
          <w:b/>
          <w:bCs/>
          <w:sz w:val="20"/>
        </w:rPr>
        <w:t>Kern (blau)</w:t>
      </w:r>
    </w:p>
    <w:p w14:paraId="664F6D53" w14:textId="49A9B73B" w:rsidR="004034A8" w:rsidRDefault="004034A8" w:rsidP="004034A8">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5439" behindDoc="0" locked="0" layoutInCell="1" allowOverlap="1" wp14:anchorId="0EE71CFE" wp14:editId="19BAEF9E">
                <wp:simplePos x="0" y="0"/>
                <wp:positionH relativeFrom="column">
                  <wp:posOffset>3119755</wp:posOffset>
                </wp:positionH>
                <wp:positionV relativeFrom="paragraph">
                  <wp:posOffset>167005</wp:posOffset>
                </wp:positionV>
                <wp:extent cx="1466850" cy="0"/>
                <wp:effectExtent l="38100" t="38100" r="76200" b="95250"/>
                <wp:wrapNone/>
                <wp:docPr id="49" name="Gerader Verbinder 49"/>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1A88DE2" id="Gerader Verbinder 49" o:spid="_x0000_s1026" style="position:absolute;z-index:251645439;visibility:visible;mso-wrap-style:square;mso-wrap-distance-left:9pt;mso-wrap-distance-top:0;mso-wrap-distance-right:9pt;mso-wrap-distance-bottom:0;mso-position-horizontal:absolute;mso-position-horizontal-relative:text;mso-position-vertical:absolute;mso-position-vertical-relative:text" from="245.65pt,13.15pt" to="36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" strokecolor="black [3200]" strokeweight="2pt">
                <v:shadow on="t" color="black" opacity="24903f" origin=",.5" offset="0,.55556mm"/>
              </v:line>
            </w:pict>
          </mc:Fallback>
        </mc:AlternateContent>
      </w:r>
    </w:p>
    <w:p w14:paraId="5E36D017" w14:textId="77777777" w:rsidR="004034A8" w:rsidRDefault="004034A8" w:rsidP="004034A8">
      <w:pPr>
        <w:spacing w:before="56" w:after="113"/>
        <w:rPr>
          <w:rFonts w:cs="Arial"/>
          <w:b/>
          <w:bCs/>
          <w:sz w:val="20"/>
        </w:rPr>
      </w:pPr>
    </w:p>
    <w:p w14:paraId="77D9F4D8" w14:textId="77777777" w:rsidR="004034A8" w:rsidRDefault="004034A8" w:rsidP="004034A8">
      <w:pPr>
        <w:spacing w:before="56" w:after="113"/>
        <w:rPr>
          <w:rFonts w:cs="Arial"/>
          <w:b/>
          <w:bCs/>
          <w:sz w:val="20"/>
        </w:rPr>
      </w:pPr>
    </w:p>
    <w:p w14:paraId="00933A4C" w14:textId="77777777" w:rsidR="004034A8" w:rsidRDefault="004034A8" w:rsidP="004034A8">
      <w:pPr>
        <w:spacing w:before="56" w:after="113"/>
        <w:rPr>
          <w:rFonts w:cs="Arial"/>
          <w:b/>
          <w:bCs/>
          <w:sz w:val="20"/>
        </w:rPr>
      </w:pPr>
    </w:p>
    <w:p w14:paraId="081B8041" w14:textId="77777777" w:rsidR="004034A8" w:rsidRDefault="004034A8" w:rsidP="004034A8">
      <w:pPr>
        <w:spacing w:before="56" w:after="113"/>
        <w:rPr>
          <w:rFonts w:cs="Arial"/>
          <w:b/>
          <w:bCs/>
          <w:sz w:val="20"/>
        </w:rPr>
      </w:pPr>
    </w:p>
    <w:p w14:paraId="7F92F149" w14:textId="77777777" w:rsidR="004034A8" w:rsidRPr="004034A8" w:rsidRDefault="004034A8" w:rsidP="004034A8">
      <w:pPr>
        <w:spacing w:before="56" w:after="113"/>
        <w:rPr>
          <w:rFonts w:cs="Arial"/>
          <w:b/>
          <w:bCs/>
          <w:sz w:val="20"/>
        </w:rPr>
      </w:pPr>
    </w:p>
    <w:p w14:paraId="636F3792" w14:textId="77777777" w:rsidR="009D3D7E" w:rsidRDefault="009D3D7E" w:rsidP="000C18AF"/>
    <w:p w14:paraId="3CB3DA85" w14:textId="51B8183D" w:rsidR="009D3D7E" w:rsidRDefault="00511601" w:rsidP="000C18AF">
      <w:r>
        <w:rPr>
          <w:noProof/>
          <w:lang w:val="de-AT" w:eastAsia="de-AT"/>
        </w:rPr>
        <mc:AlternateContent>
          <mc:Choice Requires="wps">
            <w:drawing>
              <wp:anchor distT="0" distB="0" distL="114300" distR="114300" simplePos="0" relativeHeight="251687424" behindDoc="0" locked="0" layoutInCell="1" allowOverlap="1" wp14:anchorId="1E86C0CB" wp14:editId="05D5910E">
                <wp:simplePos x="0" y="0"/>
                <wp:positionH relativeFrom="column">
                  <wp:posOffset>1957705</wp:posOffset>
                </wp:positionH>
                <wp:positionV relativeFrom="paragraph">
                  <wp:posOffset>22860</wp:posOffset>
                </wp:positionV>
                <wp:extent cx="1838325" cy="2124075"/>
                <wp:effectExtent l="0" t="0" r="28575" b="28575"/>
                <wp:wrapNone/>
                <wp:docPr id="40" name="Textfeld 40"/>
                <wp:cNvGraphicFramePr/>
                <a:graphic xmlns:a="http://schemas.openxmlformats.org/drawingml/2006/main">
                  <a:graphicData uri="http://schemas.microsoft.com/office/word/2010/wordprocessingShape">
                    <wps:wsp>
                      <wps:cNvSpPr txBox="1"/>
                      <wps:spPr>
                        <a:xfrm>
                          <a:off x="0" y="0"/>
                          <a:ext cx="183832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EBE6CD" w14:textId="6D2A7B22" w:rsidR="00511601" w:rsidRDefault="00511601">
                            <w:r>
                              <w:t>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0" o:spid="_x0000_s1029" type="#_x0000_t202" style="position:absolute;left:0;text-align:left;margin-left:154.15pt;margin-top:1.8pt;width:144.75pt;height:167.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" fillcolor="white [3201]" strokeweight=".5pt">
                <v:textbox>
                  <w:txbxContent>
                    <w:p w14:paraId="09EBE6CD" w14:textId="6D2A7B22" w:rsidR="00511601" w:rsidRDefault="00511601">
                      <w:r>
                        <w:t>Middleware</w:t>
                      </w:r>
                    </w:p>
                  </w:txbxContent>
                </v:textbox>
              </v:shape>
            </w:pict>
          </mc:Fallback>
        </mc:AlternateContent>
      </w:r>
      <w:r>
        <w:rPr>
          <w:noProof/>
          <w:lang w:val="de-AT" w:eastAsia="de-AT"/>
        </w:rPr>
        <mc:AlternateContent>
          <mc:Choice Requires="wps">
            <w:drawing>
              <wp:anchor distT="0" distB="0" distL="114300" distR="114300" simplePos="0" relativeHeight="251686400" behindDoc="0" locked="0" layoutInCell="1" allowOverlap="1" wp14:anchorId="3899AB99" wp14:editId="51F781F5">
                <wp:simplePos x="0" y="0"/>
                <wp:positionH relativeFrom="column">
                  <wp:posOffset>4043045</wp:posOffset>
                </wp:positionH>
                <wp:positionV relativeFrom="paragraph">
                  <wp:posOffset>22860</wp:posOffset>
                </wp:positionV>
                <wp:extent cx="1704975" cy="2124075"/>
                <wp:effectExtent l="0" t="0" r="28575" b="28575"/>
                <wp:wrapNone/>
                <wp:docPr id="26" name="Textfeld 26"/>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F5D17E" w14:textId="4FC9791B" w:rsidR="00511601" w:rsidRPr="00511601" w:rsidRDefault="00511601" w:rsidP="00511601">
                            <w:pPr>
                              <w:rPr>
                                <w:lang w:val="en-US"/>
                              </w:rPr>
                            </w:pPr>
                            <w:r w:rsidRPr="00511601">
                              <w:rPr>
                                <w:lang w:val="en-US"/>
                              </w:rPr>
                              <w:t>Client 1</w:t>
                            </w:r>
                          </w:p>
                          <w:p w14:paraId="0372A685" w14:textId="413DB124" w:rsidR="00511601" w:rsidRPr="00511601" w:rsidRDefault="00511601" w:rsidP="00511601">
                            <w:pPr>
                              <w:pBdr>
                                <w:top w:val="single" w:sz="6" w:space="1" w:color="auto"/>
                                <w:bottom w:val="single" w:sz="6" w:space="1" w:color="auto"/>
                              </w:pBdr>
                              <w:rPr>
                                <w:lang w:val="en-US"/>
                              </w:rPr>
                            </w:pPr>
                            <w:r w:rsidRPr="00511601">
                              <w:rPr>
                                <w:lang w:val="en-US"/>
                              </w:rPr>
                              <w:t>Client 2</w:t>
                            </w:r>
                          </w:p>
                          <w:p w14:paraId="606AE454" w14:textId="6DB83B57" w:rsidR="00511601" w:rsidRPr="00511601" w:rsidRDefault="00511601" w:rsidP="00511601">
                            <w:pPr>
                              <w:pBdr>
                                <w:bottom w:val="single" w:sz="6" w:space="1" w:color="auto"/>
                                <w:between w:val="single" w:sz="6" w:space="1" w:color="auto"/>
                              </w:pBdr>
                              <w:rPr>
                                <w:lang w:val="en-US"/>
                              </w:rPr>
                            </w:pPr>
                            <w:r w:rsidRPr="00511601">
                              <w:rPr>
                                <w:lang w:val="en-US"/>
                              </w:rPr>
                              <w:t>Client 3</w:t>
                            </w:r>
                          </w:p>
                          <w:p w14:paraId="7FC64434" w14:textId="0D92FA80" w:rsidR="00511601" w:rsidRPr="00511601" w:rsidRDefault="00511601" w:rsidP="00511601">
                            <w:pPr>
                              <w:pBdr>
                                <w:bottom w:val="single" w:sz="6" w:space="1" w:color="auto"/>
                                <w:between w:val="single" w:sz="6" w:space="1" w:color="auto"/>
                              </w:pBdr>
                              <w:rPr>
                                <w:lang w:val="en-US"/>
                              </w:rPr>
                            </w:pPr>
                            <w:r w:rsidRPr="00511601">
                              <w:rPr>
                                <w:lang w:val="en-US"/>
                              </w:rPr>
                              <w:t>Client 4</w:t>
                            </w:r>
                          </w:p>
                          <w:p w14:paraId="743368FC" w14:textId="1B84E865" w:rsidR="00511601" w:rsidRPr="00511601" w:rsidRDefault="00511601" w:rsidP="00511601">
                            <w:pPr>
                              <w:pBdr>
                                <w:bottom w:val="single" w:sz="6" w:space="1" w:color="auto"/>
                                <w:between w:val="single" w:sz="6" w:space="1" w:color="auto"/>
                              </w:pBdr>
                              <w:rPr>
                                <w:lang w:val="en-US"/>
                              </w:rPr>
                            </w:pPr>
                            <w:r w:rsidRPr="00511601">
                              <w:rPr>
                                <w:lang w:val="en-US"/>
                              </w:rPr>
                              <w:t>Client 5</w:t>
                            </w:r>
                          </w:p>
                          <w:p w14:paraId="734F938A" w14:textId="4453D1C2" w:rsidR="00511601" w:rsidRDefault="00511601" w:rsidP="00511601">
                            <w:pPr>
                              <w:pBdr>
                                <w:bottom w:val="single" w:sz="6" w:space="1" w:color="auto"/>
                                <w:between w:val="single" w:sz="6" w:space="1" w:color="auto"/>
                              </w:pBdr>
                            </w:pPr>
                            <w:r>
                              <w:t>Client 6</w:t>
                            </w:r>
                          </w:p>
                          <w:p w14:paraId="4EDC090C" w14:textId="77777777" w:rsidR="00511601" w:rsidRDefault="00511601" w:rsidP="00511601">
                            <w:pPr>
                              <w:pBdr>
                                <w:bottom w:val="single" w:sz="6" w:space="1" w:color="auto"/>
                                <w:between w:val="single" w:sz="6" w:space="1" w:color="auto"/>
                              </w:pBdr>
                            </w:pPr>
                            <w:r>
                              <w:t>…</w:t>
                            </w:r>
                          </w:p>
                          <w:p w14:paraId="6A53EB32" w14:textId="41BED40E" w:rsidR="00511601" w:rsidRDefault="00511601" w:rsidP="00511601">
                            <w:r>
                              <w:t>Client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26" o:spid="_x0000_s1030" type="#_x0000_t202" style="position:absolute;left:0;text-align:left;margin-left:318.35pt;margin-top:1.8pt;width:134.25pt;height:167.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" fillcolor="white [3201]" strokeweight=".5pt">
                <v:textbox>
                  <w:txbxContent>
                    <w:p w14:paraId="3AF5D17E" w14:textId="4FC9791B" w:rsidR="00511601" w:rsidRPr="00511601" w:rsidRDefault="00511601" w:rsidP="00511601">
                      <w:pPr>
                        <w:rPr>
                          <w:lang w:val="en-US"/>
                        </w:rPr>
                      </w:pPr>
                      <w:r w:rsidRPr="00511601">
                        <w:rPr>
                          <w:lang w:val="en-US"/>
                        </w:rPr>
                        <w:t>Client 1</w:t>
                      </w:r>
                    </w:p>
                    <w:p w14:paraId="0372A685" w14:textId="413DB124" w:rsidR="00511601" w:rsidRPr="00511601" w:rsidRDefault="00511601" w:rsidP="00511601">
                      <w:pPr>
                        <w:pBdr>
                          <w:top w:val="single" w:sz="6" w:space="1" w:color="auto"/>
                          <w:bottom w:val="single" w:sz="6" w:space="1" w:color="auto"/>
                        </w:pBdr>
                        <w:rPr>
                          <w:lang w:val="en-US"/>
                        </w:rPr>
                      </w:pPr>
                      <w:r w:rsidRPr="00511601">
                        <w:rPr>
                          <w:lang w:val="en-US"/>
                        </w:rPr>
                        <w:t>Client 2</w:t>
                      </w:r>
                    </w:p>
                    <w:p w14:paraId="606AE454" w14:textId="6DB83B57" w:rsidR="00511601" w:rsidRPr="00511601" w:rsidRDefault="00511601" w:rsidP="00511601">
                      <w:pPr>
                        <w:pBdr>
                          <w:bottom w:val="single" w:sz="6" w:space="1" w:color="auto"/>
                          <w:between w:val="single" w:sz="6" w:space="1" w:color="auto"/>
                        </w:pBdr>
                        <w:rPr>
                          <w:lang w:val="en-US"/>
                        </w:rPr>
                      </w:pPr>
                      <w:r w:rsidRPr="00511601">
                        <w:rPr>
                          <w:lang w:val="en-US"/>
                        </w:rPr>
                        <w:t>Client 3</w:t>
                      </w:r>
                    </w:p>
                    <w:p w14:paraId="7FC64434" w14:textId="0D92FA80" w:rsidR="00511601" w:rsidRPr="00511601" w:rsidRDefault="00511601" w:rsidP="00511601">
                      <w:pPr>
                        <w:pBdr>
                          <w:bottom w:val="single" w:sz="6" w:space="1" w:color="auto"/>
                          <w:between w:val="single" w:sz="6" w:space="1" w:color="auto"/>
                        </w:pBdr>
                        <w:rPr>
                          <w:lang w:val="en-US"/>
                        </w:rPr>
                      </w:pPr>
                      <w:r w:rsidRPr="00511601">
                        <w:rPr>
                          <w:lang w:val="en-US"/>
                        </w:rPr>
                        <w:t>Client 4</w:t>
                      </w:r>
                    </w:p>
                    <w:p w14:paraId="743368FC" w14:textId="1B84E865" w:rsidR="00511601" w:rsidRPr="00511601" w:rsidRDefault="00511601" w:rsidP="00511601">
                      <w:pPr>
                        <w:pBdr>
                          <w:bottom w:val="single" w:sz="6" w:space="1" w:color="auto"/>
                          <w:between w:val="single" w:sz="6" w:space="1" w:color="auto"/>
                        </w:pBdr>
                        <w:rPr>
                          <w:lang w:val="en-US"/>
                        </w:rPr>
                      </w:pPr>
                      <w:r w:rsidRPr="00511601">
                        <w:rPr>
                          <w:lang w:val="en-US"/>
                        </w:rPr>
                        <w:t>Client 5</w:t>
                      </w:r>
                    </w:p>
                    <w:p w14:paraId="734F938A" w14:textId="4453D1C2" w:rsidR="00511601" w:rsidRDefault="00511601" w:rsidP="00511601">
                      <w:pPr>
                        <w:pBdr>
                          <w:bottom w:val="single" w:sz="6" w:space="1" w:color="auto"/>
                          <w:between w:val="single" w:sz="6" w:space="1" w:color="auto"/>
                        </w:pBdr>
                      </w:pPr>
                      <w:r>
                        <w:t>Client 6</w:t>
                      </w:r>
                    </w:p>
                    <w:p w14:paraId="4EDC090C" w14:textId="77777777" w:rsidR="00511601" w:rsidRDefault="00511601" w:rsidP="00511601">
                      <w:pPr>
                        <w:pBdr>
                          <w:bottom w:val="single" w:sz="6" w:space="1" w:color="auto"/>
                          <w:between w:val="single" w:sz="6" w:space="1" w:color="auto"/>
                        </w:pBdr>
                      </w:pPr>
                      <w:r>
                        <w:t>…</w:t>
                      </w:r>
                    </w:p>
                    <w:p w14:paraId="6A53EB32" w14:textId="41BED40E" w:rsidR="00511601" w:rsidRDefault="00511601" w:rsidP="00511601">
                      <w:r>
                        <w:t>Client X</w:t>
                      </w:r>
                    </w:p>
                  </w:txbxContent>
                </v:textbox>
              </v:shape>
            </w:pict>
          </mc:Fallback>
        </mc:AlternateContent>
      </w:r>
      <w:r w:rsidR="009D3D7E">
        <w:rPr>
          <w:noProof/>
          <w:lang w:val="de-AT" w:eastAsia="de-AT"/>
        </w:rPr>
        <mc:AlternateContent>
          <mc:Choice Requires="wps">
            <w:drawing>
              <wp:anchor distT="0" distB="0" distL="114300" distR="114300" simplePos="0" relativeHeight="251684352" behindDoc="0" locked="0" layoutInCell="1" allowOverlap="1" wp14:anchorId="17BDCACB" wp14:editId="3937A8EB">
                <wp:simplePos x="0" y="0"/>
                <wp:positionH relativeFrom="column">
                  <wp:posOffset>-4446</wp:posOffset>
                </wp:positionH>
                <wp:positionV relativeFrom="paragraph">
                  <wp:posOffset>22860</wp:posOffset>
                </wp:positionV>
                <wp:extent cx="1704975" cy="212407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97C85" w14:textId="77777777" w:rsidR="009D3D7E" w:rsidRDefault="009D3D7E" w:rsidP="009D3D7E">
                            <w:r>
                              <w:t>Datenquelle1</w:t>
                            </w:r>
                          </w:p>
                          <w:p w14:paraId="6CCBEE56" w14:textId="5922D772" w:rsidR="009D3D7E" w:rsidRDefault="009D3D7E">
                            <w:pPr>
                              <w:pBdr>
                                <w:top w:val="single" w:sz="6" w:space="1" w:color="auto"/>
                                <w:bottom w:val="single" w:sz="6" w:space="1" w:color="auto"/>
                              </w:pBdr>
                            </w:pPr>
                            <w:r>
                              <w:t>Datenquelle2</w:t>
                            </w:r>
                          </w:p>
                          <w:p w14:paraId="4831C90B" w14:textId="688CC70A" w:rsidR="009D3D7E" w:rsidRDefault="009D3D7E" w:rsidP="009D3D7E">
                            <w:pPr>
                              <w:pBdr>
                                <w:bottom w:val="single" w:sz="6" w:space="1" w:color="auto"/>
                                <w:between w:val="single" w:sz="6" w:space="1" w:color="auto"/>
                              </w:pBdr>
                            </w:pPr>
                            <w:r>
                              <w:t>Datenquelle3</w:t>
                            </w:r>
                          </w:p>
                          <w:p w14:paraId="28B0133F" w14:textId="444523C1" w:rsidR="009D3D7E" w:rsidRDefault="009D3D7E">
                            <w:pPr>
                              <w:pBdr>
                                <w:bottom w:val="single" w:sz="6" w:space="1" w:color="auto"/>
                                <w:between w:val="single" w:sz="6" w:space="1" w:color="auto"/>
                              </w:pBdr>
                            </w:pPr>
                            <w:r>
                              <w:t>Datenquelle4</w:t>
                            </w:r>
                          </w:p>
                          <w:p w14:paraId="71451115" w14:textId="524A7F2B" w:rsidR="009D3D7E" w:rsidRDefault="009D3D7E">
                            <w:pPr>
                              <w:pBdr>
                                <w:bottom w:val="single" w:sz="6" w:space="1" w:color="auto"/>
                                <w:between w:val="single" w:sz="6" w:space="1" w:color="auto"/>
                              </w:pBdr>
                            </w:pPr>
                            <w:r>
                              <w:t>Datenquelle5</w:t>
                            </w:r>
                          </w:p>
                          <w:p w14:paraId="0EFD64B9" w14:textId="05EDD98D" w:rsidR="009D3D7E" w:rsidRDefault="009D3D7E">
                            <w:pPr>
                              <w:pBdr>
                                <w:bottom w:val="single" w:sz="6" w:space="1" w:color="auto"/>
                                <w:between w:val="single" w:sz="6" w:space="1" w:color="auto"/>
                              </w:pBdr>
                            </w:pPr>
                            <w:r>
                              <w:t>Datenquelle6</w:t>
                            </w:r>
                          </w:p>
                          <w:p w14:paraId="6E0678DE" w14:textId="58D358F2" w:rsidR="009D3D7E" w:rsidRDefault="009D3D7E">
                            <w:pPr>
                              <w:pBdr>
                                <w:bottom w:val="single" w:sz="6" w:space="1" w:color="auto"/>
                                <w:between w:val="single" w:sz="6" w:space="1" w:color="auto"/>
                              </w:pBdr>
                            </w:pPr>
                            <w:r>
                              <w:t>…</w:t>
                            </w:r>
                          </w:p>
                          <w:p w14:paraId="382291A7" w14:textId="5B70C722" w:rsidR="009D3D7E" w:rsidRDefault="009D3D7E">
                            <w:r>
                              <w:t>DatenquelleX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8" o:spid="_x0000_s1031" type="#_x0000_t202" style="position:absolute;left:0;text-align:left;margin-left:-.35pt;margin-top:1.8pt;width:134.25pt;height:167.2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" fillcolor="white [3201]" strokeweight=".5pt">
                <v:textbox>
                  <w:txbxContent>
                    <w:p w14:paraId="0A197C85" w14:textId="77777777" w:rsidR="009D3D7E" w:rsidRDefault="009D3D7E" w:rsidP="009D3D7E">
                      <w:r>
                        <w:t>Datenquelle1</w:t>
                      </w:r>
                    </w:p>
                    <w:p w14:paraId="6CCBEE56" w14:textId="5922D772" w:rsidR="009D3D7E" w:rsidRDefault="009D3D7E">
                      <w:pPr>
                        <w:pBdr>
                          <w:top w:val="single" w:sz="6" w:space="1" w:color="auto"/>
                          <w:bottom w:val="single" w:sz="6" w:space="1" w:color="auto"/>
                        </w:pBdr>
                      </w:pPr>
                      <w:r>
                        <w:t>Datenquelle2</w:t>
                      </w:r>
                    </w:p>
                    <w:p w14:paraId="4831C90B" w14:textId="688CC70A" w:rsidR="009D3D7E" w:rsidRDefault="009D3D7E" w:rsidP="009D3D7E">
                      <w:pPr>
                        <w:pBdr>
                          <w:bottom w:val="single" w:sz="6" w:space="1" w:color="auto"/>
                          <w:between w:val="single" w:sz="6" w:space="1" w:color="auto"/>
                        </w:pBdr>
                      </w:pPr>
                      <w:r>
                        <w:t>Datenquelle3</w:t>
                      </w:r>
                    </w:p>
                    <w:p w14:paraId="28B0133F" w14:textId="444523C1" w:rsidR="009D3D7E" w:rsidRDefault="009D3D7E">
                      <w:pPr>
                        <w:pBdr>
                          <w:bottom w:val="single" w:sz="6" w:space="1" w:color="auto"/>
                          <w:between w:val="single" w:sz="6" w:space="1" w:color="auto"/>
                        </w:pBdr>
                      </w:pPr>
                      <w:r>
                        <w:t>Datenquelle4</w:t>
                      </w:r>
                    </w:p>
                    <w:p w14:paraId="71451115" w14:textId="524A7F2B" w:rsidR="009D3D7E" w:rsidRDefault="009D3D7E">
                      <w:pPr>
                        <w:pBdr>
                          <w:bottom w:val="single" w:sz="6" w:space="1" w:color="auto"/>
                          <w:between w:val="single" w:sz="6" w:space="1" w:color="auto"/>
                        </w:pBdr>
                      </w:pPr>
                      <w:r>
                        <w:t>Datenquelle5</w:t>
                      </w:r>
                    </w:p>
                    <w:p w14:paraId="0EFD64B9" w14:textId="05EDD98D" w:rsidR="009D3D7E" w:rsidRDefault="009D3D7E">
                      <w:pPr>
                        <w:pBdr>
                          <w:bottom w:val="single" w:sz="6" w:space="1" w:color="auto"/>
                          <w:between w:val="single" w:sz="6" w:space="1" w:color="auto"/>
                        </w:pBdr>
                      </w:pPr>
                      <w:r>
                        <w:t>Datenquelle6</w:t>
                      </w:r>
                    </w:p>
                    <w:p w14:paraId="6E0678DE" w14:textId="58D358F2" w:rsidR="009D3D7E" w:rsidRDefault="009D3D7E">
                      <w:pPr>
                        <w:pBdr>
                          <w:bottom w:val="single" w:sz="6" w:space="1" w:color="auto"/>
                          <w:between w:val="single" w:sz="6" w:space="1" w:color="auto"/>
                        </w:pBdr>
                      </w:pPr>
                      <w:r>
                        <w:t>…</w:t>
                      </w:r>
                    </w:p>
                    <w:p w14:paraId="382291A7" w14:textId="5B70C722" w:rsidR="009D3D7E" w:rsidRDefault="009D3D7E">
                      <w:r>
                        <w:t>DatenquelleX</w:t>
                      </w:r>
                    </w:p>
                  </w:txbxContent>
                </v:textbox>
              </v:shape>
            </w:pict>
          </mc:Fallback>
        </mc:AlternateContent>
      </w:r>
    </w:p>
    <w:p w14:paraId="2CFFC426" w14:textId="45556895" w:rsidR="009D3D7E" w:rsidRDefault="00AF1476" w:rsidP="000C18AF">
      <w:r>
        <w:rPr>
          <w:noProof/>
          <w:lang w:val="de-AT" w:eastAsia="de-AT"/>
        </w:rPr>
        <mc:AlternateContent>
          <mc:Choice Requires="wps">
            <w:drawing>
              <wp:anchor distT="0" distB="0" distL="114300" distR="114300" simplePos="0" relativeHeight="251694592" behindDoc="0" locked="0" layoutInCell="1" allowOverlap="1" wp14:anchorId="71D8BC03" wp14:editId="50BF723B">
                <wp:simplePos x="0" y="0"/>
                <wp:positionH relativeFrom="column">
                  <wp:posOffset>2119630</wp:posOffset>
                </wp:positionH>
                <wp:positionV relativeFrom="paragraph">
                  <wp:posOffset>109855</wp:posOffset>
                </wp:positionV>
                <wp:extent cx="533400" cy="409575"/>
                <wp:effectExtent l="0" t="0" r="19050" b="28575"/>
                <wp:wrapNone/>
                <wp:docPr id="45" name="Textfeld 45"/>
                <wp:cNvGraphicFramePr/>
                <a:graphic xmlns:a="http://schemas.openxmlformats.org/drawingml/2006/main">
                  <a:graphicData uri="http://schemas.microsoft.com/office/word/2010/wordprocessingShape">
                    <wps:wsp>
                      <wps:cNvSpPr txBox="1"/>
                      <wps:spPr>
                        <a:xfrm>
                          <a:off x="0" y="0"/>
                          <a:ext cx="533400" cy="409575"/>
                        </a:xfrm>
                        <a:prstGeom prst="rect">
                          <a:avLst/>
                        </a:prstGeom>
                        <a:solidFill>
                          <a:srgbClr val="0070C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1E66F" w14:textId="0F0C0E5D" w:rsidR="008B68BD" w:rsidRPr="008B68BD" w:rsidRDefault="008B68BD">
                            <w:pPr>
                              <w:rPr>
                                <w:sz w:val="16"/>
                              </w:rPr>
                            </w:pPr>
                            <w:r w:rsidRPr="008B68BD">
                              <w:rPr>
                                <w:sz w:val="16"/>
                              </w:rPr>
                              <w:t>Cmd-Pattern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5" o:spid="_x0000_s1032" type="#_x0000_t202" style="position:absolute;left:0;text-align:left;margin-left:166.9pt;margin-top:8.65pt;width:42pt;height:32.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" fillcolor="#0070c0" strokeweight=".5pt">
                <v:textbox>
                  <w:txbxContent>
                    <w:p w14:paraId="4311E66F" w14:textId="0F0C0E5D" w:rsidR="008B68BD" w:rsidRPr="008B68BD" w:rsidRDefault="008B68BD">
                      <w:pPr>
                        <w:rPr>
                          <w:sz w:val="16"/>
                        </w:rPr>
                      </w:pPr>
                      <w:r w:rsidRPr="008B68BD">
                        <w:rPr>
                          <w:sz w:val="16"/>
                        </w:rPr>
                        <w:t>Cmd-Pattern</w:t>
                      </w:r>
                    </w:p>
                  </w:txbxContent>
                </v:textbox>
              </v:shape>
            </w:pict>
          </mc:Fallback>
        </mc:AlternateContent>
      </w:r>
    </w:p>
    <w:p w14:paraId="6B14B5D3" w14:textId="6029F97F" w:rsidR="009D3D7E" w:rsidRDefault="008B68BD" w:rsidP="000C18AF">
      <w:r>
        <w:rPr>
          <w:noProof/>
          <w:lang w:val="de-AT" w:eastAsia="de-AT"/>
        </w:rPr>
        <mc:AlternateContent>
          <mc:Choice Requires="wps">
            <w:drawing>
              <wp:anchor distT="0" distB="0" distL="114300" distR="114300" simplePos="0" relativeHeight="251692544" behindDoc="0" locked="0" layoutInCell="1" allowOverlap="1" wp14:anchorId="2A35037E" wp14:editId="25947EE7">
                <wp:simplePos x="0" y="0"/>
                <wp:positionH relativeFrom="column">
                  <wp:posOffset>1957705</wp:posOffset>
                </wp:positionH>
                <wp:positionV relativeFrom="paragraph">
                  <wp:posOffset>44450</wp:posOffset>
                </wp:positionV>
                <wp:extent cx="514350" cy="1181100"/>
                <wp:effectExtent l="0" t="0" r="19050" b="19050"/>
                <wp:wrapNone/>
                <wp:docPr id="43" name="Textfeld 43"/>
                <wp:cNvGraphicFramePr/>
                <a:graphic xmlns:a="http://schemas.openxmlformats.org/drawingml/2006/main">
                  <a:graphicData uri="http://schemas.microsoft.com/office/word/2010/wordprocessingShape">
                    <wps:wsp>
                      <wps:cNvSpPr txBox="1"/>
                      <wps:spPr>
                        <a:xfrm>
                          <a:off x="0" y="0"/>
                          <a:ext cx="514350" cy="11811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15609B" w14:textId="06183DD7" w:rsidR="008B68BD" w:rsidRPr="008B68BD" w:rsidRDefault="008B68BD" w:rsidP="008B68BD">
                            <w:pPr>
                              <w:jc w:val="center"/>
                              <w:rPr>
                                <w:sz w:val="16"/>
                              </w:rPr>
                            </w:pPr>
                            <w:r w:rsidRPr="008B68BD">
                              <w:rPr>
                                <w:sz w:val="16"/>
                              </w:rPr>
                              <w:t>Master/Slave</w:t>
                            </w:r>
                            <w:r w:rsidRPr="008B68BD">
                              <w:rPr>
                                <w:sz w:val="16"/>
                              </w:rPr>
                              <w:br/>
                              <w:t>(bridged)</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43" o:spid="_x0000_s1033" type="#_x0000_t202" style="position:absolute;left:0;text-align:left;margin-left:154.15pt;margin-top:3.5pt;width:40.5pt;height:93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" fillcolor="#ffc000" strokeweight=".5pt">
                <v:textbox style="layout-flow:vertical">
                  <w:txbxContent>
                    <w:p w14:paraId="3115609B" w14:textId="06183DD7" w:rsidR="008B68BD" w:rsidRPr="008B68BD" w:rsidRDefault="008B68BD" w:rsidP="008B68BD">
                      <w:pPr>
                        <w:jc w:val="center"/>
                        <w:rPr>
                          <w:sz w:val="16"/>
                        </w:rPr>
                      </w:pPr>
                      <w:r w:rsidRPr="008B68BD">
                        <w:rPr>
                          <w:sz w:val="16"/>
                        </w:rPr>
                        <w:t>Master/Slave</w:t>
                      </w:r>
                      <w:r w:rsidRPr="008B68BD">
                        <w:rPr>
                          <w:sz w:val="16"/>
                        </w:rPr>
                        <w:br/>
                        <w:t>(bridged)</w:t>
                      </w:r>
                    </w:p>
                  </w:txbxContent>
                </v:textbox>
              </v:shape>
            </w:pict>
          </mc:Fallback>
        </mc:AlternateContent>
      </w:r>
      <w:r w:rsidR="00511601">
        <w:rPr>
          <w:noProof/>
          <w:lang w:val="de-AT" w:eastAsia="de-AT"/>
        </w:rPr>
        <mc:AlternateContent>
          <mc:Choice Requires="wps">
            <w:drawing>
              <wp:anchor distT="0" distB="0" distL="114300" distR="114300" simplePos="0" relativeHeight="251688448" behindDoc="0" locked="0" layoutInCell="1" allowOverlap="1" wp14:anchorId="5DEF8F8A" wp14:editId="5E8D6FAA">
                <wp:simplePos x="0" y="0"/>
                <wp:positionH relativeFrom="column">
                  <wp:posOffset>2881630</wp:posOffset>
                </wp:positionH>
                <wp:positionV relativeFrom="paragraph">
                  <wp:posOffset>44450</wp:posOffset>
                </wp:positionV>
                <wp:extent cx="457200" cy="1181100"/>
                <wp:effectExtent l="0" t="0" r="19050" b="19050"/>
                <wp:wrapNone/>
                <wp:docPr id="41" name="Textfeld 41"/>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6F55B4" w14:textId="0453273A" w:rsidR="00511601" w:rsidRDefault="00511601" w:rsidP="00511601">
                            <w:pPr>
                              <w:jc w:val="center"/>
                            </w:pPr>
                            <w:r>
                              <w:t>Broker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1" o:spid="_x0000_s1034" type="#_x0000_t202" style="position:absolute;left:0;text-align:left;margin-left:226.9pt;margin-top:3.5pt;width:36pt;height:93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" fillcolor="#00b050" strokeweight=".5pt">
                <v:textbox style="layout-flow:vertical">
                  <w:txbxContent>
                    <w:p w14:paraId="3B6F55B4" w14:textId="0453273A" w:rsidR="00511601" w:rsidRDefault="00511601" w:rsidP="00511601">
                      <w:pPr>
                        <w:jc w:val="center"/>
                      </w:pPr>
                      <w:r>
                        <w:t>Broker</w:t>
                      </w:r>
                    </w:p>
                  </w:txbxContent>
                </v:textbox>
              </v:shape>
            </w:pict>
          </mc:Fallback>
        </mc:AlternateContent>
      </w:r>
      <w:r w:rsidR="00511601">
        <w:rPr>
          <w:noProof/>
          <w:lang w:val="de-AT" w:eastAsia="de-AT"/>
        </w:rPr>
        <mc:AlternateContent>
          <mc:Choice Requires="wps">
            <w:drawing>
              <wp:anchor distT="0" distB="0" distL="114300" distR="114300" simplePos="0" relativeHeight="251690496" behindDoc="0" locked="0" layoutInCell="1" allowOverlap="1" wp14:anchorId="6A8B3106" wp14:editId="7301B6B4">
                <wp:simplePos x="0" y="0"/>
                <wp:positionH relativeFrom="column">
                  <wp:posOffset>3338830</wp:posOffset>
                </wp:positionH>
                <wp:positionV relativeFrom="paragraph">
                  <wp:posOffset>44450</wp:posOffset>
                </wp:positionV>
                <wp:extent cx="457200" cy="11811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AE3E0E" w14:textId="3273907C" w:rsidR="00511601" w:rsidRDefault="00511601" w:rsidP="00511601">
                            <w:pPr>
                              <w:jc w:val="center"/>
                            </w:pPr>
                            <w:r>
                              <w:t>Pipes / Filters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42" o:spid="_x0000_s1035" type="#_x0000_t202" style="position:absolute;left:0;text-align:left;margin-left:262.9pt;margin-top:3.5pt;width:36pt;height:93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" fillcolor="#00b050" strokeweight=".5pt">
                <v:textbox style="layout-flow:vertical">
                  <w:txbxContent>
                    <w:p w14:paraId="37AE3E0E" w14:textId="3273907C" w:rsidR="00511601" w:rsidRDefault="00511601" w:rsidP="00511601">
                      <w:pPr>
                        <w:jc w:val="center"/>
                      </w:pPr>
                      <w:r>
                        <w:t>Pipes / Filters</w:t>
                      </w:r>
                    </w:p>
                  </w:txbxContent>
                </v:textbox>
              </v:shape>
            </w:pict>
          </mc:Fallback>
        </mc:AlternateContent>
      </w:r>
    </w:p>
    <w:p w14:paraId="14905F8F" w14:textId="3DD55F6E" w:rsidR="009D3D7E" w:rsidRDefault="009D3D7E" w:rsidP="000C18AF"/>
    <w:p w14:paraId="01AEA6D4" w14:textId="5FEE6E35" w:rsidR="009D3D7E" w:rsidRDefault="00F47BA3" w:rsidP="000C18AF">
      <w:r>
        <w:rPr>
          <w:noProof/>
          <w:lang w:val="de-AT" w:eastAsia="de-AT"/>
        </w:rPr>
        <mc:AlternateContent>
          <mc:Choice Requires="wps">
            <w:drawing>
              <wp:anchor distT="0" distB="0" distL="114300" distR="114300" simplePos="0" relativeHeight="251695616" behindDoc="0" locked="0" layoutInCell="1" allowOverlap="1" wp14:anchorId="68B8FAE0" wp14:editId="01BE6ED5">
                <wp:simplePos x="0" y="0"/>
                <wp:positionH relativeFrom="column">
                  <wp:posOffset>3757930</wp:posOffset>
                </wp:positionH>
                <wp:positionV relativeFrom="paragraph">
                  <wp:posOffset>83820</wp:posOffset>
                </wp:positionV>
                <wp:extent cx="76200" cy="85725"/>
                <wp:effectExtent l="57150" t="19050" r="76200" b="104775"/>
                <wp:wrapNone/>
                <wp:docPr id="46" name="Rechteck 46"/>
                <wp:cNvGraphicFramePr/>
                <a:graphic xmlns:a="http://schemas.openxmlformats.org/drawingml/2006/main">
                  <a:graphicData uri="http://schemas.microsoft.com/office/word/2010/wordprocessingShape">
                    <wps:wsp>
                      <wps:cNvSpPr/>
                      <wps:spPr>
                        <a:xfrm>
                          <a:off x="0" y="0"/>
                          <a:ext cx="76200" cy="857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4DC976A" id="Rechteck 46" o:spid="_x0000_s1026" style="position:absolute;margin-left:295.9pt;margin-top:6.6pt;width:6pt;height:6.7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p>
    <w:p w14:paraId="1094540C" w14:textId="0A244E9D" w:rsidR="009D3D7E" w:rsidRDefault="00AF1476" w:rsidP="000C18AF">
      <w:r>
        <w:rPr>
          <w:noProof/>
          <w:lang w:val="de-AT" w:eastAsia="de-AT"/>
        </w:rPr>
        <mc:AlternateContent>
          <mc:Choice Requires="wps">
            <w:drawing>
              <wp:anchor distT="0" distB="0" distL="114300" distR="114300" simplePos="0" relativeHeight="251693568" behindDoc="0" locked="0" layoutInCell="1" allowOverlap="1" wp14:anchorId="04253755" wp14:editId="103A05D4">
                <wp:simplePos x="0" y="0"/>
                <wp:positionH relativeFrom="column">
                  <wp:posOffset>2414905</wp:posOffset>
                </wp:positionH>
                <wp:positionV relativeFrom="paragraph">
                  <wp:posOffset>57785</wp:posOffset>
                </wp:positionV>
                <wp:extent cx="523875" cy="381000"/>
                <wp:effectExtent l="0" t="0" r="28575" b="19050"/>
                <wp:wrapNone/>
                <wp:docPr id="44" name="Textfeld 44"/>
                <wp:cNvGraphicFramePr/>
                <a:graphic xmlns:a="http://schemas.openxmlformats.org/drawingml/2006/main">
                  <a:graphicData uri="http://schemas.microsoft.com/office/word/2010/wordprocessingShape">
                    <wps:wsp>
                      <wps:cNvSpPr txBox="1"/>
                      <wps:spPr>
                        <a:xfrm>
                          <a:off x="0" y="0"/>
                          <a:ext cx="5238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5E931F" w14:textId="7CD07592" w:rsidR="008B68BD" w:rsidRDefault="008B68BD" w:rsidP="008B68BD">
                            <w:pPr>
                              <w:jc w:val="center"/>
                            </w:pPr>
                            <w: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44" o:spid="_x0000_s1036" type="#_x0000_t202" style="position:absolute;left:0;text-align:left;margin-left:190.15pt;margin-top:4.55pt;width:41.25pt;height:30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" fillcolor="white [3201]" strokeweight=".5pt">
                <v:textbox>
                  <w:txbxContent>
                    <w:p w14:paraId="395E931F" w14:textId="7CD07592" w:rsidR="008B68BD" w:rsidRDefault="008B68BD" w:rsidP="008B68BD">
                      <w:pPr>
                        <w:jc w:val="center"/>
                      </w:pPr>
                      <w:r>
                        <w:t>F/R</w:t>
                      </w:r>
                    </w:p>
                  </w:txbxContent>
                </v:textbox>
              </v:shape>
            </w:pict>
          </mc:Fallback>
        </mc:AlternateContent>
      </w:r>
    </w:p>
    <w:p w14:paraId="25690B08" w14:textId="43AF9939" w:rsidR="009D3D7E" w:rsidRDefault="009D3D7E" w:rsidP="000C18AF"/>
    <w:p w14:paraId="49D8EE00" w14:textId="77777777" w:rsidR="009D3D7E" w:rsidRDefault="009D3D7E" w:rsidP="000C18AF"/>
    <w:p w14:paraId="222F4367" w14:textId="77777777" w:rsidR="009D3D7E" w:rsidRDefault="009D3D7E" w:rsidP="000C18AF"/>
    <w:p w14:paraId="0A399240" w14:textId="77777777" w:rsidR="009D3D7E" w:rsidRDefault="009D3D7E" w:rsidP="000C18AF"/>
    <w:p w14:paraId="5DAC4DD5" w14:textId="7EF8904D" w:rsidR="009D3D7E" w:rsidRDefault="00511601" w:rsidP="000C18AF">
      <w:r>
        <w:t>Anfrage immer gleich:</w:t>
      </w:r>
    </w:p>
    <w:p w14:paraId="5B5C4CBB" w14:textId="11EFA58B" w:rsidR="00511601" w:rsidRDefault="00511601" w:rsidP="00511601">
      <w:pPr>
        <w:pStyle w:val="Listenabsatz"/>
        <w:numPr>
          <w:ilvl w:val="0"/>
          <w:numId w:val="20"/>
        </w:numPr>
      </w:pPr>
      <w:r>
        <w:t>Pipes and Filters ändert die Anfrage sodass die Anfrage für das Endgerät opt</w:t>
      </w:r>
      <w:r w:rsidR="00F47BA3">
        <w:t>i</w:t>
      </w:r>
      <w:r>
        <w:t>miert werden kann (Mobile / Tablet / Browsser)</w:t>
      </w:r>
      <w:r w:rsidR="00F47BA3">
        <w:t xml:space="preserve"> + eigener Filter für Authentifizierung</w:t>
      </w:r>
    </w:p>
    <w:p w14:paraId="08C4F599" w14:textId="0472DBFC" w:rsidR="00B1448B" w:rsidRPr="00522E4C" w:rsidRDefault="00511601" w:rsidP="00C53943">
      <w:pPr>
        <w:pStyle w:val="Listenabsatz"/>
        <w:numPr>
          <w:ilvl w:val="0"/>
          <w:numId w:val="20"/>
        </w:numPr>
      </w:pPr>
      <w:r>
        <w:t xml:space="preserve">Broker gibt </w:t>
      </w:r>
      <w:r w:rsidR="008B68BD">
        <w:t>über „Forward Receiver“</w:t>
      </w:r>
      <w:r w:rsidR="00522E4C">
        <w:t xml:space="preserve"> (IPC)</w:t>
      </w:r>
      <w:r w:rsidR="008B68BD">
        <w:t xml:space="preserve"> </w:t>
      </w:r>
      <w:r>
        <w:t xml:space="preserve">dem Datenquellen-Master bekannt </w:t>
      </w:r>
      <w:r w:rsidR="00F47BA3">
        <w:t>„</w:t>
      </w:r>
      <w:r>
        <w:t>wo was wie</w:t>
      </w:r>
      <w:r w:rsidR="00F47BA3">
        <w:t>“</w:t>
      </w:r>
      <w:r>
        <w:t xml:space="preserve"> … Master instanziiert einen gebridgeten Slave und </w:t>
      </w:r>
      <w:r w:rsidR="008B68BD">
        <w:t xml:space="preserve">speichert sich über Command-Pattern </w:t>
      </w:r>
    </w:p>
    <w:p w14:paraId="67012566" w14:textId="77777777" w:rsidR="00AF1476" w:rsidRDefault="00AF1476" w:rsidP="00AF1476">
      <w:pPr>
        <w:pStyle w:val="berschrift1"/>
      </w:pPr>
      <w:bookmarkStart w:id="53" w:name="_Toc161293449"/>
      <w:bookmarkStart w:id="54" w:name="_Toc188159235"/>
      <w:r w:rsidRPr="00D62916">
        <w:t>Laufzeitsicht</w:t>
      </w:r>
      <w:bookmarkEnd w:id="53"/>
      <w:bookmarkEnd w:id="54"/>
    </w:p>
    <w:p w14:paraId="52966FDB" w14:textId="77777777" w:rsidR="00B1448B" w:rsidRPr="00522E4C" w:rsidRDefault="00B1448B" w:rsidP="00C53943">
      <w:pPr>
        <w:rPr>
          <w:lang w:val="de-AT"/>
        </w:rPr>
      </w:pPr>
    </w:p>
    <w:p w14:paraId="22A60A68" w14:textId="77777777" w:rsidR="00E864AB" w:rsidRPr="00D62916" w:rsidRDefault="00E864AB" w:rsidP="00E864AB">
      <w:pPr>
        <w:pStyle w:val="berschrift1"/>
      </w:pPr>
      <w:bookmarkStart w:id="55" w:name="_Toc161293454"/>
      <w:bookmarkStart w:id="56" w:name="_Toc188159240"/>
      <w:r w:rsidRPr="00D62916">
        <w:t>Verteilungssicht</w:t>
      </w:r>
      <w:bookmarkEnd w:id="55"/>
      <w:bookmarkEnd w:id="56"/>
    </w:p>
    <w:p w14:paraId="04713D16" w14:textId="77777777" w:rsidR="00E864AB" w:rsidRPr="00D62916" w:rsidRDefault="00E864AB" w:rsidP="00E864AB">
      <w:pPr>
        <w:spacing w:before="56" w:after="113"/>
        <w:rPr>
          <w:rFonts w:cs="Arial"/>
          <w:sz w:val="20"/>
        </w:rPr>
      </w:pPr>
    </w:p>
    <w:p w14:paraId="5D5F2267" w14:textId="74AD825E" w:rsidR="00E864AB" w:rsidRPr="00D62916" w:rsidRDefault="00E864AB" w:rsidP="00E864AB">
      <w:pPr>
        <w:pStyle w:val="berschrift1"/>
      </w:pPr>
      <w:bookmarkStart w:id="57" w:name="_Toc161293460"/>
      <w:bookmarkStart w:id="58" w:name="_Toc188159243"/>
      <w:r w:rsidRPr="00D62916">
        <w:t>Konzepte</w:t>
      </w:r>
      <w:bookmarkEnd w:id="57"/>
      <w:bookmarkEnd w:id="58"/>
    </w:p>
    <w:p w14:paraId="142C5389" w14:textId="77777777" w:rsidR="005675D4" w:rsidRPr="00D62916" w:rsidRDefault="005675D4" w:rsidP="00E864AB">
      <w:pPr>
        <w:spacing w:before="56" w:after="113"/>
        <w:rPr>
          <w:rFonts w:cs="Arial"/>
          <w:sz w:val="20"/>
        </w:rPr>
      </w:pPr>
    </w:p>
    <w:p w14:paraId="39B5A2CF" w14:textId="77777777" w:rsidR="00E25035" w:rsidRDefault="00E25035" w:rsidP="00E25035">
      <w:pPr>
        <w:pStyle w:val="berschrift2"/>
      </w:pPr>
      <w:bookmarkStart w:id="59" w:name="_Toc188159244"/>
      <w:bookmarkStart w:id="60" w:name="OLE_LINK29"/>
      <w:bookmarkStart w:id="61" w:name="OLE_LINK30"/>
      <w:bookmarkStart w:id="62" w:name="_Toc161293461"/>
      <w:r>
        <w:t>Fachliche Strukturen und Modelle</w:t>
      </w:r>
      <w:bookmarkEnd w:id="59"/>
    </w:p>
    <w:p w14:paraId="4124D289" w14:textId="0918CD54" w:rsidR="00C53943" w:rsidRDefault="00C53943">
      <w:pPr>
        <w:spacing w:before="0"/>
        <w:jc w:val="left"/>
        <w:rPr>
          <w:rFonts w:cs="Arial"/>
          <w:b/>
          <w:bCs/>
          <w:iCs/>
          <w:sz w:val="24"/>
          <w:szCs w:val="28"/>
        </w:rPr>
      </w:pPr>
      <w:bookmarkStart w:id="63" w:name="_Toc188159245"/>
      <w:bookmarkEnd w:id="60"/>
      <w:bookmarkEnd w:id="61"/>
    </w:p>
    <w:p w14:paraId="705C9EF0" w14:textId="7AC05FB6" w:rsidR="00A143B9" w:rsidRDefault="005675D4" w:rsidP="00A143B9">
      <w:pPr>
        <w:pStyle w:val="berschrift2"/>
      </w:pPr>
      <w:r>
        <w:t>Typische Muster und Strukturen</w:t>
      </w:r>
      <w:bookmarkEnd w:id="63"/>
    </w:p>
    <w:p w14:paraId="02360B02" w14:textId="23128143" w:rsidR="00A143B9" w:rsidRDefault="00A143B9" w:rsidP="000C18AF">
      <w:pPr>
        <w:pStyle w:val="berschrift3"/>
      </w:pPr>
      <w:r>
        <w:t>Nicht funktionale Muster</w:t>
      </w:r>
    </w:p>
    <w:p w14:paraId="6EB552CF" w14:textId="433C126F" w:rsidR="002A3F1F" w:rsidRDefault="002A3F1F" w:rsidP="000C18AF">
      <w:pPr>
        <w:pStyle w:val="berschrift3"/>
        <w:numPr>
          <w:ilvl w:val="3"/>
          <w:numId w:val="1"/>
        </w:numPr>
      </w:pPr>
      <w:r>
        <w:t>Broker</w:t>
      </w:r>
    </w:p>
    <w:p w14:paraId="638C35FA" w14:textId="3EC8A3A9" w:rsidR="005F1DAD" w:rsidRPr="005F1DAD" w:rsidRDefault="005F1DAD" w:rsidP="005F1DAD">
      <w:r>
        <w:t>Der Broker ist dafür verantwortlich die Anfrage an das bestehende Service weiterzuleiten</w:t>
      </w:r>
      <w:r w:rsidR="007F1FD6">
        <w:t xml:space="preserve"> (mapping von Request auf Data-Source)</w:t>
      </w:r>
      <w:r>
        <w:t>. Der Broke</w:t>
      </w:r>
      <w:r w:rsidR="00926858">
        <w:t xml:space="preserve">r nimmt die </w:t>
      </w:r>
      <w:r w:rsidR="007F1FD6">
        <w:t xml:space="preserve">bereits angepasste </w:t>
      </w:r>
      <w:r w:rsidR="00926858">
        <w:t xml:space="preserve">Anfrage </w:t>
      </w:r>
      <w:r w:rsidR="007F1FD6">
        <w:lastRenderedPageBreak/>
        <w:t xml:space="preserve">(siehe pipes and filters) </w:t>
      </w:r>
      <w:r>
        <w:t>entgegen und fragt die Datenquelle</w:t>
      </w:r>
      <w:r w:rsidR="007F1FD6">
        <w:t>n an</w:t>
      </w:r>
      <w:r>
        <w:t xml:space="preserve">. Sollten neue Datenquellen hinzugefügt werden, muss </w:t>
      </w:r>
      <w:r w:rsidR="007F1FD6">
        <w:t>der Broker</w:t>
      </w:r>
      <w:r>
        <w:t xml:space="preserve"> </w:t>
      </w:r>
      <w:r w:rsidR="007F1FD6">
        <w:t>um</w:t>
      </w:r>
      <w:r>
        <w:t xml:space="preserve"> die Datenquellen upgedatet werden.</w:t>
      </w:r>
    </w:p>
    <w:p w14:paraId="74248DF7" w14:textId="36DC116A" w:rsidR="0086403E" w:rsidRDefault="002A3F1F" w:rsidP="0086403E">
      <w:pPr>
        <w:pStyle w:val="berschrift3"/>
        <w:numPr>
          <w:ilvl w:val="3"/>
          <w:numId w:val="1"/>
        </w:numPr>
      </w:pPr>
      <w:r>
        <w:t>Master-Slave</w:t>
      </w:r>
    </w:p>
    <w:p w14:paraId="5335A8F4" w14:textId="1D3A6493" w:rsidR="0086403E" w:rsidRDefault="0086403E" w:rsidP="0086403E">
      <w:r>
        <w:rPr>
          <w:noProof/>
          <w:lang w:val="de-AT" w:eastAsia="de-AT"/>
        </w:rPr>
        <mc:AlternateContent>
          <mc:Choice Requires="wps">
            <w:drawing>
              <wp:anchor distT="0" distB="0" distL="114300" distR="114300" simplePos="0" relativeHeight="251657728" behindDoc="0" locked="0" layoutInCell="1" allowOverlap="1" wp14:anchorId="72178250" wp14:editId="22453798">
                <wp:simplePos x="0" y="0"/>
                <wp:positionH relativeFrom="column">
                  <wp:posOffset>848995</wp:posOffset>
                </wp:positionH>
                <wp:positionV relativeFrom="paragraph">
                  <wp:posOffset>51435</wp:posOffset>
                </wp:positionV>
                <wp:extent cx="1990725" cy="1181100"/>
                <wp:effectExtent l="0" t="0" r="28575" b="19050"/>
                <wp:wrapNone/>
                <wp:docPr id="29" name="Textfeld 29"/>
                <wp:cNvGraphicFramePr/>
                <a:graphic xmlns:a="http://schemas.openxmlformats.org/drawingml/2006/main">
                  <a:graphicData uri="http://schemas.microsoft.com/office/word/2010/wordprocessingShape">
                    <wps:wsp>
                      <wps:cNvSpPr txBox="1"/>
                      <wps:spPr>
                        <a:xfrm>
                          <a:off x="0" y="0"/>
                          <a:ext cx="19907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67E7" w14:textId="77777777" w:rsidR="0086403E" w:rsidRPr="00DD3482" w:rsidRDefault="0086403E" w:rsidP="0086403E">
                            <w:pPr>
                              <w:rPr>
                                <w:lang w:val="en-US"/>
                              </w:rPr>
                            </w:pPr>
                            <w:r w:rsidRPr="00DD3482">
                              <w:rPr>
                                <w:lang w:val="en-US"/>
                              </w:rPr>
                              <w:t>Master</w:t>
                            </w:r>
                          </w:p>
                          <w:p w14:paraId="4251C6E3" w14:textId="77777777" w:rsidR="0086403E" w:rsidRPr="00DD3482" w:rsidRDefault="0086403E" w:rsidP="0086403E">
                            <w:pPr>
                              <w:pBdr>
                                <w:top w:val="single" w:sz="6" w:space="1" w:color="auto"/>
                                <w:bottom w:val="single" w:sz="6" w:space="1" w:color="auto"/>
                              </w:pBdr>
                              <w:rPr>
                                <w:lang w:val="en-US"/>
                              </w:rPr>
                            </w:pPr>
                            <w:r w:rsidRPr="00DD3482">
                              <w:rPr>
                                <w:lang w:val="en-US"/>
                              </w:rPr>
                              <w:t>+ result</w:t>
                            </w:r>
                          </w:p>
                          <w:p w14:paraId="5647C542" w14:textId="70C5667A" w:rsidR="0086403E" w:rsidRPr="00DD3482" w:rsidRDefault="0086403E" w:rsidP="0086403E">
                            <w:pPr>
                              <w:rPr>
                                <w:i/>
                                <w:lang w:val="en-US"/>
                              </w:rPr>
                            </w:pPr>
                            <w:r w:rsidRPr="00DD3482">
                              <w:rPr>
                                <w:lang w:val="en-US"/>
                              </w:rPr>
                              <w:t>+launch()</w:t>
                            </w:r>
                            <w:r w:rsidRPr="00DD3482">
                              <w:rPr>
                                <w:lang w:val="en-US"/>
                              </w:rPr>
                              <w:br/>
                            </w:r>
                            <w:r w:rsidRPr="00DD3482">
                              <w:rPr>
                                <w:i/>
                                <w:lang w:val="en-US"/>
                              </w:rPr>
                              <w:t>+makeSlave()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9" o:spid="_x0000_s1037" type="#_x0000_t202" style="position:absolute;left:0;text-align:left;margin-left:66.85pt;margin-top:4.05pt;width:156.75pt;height:93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" fillcolor="white [3201]" strokeweight=".5pt">
                <v:textbox>
                  <w:txbxContent>
                    <w:p w14:paraId="354F67E7" w14:textId="77777777" w:rsidR="0086403E" w:rsidRPr="00DD3482" w:rsidRDefault="0086403E" w:rsidP="0086403E">
                      <w:pPr>
                        <w:rPr>
                          <w:lang w:val="en-US"/>
                        </w:rPr>
                      </w:pPr>
                      <w:r w:rsidRPr="00DD3482">
                        <w:rPr>
                          <w:lang w:val="en-US"/>
                        </w:rPr>
                        <w:t>Master</w:t>
                      </w:r>
                    </w:p>
                    <w:p w14:paraId="4251C6E3" w14:textId="77777777" w:rsidR="0086403E" w:rsidRPr="00DD3482" w:rsidRDefault="0086403E" w:rsidP="0086403E">
                      <w:pPr>
                        <w:pBdr>
                          <w:top w:val="single" w:sz="6" w:space="1" w:color="auto"/>
                          <w:bottom w:val="single" w:sz="6" w:space="1" w:color="auto"/>
                        </w:pBdr>
                        <w:rPr>
                          <w:lang w:val="en-US"/>
                        </w:rPr>
                      </w:pPr>
                      <w:r w:rsidRPr="00DD3482">
                        <w:rPr>
                          <w:lang w:val="en-US"/>
                        </w:rPr>
                        <w:t>+ result</w:t>
                      </w:r>
                    </w:p>
                    <w:p w14:paraId="5647C542" w14:textId="70C5667A" w:rsidR="0086403E" w:rsidRPr="00DD3482" w:rsidRDefault="0086403E" w:rsidP="0086403E">
                      <w:pPr>
                        <w:rPr>
                          <w:i/>
                          <w:lang w:val="en-US"/>
                        </w:rPr>
                      </w:pPr>
                      <w:r w:rsidRPr="00DD3482">
                        <w:rPr>
                          <w:lang w:val="en-US"/>
                        </w:rPr>
                        <w:t>+launch()</w:t>
                      </w:r>
                      <w:r w:rsidRPr="00DD3482">
                        <w:rPr>
                          <w:lang w:val="en-US"/>
                        </w:rPr>
                        <w:br/>
                      </w:r>
                      <w:r w:rsidRPr="00DD3482">
                        <w:rPr>
                          <w:i/>
                          <w:lang w:val="en-US"/>
                        </w:rPr>
                        <w:t>+makeSlave() : Slave</w:t>
                      </w:r>
                    </w:p>
                  </w:txbxContent>
                </v:textbox>
              </v:shape>
            </w:pict>
          </mc:Fallback>
        </mc:AlternateContent>
      </w:r>
      <w:r>
        <w:rPr>
          <w:noProof/>
          <w:lang w:val="de-AT" w:eastAsia="de-AT"/>
        </w:rPr>
        <mc:AlternateContent>
          <mc:Choice Requires="wps">
            <w:drawing>
              <wp:anchor distT="0" distB="0" distL="114300" distR="114300" simplePos="0" relativeHeight="251658752" behindDoc="0" locked="0" layoutInCell="1" allowOverlap="1" wp14:anchorId="11B5B0AB" wp14:editId="66FD662A">
                <wp:simplePos x="0" y="0"/>
                <wp:positionH relativeFrom="column">
                  <wp:posOffset>3363595</wp:posOffset>
                </wp:positionH>
                <wp:positionV relativeFrom="paragraph">
                  <wp:posOffset>51435</wp:posOffset>
                </wp:positionV>
                <wp:extent cx="2028825" cy="9144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76A2B" w14:textId="77777777" w:rsidR="0086403E" w:rsidRPr="008D2958" w:rsidRDefault="0086403E" w:rsidP="0086403E">
                            <w:pPr>
                              <w:rPr>
                                <w:i/>
                              </w:rPr>
                            </w:pPr>
                            <w:r>
                              <w:rPr>
                                <w:i/>
                              </w:rPr>
                              <w:t>Slave</w:t>
                            </w:r>
                          </w:p>
                          <w:p w14:paraId="0C60AA66" w14:textId="77777777" w:rsidR="0086403E" w:rsidRDefault="0086403E" w:rsidP="0086403E">
                            <w:pPr>
                              <w:pBdr>
                                <w:top w:val="single" w:sz="6" w:space="1" w:color="auto"/>
                                <w:bottom w:val="single" w:sz="6" w:space="1" w:color="auto"/>
                              </w:pBdr>
                            </w:pPr>
                            <w:r>
                              <w:t>+ result</w:t>
                            </w:r>
                          </w:p>
                          <w:p w14:paraId="7375B610" w14:textId="77777777" w:rsidR="0086403E" w:rsidRPr="00DD3482" w:rsidRDefault="0086403E" w:rsidP="0086403E">
                            <w:pPr>
                              <w:rPr>
                                <w:i/>
                              </w:rPr>
                            </w:pPr>
                            <w:r w:rsidRPr="00DD3482">
                              <w:rPr>
                                <w:i/>
                              </w:rP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0" o:spid="_x0000_s1038" type="#_x0000_t202" style="position:absolute;left:0;text-align:left;margin-left:264.85pt;margin-top:4.05pt;width:159.75pt;height:1in;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" fillcolor="white [3201]" strokeweight=".5pt">
                <v:textbox>
                  <w:txbxContent>
                    <w:p w14:paraId="1A676A2B" w14:textId="77777777" w:rsidR="0086403E" w:rsidRPr="008D2958" w:rsidRDefault="0086403E" w:rsidP="0086403E">
                      <w:pPr>
                        <w:rPr>
                          <w:i/>
                        </w:rPr>
                      </w:pPr>
                      <w:r>
                        <w:rPr>
                          <w:i/>
                        </w:rPr>
                        <w:t>Slave</w:t>
                      </w:r>
                    </w:p>
                    <w:p w14:paraId="0C60AA66" w14:textId="77777777" w:rsidR="0086403E" w:rsidRDefault="0086403E" w:rsidP="0086403E">
                      <w:pPr>
                        <w:pBdr>
                          <w:top w:val="single" w:sz="6" w:space="1" w:color="auto"/>
                          <w:bottom w:val="single" w:sz="6" w:space="1" w:color="auto"/>
                        </w:pBdr>
                      </w:pPr>
                      <w:r>
                        <w:t>+ result</w:t>
                      </w:r>
                    </w:p>
                    <w:p w14:paraId="7375B610" w14:textId="77777777" w:rsidR="0086403E" w:rsidRPr="00DD3482" w:rsidRDefault="0086403E" w:rsidP="0086403E">
                      <w:pPr>
                        <w:rPr>
                          <w:i/>
                        </w:rPr>
                      </w:pPr>
                      <w:r w:rsidRPr="00DD3482">
                        <w:rPr>
                          <w:i/>
                        </w:rPr>
                        <w:t>+ run()</w:t>
                      </w:r>
                    </w:p>
                  </w:txbxContent>
                </v:textbox>
              </v:shape>
            </w:pict>
          </mc:Fallback>
        </mc:AlternateContent>
      </w:r>
      <w:r>
        <w:rPr>
          <w:noProof/>
          <w:lang w:val="de-AT" w:eastAsia="de-AT"/>
        </w:rPr>
        <mc:AlternateContent>
          <mc:Choice Requires="wps">
            <w:drawing>
              <wp:anchor distT="0" distB="0" distL="114300" distR="114300" simplePos="0" relativeHeight="251661824" behindDoc="0" locked="0" layoutInCell="1" allowOverlap="1" wp14:anchorId="06117E61" wp14:editId="4AFD0032">
                <wp:simplePos x="0" y="0"/>
                <wp:positionH relativeFrom="column">
                  <wp:posOffset>2839720</wp:posOffset>
                </wp:positionH>
                <wp:positionV relativeFrom="paragraph">
                  <wp:posOffset>364490</wp:posOffset>
                </wp:positionV>
                <wp:extent cx="276225" cy="171450"/>
                <wp:effectExtent l="19050" t="19050" r="28575" b="38100"/>
                <wp:wrapNone/>
                <wp:docPr id="21" name="Flussdiagramm: Verzweigung 21"/>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0D213352" id="_x0000_t110" coordsize="21600,21600" o:spt="110" path="m10800,l,10800,10800,21600,21600,10800xe">
                <v:stroke joinstyle="miter"/>
                <v:path gradientshapeok="t" o:connecttype="rect" textboxrect="5400,5400,16200,16200"/>
              </v:shapetype>
              <v:shape id="Flussdiagramm: Verzweigung 21" o:spid="_x0000_s1026" type="#_x0000_t110" style="position:absolute;margin-left:223.6pt;margin-top:28.7pt;width:21.75pt;height:13.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" fillcolor="white [3201]" strokecolor="black [3200]" strokeweight="2pt"/>
            </w:pict>
          </mc:Fallback>
        </mc:AlternateContent>
      </w:r>
    </w:p>
    <w:p w14:paraId="4C9F8849" w14:textId="6509EDAF" w:rsidR="0086403E" w:rsidRDefault="0086403E" w:rsidP="0086403E"/>
    <w:p w14:paraId="1F3C24B9" w14:textId="420A0031" w:rsidR="0086403E" w:rsidRDefault="0086403E" w:rsidP="0086403E">
      <w:r>
        <w:rPr>
          <w:noProof/>
          <w:lang w:val="de-AT" w:eastAsia="de-AT"/>
        </w:rPr>
        <mc:AlternateContent>
          <mc:Choice Requires="wps">
            <w:drawing>
              <wp:anchor distT="0" distB="0" distL="114300" distR="114300" simplePos="0" relativeHeight="251666944" behindDoc="0" locked="0" layoutInCell="1" allowOverlap="1" wp14:anchorId="014CC987" wp14:editId="683C6A42">
                <wp:simplePos x="0" y="0"/>
                <wp:positionH relativeFrom="column">
                  <wp:posOffset>3119755</wp:posOffset>
                </wp:positionH>
                <wp:positionV relativeFrom="paragraph">
                  <wp:posOffset>52705</wp:posOffset>
                </wp:positionV>
                <wp:extent cx="247650" cy="0"/>
                <wp:effectExtent l="0" t="0" r="19050" b="19050"/>
                <wp:wrapNone/>
                <wp:docPr id="24" name="Gerader Verbinder 24"/>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97FDA7B" id="Gerader Verbinder 24" o:spid="_x0000_s1026" style="position:absolute;flip:y;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4.15pt" to="265.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" strokecolor="black [3200]" strokeweight="3pt">
                <v:shadow on="t" color="black" opacity="22937f" origin=",.5" offset="0,.63889mm"/>
              </v:line>
            </w:pict>
          </mc:Fallback>
        </mc:AlternateContent>
      </w:r>
    </w:p>
    <w:p w14:paraId="61599CA1" w14:textId="7A58E63B" w:rsidR="0086403E" w:rsidRDefault="0086403E" w:rsidP="0086403E"/>
    <w:p w14:paraId="45DABB02" w14:textId="3F8568DC" w:rsidR="0086403E" w:rsidRDefault="0086403E" w:rsidP="0086403E">
      <w:r>
        <w:rPr>
          <w:noProof/>
          <w:lang w:val="de-AT" w:eastAsia="de-AT"/>
        </w:rPr>
        <mc:AlternateContent>
          <mc:Choice Requires="wps">
            <w:drawing>
              <wp:anchor distT="0" distB="0" distL="114300" distR="114300" simplePos="0" relativeHeight="251662848" behindDoc="0" locked="0" layoutInCell="1" allowOverlap="1" wp14:anchorId="398F9561" wp14:editId="3FE2B0E7">
                <wp:simplePos x="0" y="0"/>
                <wp:positionH relativeFrom="column">
                  <wp:posOffset>4373245</wp:posOffset>
                </wp:positionH>
                <wp:positionV relativeFrom="paragraph">
                  <wp:posOffset>91440</wp:posOffset>
                </wp:positionV>
                <wp:extent cx="190500" cy="1905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173171E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344.35pt;margin-top:7.2pt;width:15pt;height: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" fillcolor="white [3201]" strokecolor="black [3200]" strokeweight="2pt"/>
            </w:pict>
          </mc:Fallback>
        </mc:AlternateContent>
      </w:r>
    </w:p>
    <w:p w14:paraId="7345127E" w14:textId="05FD5821" w:rsidR="0086403E" w:rsidRDefault="0086403E" w:rsidP="0086403E">
      <w:r>
        <w:rPr>
          <w:noProof/>
          <w:lang w:val="de-AT" w:eastAsia="de-AT"/>
        </w:rPr>
        <mc:AlternateContent>
          <mc:Choice Requires="wps">
            <w:drawing>
              <wp:anchor distT="0" distB="0" distL="114300" distR="114300" simplePos="0" relativeHeight="251665920" behindDoc="0" locked="0" layoutInCell="1" allowOverlap="1" wp14:anchorId="2C4A1417" wp14:editId="7A7BA83A">
                <wp:simplePos x="0" y="0"/>
                <wp:positionH relativeFrom="column">
                  <wp:posOffset>4472305</wp:posOffset>
                </wp:positionH>
                <wp:positionV relativeFrom="paragraph">
                  <wp:posOffset>53975</wp:posOffset>
                </wp:positionV>
                <wp:extent cx="0" cy="704850"/>
                <wp:effectExtent l="76200" t="38100" r="76200" b="76200"/>
                <wp:wrapNone/>
                <wp:docPr id="23" name="Gerader Verbinder 23"/>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D95051" id="Gerader Verbinder 23" o:spid="_x0000_s1026" style="position:absolute;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4.25pt" to="352.1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" strokecolor="black [3200]" strokeweight="3pt">
                <v:shadow on="t" color="black" opacity="22937f" origin=",.5" offset="0,.63889mm"/>
              </v:line>
            </w:pict>
          </mc:Fallback>
        </mc:AlternateContent>
      </w:r>
      <w:r>
        <w:rPr>
          <w:noProof/>
          <w:lang w:val="de-AT" w:eastAsia="de-AT"/>
        </w:rPr>
        <mc:AlternateContent>
          <mc:Choice Requires="wps">
            <w:drawing>
              <wp:anchor distT="0" distB="0" distL="114300" distR="114300" simplePos="0" relativeHeight="251660800" behindDoc="0" locked="0" layoutInCell="1" allowOverlap="1" wp14:anchorId="317EF807" wp14:editId="11C7D19A">
                <wp:simplePos x="0" y="0"/>
                <wp:positionH relativeFrom="column">
                  <wp:posOffset>1744345</wp:posOffset>
                </wp:positionH>
                <wp:positionV relativeFrom="paragraph">
                  <wp:posOffset>120015</wp:posOffset>
                </wp:positionV>
                <wp:extent cx="190500" cy="190500"/>
                <wp:effectExtent l="19050" t="19050" r="38100" b="19050"/>
                <wp:wrapNone/>
                <wp:docPr id="19" name="Gleichschenkliges Dreieck 19"/>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5C89E65" id="Gleichschenkliges Dreieck 19" o:spid="_x0000_s1026" type="#_x0000_t5" style="position:absolute;margin-left:137.35pt;margin-top:9.45pt;width:15pt;height:1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" fillcolor="white [3201]" strokecolor="black [3200]" strokeweight="2pt"/>
            </w:pict>
          </mc:Fallback>
        </mc:AlternateContent>
      </w:r>
    </w:p>
    <w:p w14:paraId="3BE352A7" w14:textId="78317026" w:rsidR="0086403E" w:rsidRDefault="0086403E" w:rsidP="0086403E">
      <w:r>
        <w:rPr>
          <w:noProof/>
          <w:lang w:val="de-AT" w:eastAsia="de-AT"/>
        </w:rPr>
        <mc:AlternateContent>
          <mc:Choice Requires="wps">
            <w:drawing>
              <wp:anchor distT="0" distB="0" distL="114300" distR="114300" simplePos="0" relativeHeight="251664896" behindDoc="0" locked="0" layoutInCell="1" allowOverlap="1" wp14:anchorId="5F5868A1" wp14:editId="25EFD69C">
                <wp:simplePos x="0" y="0"/>
                <wp:positionH relativeFrom="column">
                  <wp:posOffset>1843405</wp:posOffset>
                </wp:positionH>
                <wp:positionV relativeFrom="paragraph">
                  <wp:posOffset>73660</wp:posOffset>
                </wp:positionV>
                <wp:extent cx="0" cy="447675"/>
                <wp:effectExtent l="0" t="0" r="19050" b="9525"/>
                <wp:wrapNone/>
                <wp:docPr id="22" name="Gerader Verbinder 22"/>
                <wp:cNvGraphicFramePr/>
                <a:graphic xmlns:a="http://schemas.openxmlformats.org/drawingml/2006/main">
                  <a:graphicData uri="http://schemas.microsoft.com/office/word/2010/wordprocessingShape">
                    <wps:wsp>
                      <wps:cNvCnPr/>
                      <wps:spPr>
                        <a:xfrm flipH="1" flipV="1">
                          <a:off x="0" y="0"/>
                          <a:ext cx="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C9864DB" id="Gerader Verbinder 22" o:spid="_x0000_s1026" style="position:absolute;flip:x y;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5.8pt" to="145.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" strokecolor="black [3200]" strokeweight="3pt">
                <v:shadow on="t" color="black" opacity="22937f" origin=",.5" offset="0,.63889mm"/>
              </v:line>
            </w:pict>
          </mc:Fallback>
        </mc:AlternateContent>
      </w:r>
    </w:p>
    <w:p w14:paraId="1AE69348" w14:textId="39156A8C" w:rsidR="0086403E" w:rsidRDefault="0086403E" w:rsidP="0086403E"/>
    <w:p w14:paraId="1AACF6FE" w14:textId="05A55C79" w:rsidR="0086403E" w:rsidRDefault="0086403E" w:rsidP="0086403E">
      <w:r>
        <w:rPr>
          <w:noProof/>
          <w:lang w:val="de-AT" w:eastAsia="de-AT"/>
        </w:rPr>
        <mc:AlternateContent>
          <mc:Choice Requires="wps">
            <w:drawing>
              <wp:anchor distT="0" distB="0" distL="114300" distR="114300" simplePos="0" relativeHeight="251659776" behindDoc="0" locked="0" layoutInCell="1" allowOverlap="1" wp14:anchorId="20E6C958" wp14:editId="6D8420FC">
                <wp:simplePos x="0" y="0"/>
                <wp:positionH relativeFrom="column">
                  <wp:posOffset>3363595</wp:posOffset>
                </wp:positionH>
                <wp:positionV relativeFrom="paragraph">
                  <wp:posOffset>45085</wp:posOffset>
                </wp:positionV>
                <wp:extent cx="2028825" cy="914400"/>
                <wp:effectExtent l="0" t="0" r="28575" b="19050"/>
                <wp:wrapNone/>
                <wp:docPr id="31" name="Textfeld 31"/>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D667B2" w14:textId="77777777" w:rsidR="0086403E" w:rsidRDefault="0086403E" w:rsidP="0086403E">
                            <w:r>
                              <w:t>ConcreteSlave</w:t>
                            </w:r>
                          </w:p>
                          <w:p w14:paraId="0D54D017" w14:textId="77777777" w:rsidR="0086403E" w:rsidRDefault="0086403E" w:rsidP="0086403E">
                            <w:pPr>
                              <w:pBdr>
                                <w:top w:val="single" w:sz="6" w:space="1" w:color="auto"/>
                                <w:bottom w:val="single" w:sz="6" w:space="1" w:color="auto"/>
                              </w:pBdr>
                            </w:pPr>
                          </w:p>
                          <w:p w14:paraId="09BFAD38" w14:textId="77777777" w:rsidR="0086403E" w:rsidRDefault="0086403E" w:rsidP="0086403E">
                            <w: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1" o:spid="_x0000_s1039" type="#_x0000_t202" style="position:absolute;left:0;text-align:left;margin-left:264.85pt;margin-top:3.55pt;width:159.75pt;height:1in;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" fillcolor="white [3201]" strokeweight=".5pt">
                <v:textbox>
                  <w:txbxContent>
                    <w:p w14:paraId="05D667B2" w14:textId="77777777" w:rsidR="0086403E" w:rsidRDefault="0086403E" w:rsidP="0086403E">
                      <w:r>
                        <w:t>ConcreteSlave</w:t>
                      </w:r>
                    </w:p>
                    <w:p w14:paraId="0D54D017" w14:textId="77777777" w:rsidR="0086403E" w:rsidRDefault="0086403E" w:rsidP="0086403E">
                      <w:pPr>
                        <w:pBdr>
                          <w:top w:val="single" w:sz="6" w:space="1" w:color="auto"/>
                          <w:bottom w:val="single" w:sz="6" w:space="1" w:color="auto"/>
                        </w:pBdr>
                      </w:pPr>
                    </w:p>
                    <w:p w14:paraId="09BFAD38" w14:textId="77777777" w:rsidR="0086403E" w:rsidRDefault="0086403E" w:rsidP="0086403E">
                      <w:r>
                        <w:t>+ run()</w:t>
                      </w:r>
                    </w:p>
                  </w:txbxContent>
                </v:textbox>
              </v:shape>
            </w:pict>
          </mc:Fallback>
        </mc:AlternateContent>
      </w:r>
      <w:r>
        <w:rPr>
          <w:noProof/>
          <w:lang w:val="de-AT" w:eastAsia="de-AT"/>
        </w:rPr>
        <mc:AlternateContent>
          <mc:Choice Requires="wps">
            <w:drawing>
              <wp:anchor distT="0" distB="0" distL="114300" distR="114300" simplePos="0" relativeHeight="251663872" behindDoc="0" locked="0" layoutInCell="1" allowOverlap="1" wp14:anchorId="7DE68002" wp14:editId="3A903F17">
                <wp:simplePos x="0" y="0"/>
                <wp:positionH relativeFrom="column">
                  <wp:posOffset>810895</wp:posOffset>
                </wp:positionH>
                <wp:positionV relativeFrom="paragraph">
                  <wp:posOffset>45085</wp:posOffset>
                </wp:positionV>
                <wp:extent cx="2028825" cy="914400"/>
                <wp:effectExtent l="0" t="0" r="28575" b="19050"/>
                <wp:wrapNone/>
                <wp:docPr id="32" name="Textfeld 32"/>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4ECED" w14:textId="77777777" w:rsidR="0086403E" w:rsidRDefault="0086403E" w:rsidP="0086403E">
                            <w:r>
                              <w:t>ConcreteMaster</w:t>
                            </w:r>
                          </w:p>
                          <w:p w14:paraId="4FE200AF" w14:textId="77777777" w:rsidR="0086403E" w:rsidRDefault="0086403E" w:rsidP="0086403E">
                            <w:pPr>
                              <w:pBdr>
                                <w:top w:val="single" w:sz="6" w:space="1" w:color="auto"/>
                                <w:bottom w:val="single" w:sz="6" w:space="1" w:color="auto"/>
                              </w:pBdr>
                            </w:pPr>
                          </w:p>
                          <w:p w14:paraId="2C412972" w14:textId="77777777" w:rsidR="0086403E" w:rsidRDefault="0086403E" w:rsidP="0086403E">
                            <w:r>
                              <w:t>+ 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32" o:spid="_x0000_s1040" type="#_x0000_t202" style="position:absolute;left:0;text-align:left;margin-left:63.85pt;margin-top:3.55pt;width:159.75pt;height:1in;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" fillcolor="white [3201]" strokeweight=".5pt">
                <v:textbox>
                  <w:txbxContent>
                    <w:p w14:paraId="1964ECED" w14:textId="77777777" w:rsidR="0086403E" w:rsidRDefault="0086403E" w:rsidP="0086403E">
                      <w:r>
                        <w:t>ConcreteMaster</w:t>
                      </w:r>
                    </w:p>
                    <w:p w14:paraId="4FE200AF" w14:textId="77777777" w:rsidR="0086403E" w:rsidRDefault="0086403E" w:rsidP="0086403E">
                      <w:pPr>
                        <w:pBdr>
                          <w:top w:val="single" w:sz="6" w:space="1" w:color="auto"/>
                          <w:bottom w:val="single" w:sz="6" w:space="1" w:color="auto"/>
                        </w:pBdr>
                      </w:pPr>
                    </w:p>
                    <w:p w14:paraId="2C412972" w14:textId="77777777" w:rsidR="0086403E" w:rsidRDefault="0086403E" w:rsidP="0086403E">
                      <w:r>
                        <w:t>+ makeSlave() : Slave</w:t>
                      </w:r>
                    </w:p>
                  </w:txbxContent>
                </v:textbox>
              </v:shape>
            </w:pict>
          </mc:Fallback>
        </mc:AlternateContent>
      </w:r>
    </w:p>
    <w:p w14:paraId="788C2CD6" w14:textId="77777777" w:rsidR="0086403E" w:rsidRDefault="0086403E" w:rsidP="0086403E"/>
    <w:p w14:paraId="34A10148" w14:textId="77777777" w:rsidR="0086403E" w:rsidRDefault="0086403E" w:rsidP="0086403E"/>
    <w:p w14:paraId="1FBB0498" w14:textId="77777777" w:rsidR="0086403E" w:rsidRPr="006670C5" w:rsidRDefault="0086403E" w:rsidP="0086403E"/>
    <w:p w14:paraId="0D0A73B9" w14:textId="6138426D" w:rsidR="0086403E" w:rsidRPr="0086403E" w:rsidRDefault="0086403E" w:rsidP="0086403E">
      <w:r>
        <w:t xml:space="preserve">Für </w:t>
      </w:r>
      <w:r w:rsidR="007F1FD6">
        <w:t>die Anfrage</w:t>
      </w:r>
      <w:r w:rsidR="00BF36E3">
        <w:t xml:space="preserve"> </w:t>
      </w:r>
      <w:r>
        <w:t xml:space="preserve">der Daten aus verschiedenen Schnittstellen wir prinzipiell im Schnittstellen – Modul ein Objekt als Schnittstellen-Master (Singleton) instanziiert und in Folge vom Master pro </w:t>
      </w:r>
      <w:r w:rsidR="000D17CE">
        <w:t>Anfrage</w:t>
      </w:r>
      <w:r>
        <w:t xml:space="preserve"> ein (paralleler) Slave er</w:t>
      </w:r>
      <w:r w:rsidR="007F1FD6">
        <w:t>stellt (siehe Bridge-Pattern zu</w:t>
      </w:r>
      <w:r>
        <w:t xml:space="preserve"> Implementierung</w:t>
      </w:r>
      <w:r w:rsidR="007F1FD6">
        <w:t>sdetails</w:t>
      </w:r>
      <w:r>
        <w:t xml:space="preserve"> des Slave).</w:t>
      </w:r>
    </w:p>
    <w:p w14:paraId="1226023E" w14:textId="7AB554DC" w:rsidR="002A3F1F" w:rsidRDefault="002A3F1F" w:rsidP="000C18AF">
      <w:pPr>
        <w:pStyle w:val="berschrift3"/>
        <w:numPr>
          <w:ilvl w:val="3"/>
          <w:numId w:val="1"/>
        </w:numPr>
      </w:pPr>
      <w:r>
        <w:t>Command-Prozessor</w:t>
      </w:r>
    </w:p>
    <w:p w14:paraId="3FA49089" w14:textId="6EA86272" w:rsidR="00496508" w:rsidRDefault="00496508" w:rsidP="00496508">
      <w:r w:rsidRPr="00496508">
        <w:t>Clients können die Änderungen(commands) an Daten in den Ressourcen wieder rückgängig machen. Sobald ein Client seine Änderungen speichert wird das Command in einer Liste gespeichert und andere Clients können über die undo-Funktion die Änderungen bzw. das Command rückgängig machen.</w:t>
      </w:r>
    </w:p>
    <w:p w14:paraId="4CD5AA99" w14:textId="2B18E2F8" w:rsidR="00496508" w:rsidRPr="00496508" w:rsidRDefault="00496508" w:rsidP="00496508">
      <w:pPr>
        <w:jc w:val="center"/>
      </w:pPr>
      <w:ins w:id="64" w:author="Bernhard Stoeckl" w:date="2014-11-03T19:54:00Z">
        <w:r>
          <w:rPr>
            <w:noProof/>
            <w:lang w:val="de-AT" w:eastAsia="de-AT"/>
          </w:rPr>
          <w:drawing>
            <wp:inline distT="0" distB="0" distL="0" distR="0" wp14:anchorId="74C80F8B" wp14:editId="1C4BDD58">
              <wp:extent cx="2750024" cy="1726258"/>
              <wp:effectExtent l="0" t="0" r="0" b="7620"/>
              <wp:docPr id="47" name="Grafik 47"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413" cy="1734663"/>
                      </a:xfrm>
                      <a:prstGeom prst="rect">
                        <a:avLst/>
                      </a:prstGeom>
                      <a:noFill/>
                      <a:ln>
                        <a:noFill/>
                      </a:ln>
                    </pic:spPr>
                  </pic:pic>
                </a:graphicData>
              </a:graphic>
            </wp:inline>
          </w:drawing>
        </w:r>
      </w:ins>
    </w:p>
    <w:p w14:paraId="68432908" w14:textId="77777777" w:rsidR="00AF1476" w:rsidRDefault="00AF1476">
      <w:pPr>
        <w:spacing w:before="0"/>
        <w:jc w:val="left"/>
        <w:rPr>
          <w:rFonts w:cs="Arial"/>
          <w:b/>
          <w:bCs/>
          <w:sz w:val="24"/>
          <w:szCs w:val="26"/>
        </w:rPr>
      </w:pPr>
      <w:r>
        <w:br w:type="page"/>
      </w:r>
    </w:p>
    <w:p w14:paraId="332B66C6" w14:textId="7508A8DD" w:rsidR="00A143B9" w:rsidRDefault="00A143B9" w:rsidP="000C18AF">
      <w:pPr>
        <w:pStyle w:val="berschrift3"/>
      </w:pPr>
      <w:r>
        <w:lastRenderedPageBreak/>
        <w:t>Funktionale Muster</w:t>
      </w:r>
    </w:p>
    <w:p w14:paraId="332C4346" w14:textId="535EE3B1" w:rsidR="002A3F1F" w:rsidRDefault="002A3F1F" w:rsidP="000C18AF">
      <w:pPr>
        <w:pStyle w:val="berschrift3"/>
        <w:numPr>
          <w:ilvl w:val="3"/>
          <w:numId w:val="1"/>
        </w:numPr>
      </w:pPr>
      <w:r>
        <w:t>Forward Receiver</w:t>
      </w:r>
    </w:p>
    <w:p w14:paraId="4F561368" w14:textId="604CEA8C" w:rsidR="00496508" w:rsidRDefault="00496508" w:rsidP="00496508">
      <w:r w:rsidRPr="00496508">
        <w:t xml:space="preserve">Das Forward-Receiver Pattern (siehe Abb.) bietet die Möglichkeit das senden und empfangen von Nachrichten, welche von den verschiedenen Clients kommen zu entkoppeln. Eingesetzt wird der F/R </w:t>
      </w:r>
      <w:r>
        <w:t>im</w:t>
      </w:r>
      <w:r w:rsidRPr="00496508">
        <w:t xml:space="preserve"> aktuellen Projekt in der Middleware zwisc</w:t>
      </w:r>
      <w:r>
        <w:t>hen Master/Slave und Broker um eine asynchrone IPC innerhalb der Middleware sicher zu stellen.</w:t>
      </w:r>
    </w:p>
    <w:p w14:paraId="2EB5C994" w14:textId="0F02F083" w:rsidR="00496508" w:rsidRDefault="00496508" w:rsidP="00496508">
      <w:pPr>
        <w:jc w:val="center"/>
      </w:pPr>
      <w:ins w:id="65" w:author="Bernhard Stoeckl" w:date="2014-11-03T19:52:00Z">
        <w:r>
          <w:rPr>
            <w:noProof/>
            <w:lang w:val="de-AT" w:eastAsia="de-AT"/>
          </w:rPr>
          <w:drawing>
            <wp:inline distT="0" distB="0" distL="0" distR="0" wp14:anchorId="7ED17879" wp14:editId="44C40CE0">
              <wp:extent cx="3411941" cy="1772644"/>
              <wp:effectExtent l="0" t="0" r="0" b="0"/>
              <wp:docPr id="50" name="Grafik 50"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050" cy="1777896"/>
                      </a:xfrm>
                      <a:prstGeom prst="rect">
                        <a:avLst/>
                      </a:prstGeom>
                      <a:noFill/>
                      <a:ln>
                        <a:noFill/>
                      </a:ln>
                    </pic:spPr>
                  </pic:pic>
                </a:graphicData>
              </a:graphic>
            </wp:inline>
          </w:drawing>
        </w:r>
      </w:ins>
    </w:p>
    <w:p w14:paraId="4F21C5F8" w14:textId="4C0201C5" w:rsidR="00496508" w:rsidRDefault="00496508" w:rsidP="00496508">
      <w:pPr>
        <w:jc w:val="left"/>
      </w:pPr>
      <w:r>
        <w:t>Über den Broker kommende Anfragen werden über dessen Forwarder an den Receiver des Master gestellt. Die folgende Abbildung zeigt den zeitlichen Ablauf einer IPC über das F/R Pattern.</w:t>
      </w:r>
    </w:p>
    <w:p w14:paraId="2701D2B8" w14:textId="0BFD9604" w:rsidR="00496508" w:rsidRPr="00496508" w:rsidRDefault="00496508" w:rsidP="00496508">
      <w:pPr>
        <w:jc w:val="center"/>
      </w:pPr>
      <w:ins w:id="66" w:author="Bernhard Stoeckl" w:date="2014-11-05T18:41:00Z">
        <w:r>
          <w:rPr>
            <w:noProof/>
            <w:lang w:val="de-AT" w:eastAsia="de-AT"/>
          </w:rPr>
          <w:drawing>
            <wp:inline distT="0" distB="0" distL="0" distR="0" wp14:anchorId="1A70E1A2" wp14:editId="3DF231D8">
              <wp:extent cx="2565779" cy="2100098"/>
              <wp:effectExtent l="0" t="0" r="6350" b="0"/>
              <wp:docPr id="51" name="Grafik 51"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0422" cy="2103898"/>
                      </a:xfrm>
                      <a:prstGeom prst="rect">
                        <a:avLst/>
                      </a:prstGeom>
                      <a:noFill/>
                      <a:ln>
                        <a:noFill/>
                      </a:ln>
                    </pic:spPr>
                  </pic:pic>
                </a:graphicData>
              </a:graphic>
            </wp:inline>
          </w:drawing>
        </w:r>
      </w:ins>
    </w:p>
    <w:p w14:paraId="5E147F27" w14:textId="5E60E3EA" w:rsidR="002A3F1F" w:rsidRDefault="002A3F1F" w:rsidP="000C18AF">
      <w:pPr>
        <w:pStyle w:val="berschrift3"/>
        <w:numPr>
          <w:ilvl w:val="3"/>
          <w:numId w:val="1"/>
        </w:numPr>
      </w:pPr>
      <w:r>
        <w:t>Pipes and Filters</w:t>
      </w:r>
    </w:p>
    <w:p w14:paraId="3C096A20" w14:textId="6801838D" w:rsidR="0086403E" w:rsidRDefault="005F1DAD" w:rsidP="005F1DAD">
      <w:r>
        <w:t xml:space="preserve">Das Pipes and Filters Architekturmuster, kommt bei der </w:t>
      </w:r>
      <w:r w:rsidR="007A5B19">
        <w:t>Anfrage der Client</w:t>
      </w:r>
      <w:r w:rsidR="0028411E">
        <w:t>s</w:t>
      </w:r>
      <w:r w:rsidR="007A5B19">
        <w:t xml:space="preserve"> zum Einsatz.</w:t>
      </w:r>
      <w:r>
        <w:t xml:space="preserve"> Dieser Prozess wird in der Middleware durchgeführt. </w:t>
      </w:r>
      <w:r w:rsidR="0028411E">
        <w:t xml:space="preserve">Es werden somit dem Endgerät die </w:t>
      </w:r>
      <w:r w:rsidR="007F1FD6">
        <w:t xml:space="preserve">optimierten </w:t>
      </w:r>
      <w:r w:rsidR="0028411E">
        <w:t xml:space="preserve">Daten zur Verfügung gestellt, die es benötigt. </w:t>
      </w:r>
      <w:r w:rsidR="007A5B19">
        <w:t>Zum Beispiel soll ein mobiles Endgerät keine großen Bilderdaten erhalten, um den Datenkonsum klein zu halten. Darüber hinaus kann hier auch ein Authentifizierungsfilter implementiert werden.</w:t>
      </w:r>
    </w:p>
    <w:p w14:paraId="2A32A463" w14:textId="25D79821" w:rsidR="007A5B19" w:rsidRDefault="00B0495F" w:rsidP="00B0495F">
      <w:pPr>
        <w:tabs>
          <w:tab w:val="left" w:pos="1800"/>
        </w:tabs>
      </w:pPr>
      <w:r>
        <w:rPr>
          <w:noProof/>
          <w:lang w:val="de-AT" w:eastAsia="de-AT"/>
        </w:rPr>
        <mc:AlternateContent>
          <mc:Choice Requires="wps">
            <w:drawing>
              <wp:anchor distT="0" distB="0" distL="114300" distR="114300" simplePos="0" relativeHeight="251683328" behindDoc="0" locked="0" layoutInCell="1" allowOverlap="1" wp14:anchorId="6592E075" wp14:editId="2AE27C26">
                <wp:simplePos x="0" y="0"/>
                <wp:positionH relativeFrom="column">
                  <wp:posOffset>542925</wp:posOffset>
                </wp:positionH>
                <wp:positionV relativeFrom="paragraph">
                  <wp:posOffset>151765</wp:posOffset>
                </wp:positionV>
                <wp:extent cx="542925" cy="9525"/>
                <wp:effectExtent l="0" t="76200" r="28575" b="85725"/>
                <wp:wrapNone/>
                <wp:docPr id="39" name="Straight Arrow Connector 39"/>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25F69796" id="_x0000_t32" coordsize="21600,21600" o:spt="32" o:oned="t" path="m,l21600,21600e" filled="f">
                <v:path arrowok="t" fillok="f" o:connecttype="none"/>
                <o:lock v:ext="edit" shapetype="t"/>
              </v:shapetype>
              <v:shape id="Straight Arrow Connector 39" o:spid="_x0000_s1026" type="#_x0000_t32" style="position:absolute;margin-left:42.75pt;margin-top:11.95pt;width:42.75pt;height:.75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" strokecolor="black [3040]">
                <v:stroke endarrow="block"/>
              </v:shape>
            </w:pict>
          </mc:Fallback>
        </mc:AlternateContent>
      </w:r>
      <w:r w:rsidR="007A5B19">
        <w:t>Bsp.:</w:t>
      </w:r>
      <w:r>
        <w:t xml:space="preserve"> </w:t>
      </w:r>
      <w:r>
        <w:tab/>
        <w:t>= Pipe</w:t>
      </w:r>
    </w:p>
    <w:p w14:paraId="4013DC4A" w14:textId="6E3383D2" w:rsidR="007A5B19" w:rsidRPr="005F1DAD" w:rsidRDefault="00350FA5" w:rsidP="005F1DAD">
      <w:r>
        <w:br/>
      </w:r>
      <w:r>
        <w:br/>
      </w:r>
      <w:r>
        <w:br/>
      </w:r>
      <w:r>
        <w:br/>
      </w:r>
      <w:r w:rsidR="007A5B19">
        <w:rPr>
          <w:noProof/>
          <w:lang w:val="de-AT" w:eastAsia="de-AT"/>
        </w:rPr>
        <mc:AlternateContent>
          <mc:Choice Requires="wps">
            <w:drawing>
              <wp:anchor distT="0" distB="0" distL="114300" distR="114300" simplePos="0" relativeHeight="251681280" behindDoc="0" locked="0" layoutInCell="1" allowOverlap="1" wp14:anchorId="6E6326BC" wp14:editId="1D6F8C03">
                <wp:simplePos x="0" y="0"/>
                <wp:positionH relativeFrom="column">
                  <wp:posOffset>6005830</wp:posOffset>
                </wp:positionH>
                <wp:positionV relativeFrom="paragraph">
                  <wp:posOffset>429260</wp:posOffset>
                </wp:positionV>
                <wp:extent cx="542925" cy="9525"/>
                <wp:effectExtent l="0" t="76200" r="28575" b="85725"/>
                <wp:wrapNone/>
                <wp:docPr id="38" name="Straight Arrow Connector 3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87BCC21" id="Straight Arrow Connector 38" o:spid="_x0000_s1026" type="#_x0000_t32" style="position:absolute;margin-left:472.9pt;margin-top:33.8pt;width:42.75pt;height:.75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7184" behindDoc="0" locked="0" layoutInCell="1" allowOverlap="1" wp14:anchorId="6C40F284" wp14:editId="2BA2EAB1">
                <wp:simplePos x="0" y="0"/>
                <wp:positionH relativeFrom="column">
                  <wp:posOffset>4129405</wp:posOffset>
                </wp:positionH>
                <wp:positionV relativeFrom="paragraph">
                  <wp:posOffset>143510</wp:posOffset>
                </wp:positionV>
                <wp:extent cx="1876425" cy="571500"/>
                <wp:effectExtent l="0" t="0" r="28575" b="19050"/>
                <wp:wrapNone/>
                <wp:docPr id="36" name="Flowchart: Process 36"/>
                <wp:cNvGraphicFramePr/>
                <a:graphic xmlns:a="http://schemas.openxmlformats.org/drawingml/2006/main">
                  <a:graphicData uri="http://schemas.microsoft.com/office/word/2010/wordprocessingShape">
                    <wps:wsp>
                      <wps:cNvSpPr/>
                      <wps:spPr>
                        <a:xfrm>
                          <a:off x="0" y="0"/>
                          <a:ext cx="187642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69988BA6" w14:textId="0ED40D47" w:rsidR="007A5B19" w:rsidRDefault="007A5B19" w:rsidP="007A5B19">
                            <w:pPr>
                              <w:jc w:val="center"/>
                            </w:pPr>
                            <w:r>
                              <w:t>Endgerättypenbestimmung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36" o:spid="_x0000_s1041" type="#_x0000_t109" style="position:absolute;left:0;text-align:left;margin-left:325.15pt;margin-top:11.3pt;width:147.75pt;height:4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" fillcolor="white [3201]" strokecolor="black [3200]" strokeweight="1pt">
                <v:textbox>
                  <w:txbxContent>
                    <w:p w14:paraId="69988BA6" w14:textId="0ED40D47" w:rsidR="007A5B19" w:rsidRDefault="007A5B19" w:rsidP="007A5B19">
                      <w:pPr>
                        <w:jc w:val="center"/>
                      </w:pPr>
                      <w:r>
                        <w:t>Endgerättypenbestimmung</w:t>
                      </w:r>
                    </w:p>
                  </w:txbxContent>
                </v:textbox>
              </v:shape>
            </w:pict>
          </mc:Fallback>
        </mc:AlternateContent>
      </w:r>
      <w:r w:rsidR="007A5B19">
        <w:rPr>
          <w:noProof/>
          <w:lang w:val="de-AT" w:eastAsia="de-AT"/>
        </w:rPr>
        <mc:AlternateContent>
          <mc:Choice Requires="wps">
            <w:drawing>
              <wp:anchor distT="0" distB="0" distL="114300" distR="114300" simplePos="0" relativeHeight="251679232" behindDoc="0" locked="0" layoutInCell="1" allowOverlap="1" wp14:anchorId="03BC3D1E" wp14:editId="07D62A4F">
                <wp:simplePos x="0" y="0"/>
                <wp:positionH relativeFrom="column">
                  <wp:posOffset>3586480</wp:posOffset>
                </wp:positionH>
                <wp:positionV relativeFrom="paragraph">
                  <wp:posOffset>429260</wp:posOffset>
                </wp:positionV>
                <wp:extent cx="54292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6B8A05A" id="Straight Arrow Connector 37" o:spid="_x0000_s1026" type="#_x0000_t32" style="position:absolute;margin-left:282.4pt;margin-top:33.8pt;width:42.75pt;height:.75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5136" behindDoc="0" locked="0" layoutInCell="1" allowOverlap="1" wp14:anchorId="40262DB9" wp14:editId="29061677">
                <wp:simplePos x="0" y="0"/>
                <wp:positionH relativeFrom="column">
                  <wp:posOffset>2291080</wp:posOffset>
                </wp:positionH>
                <wp:positionV relativeFrom="paragraph">
                  <wp:posOffset>143510</wp:posOffset>
                </wp:positionV>
                <wp:extent cx="1295400" cy="5715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295400"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5BCFBECE" w14:textId="5C682C7B" w:rsidR="007A5B19" w:rsidRDefault="007A5B19" w:rsidP="007A5B19">
                            <w:pPr>
                              <w:jc w:val="center"/>
                            </w:pPr>
                            <w:r>
                              <w:t>Authentifizierung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33" o:spid="_x0000_s1042" type="#_x0000_t109" style="position:absolute;left:0;text-align:left;margin-left:180.4pt;margin-top:11.3pt;width:102pt;height:4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" fillcolor="white [3201]" strokecolor="black [3200]" strokeweight="1pt">
                <v:textbox>
                  <w:txbxContent>
                    <w:p w14:paraId="5BCFBECE" w14:textId="5C682C7B" w:rsidR="007A5B19" w:rsidRDefault="007A5B19" w:rsidP="007A5B19">
                      <w:pPr>
                        <w:jc w:val="center"/>
                      </w:pPr>
                      <w:r>
                        <w:t>Authentifizierung</w:t>
                      </w:r>
                    </w:p>
                  </w:txbxContent>
                </v:textbox>
              </v:shape>
            </w:pict>
          </mc:Fallback>
        </mc:AlternateContent>
      </w:r>
      <w:r w:rsidR="007A5B19">
        <w:rPr>
          <w:noProof/>
          <w:lang w:val="de-AT" w:eastAsia="de-AT"/>
        </w:rPr>
        <mc:AlternateContent>
          <mc:Choice Requires="wps">
            <w:drawing>
              <wp:anchor distT="0" distB="0" distL="114300" distR="114300" simplePos="0" relativeHeight="251673088" behindDoc="0" locked="0" layoutInCell="1" allowOverlap="1" wp14:anchorId="3A8DDAD0" wp14:editId="27F7A0FA">
                <wp:simplePos x="0" y="0"/>
                <wp:positionH relativeFrom="column">
                  <wp:posOffset>1748155</wp:posOffset>
                </wp:positionH>
                <wp:positionV relativeFrom="paragraph">
                  <wp:posOffset>429260</wp:posOffset>
                </wp:positionV>
                <wp:extent cx="5429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2248F26" id="Straight Arrow Connector 28" o:spid="_x0000_s1026" type="#_x0000_t32" style="position:absolute;margin-left:137.65pt;margin-top:33.8pt;width:42.75pt;height:.75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1040" behindDoc="0" locked="0" layoutInCell="1" allowOverlap="1" wp14:anchorId="6932772A" wp14:editId="4EE16439">
                <wp:simplePos x="0" y="0"/>
                <wp:positionH relativeFrom="column">
                  <wp:posOffset>-4445</wp:posOffset>
                </wp:positionH>
                <wp:positionV relativeFrom="paragraph">
                  <wp:posOffset>438785</wp:posOffset>
                </wp:positionV>
                <wp:extent cx="5429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3303F55" id="Straight Arrow Connector 27" o:spid="_x0000_s1026" type="#_x0000_t32" style="position:absolute;margin-left:-.35pt;margin-top:34.55pt;width:42.75pt;height:.75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0016" behindDoc="0" locked="0" layoutInCell="1" allowOverlap="1" wp14:anchorId="6E1779CD" wp14:editId="4E851D97">
                <wp:simplePos x="0" y="0"/>
                <wp:positionH relativeFrom="column">
                  <wp:posOffset>538480</wp:posOffset>
                </wp:positionH>
                <wp:positionV relativeFrom="paragraph">
                  <wp:posOffset>143510</wp:posOffset>
                </wp:positionV>
                <wp:extent cx="1209675" cy="5715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20967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9EB527" w14:textId="327B4807" w:rsidR="007A5B19" w:rsidRDefault="007A5B19" w:rsidP="007A5B19">
                            <w:pPr>
                              <w:jc w:val="center"/>
                            </w:pPr>
                            <w:r>
                              <w:t>Bildfilter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5" o:spid="_x0000_s1043" type="#_x0000_t109" style="position:absolute;left:0;text-align:left;margin-left:42.4pt;margin-top:11.3pt;width:95.25pt;height: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" fillcolor="white [3201]" strokecolor="black [3200]" strokeweight="1pt">
                <v:textbox>
                  <w:txbxContent>
                    <w:p w14:paraId="219EB527" w14:textId="327B4807" w:rsidR="007A5B19" w:rsidRDefault="007A5B19" w:rsidP="007A5B19">
                      <w:pPr>
                        <w:jc w:val="center"/>
                      </w:pPr>
                      <w:r>
                        <w:t>Bildfilter</w:t>
                      </w:r>
                    </w:p>
                  </w:txbxContent>
                </v:textbox>
              </v:shape>
            </w:pict>
          </mc:Fallback>
        </mc:AlternateContent>
      </w:r>
    </w:p>
    <w:p w14:paraId="058E32E3" w14:textId="69DC1B1F" w:rsidR="0080023D" w:rsidRDefault="002A3F1F" w:rsidP="0080023D">
      <w:pPr>
        <w:pStyle w:val="berschrift3"/>
        <w:numPr>
          <w:ilvl w:val="3"/>
          <w:numId w:val="1"/>
        </w:numPr>
      </w:pPr>
      <w:r>
        <w:lastRenderedPageBreak/>
        <w:t>Bridge</w:t>
      </w:r>
    </w:p>
    <w:p w14:paraId="1CA8F896" w14:textId="0816BD8B"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9536" behindDoc="0" locked="0" layoutInCell="1" allowOverlap="1" wp14:anchorId="7C3286B7" wp14:editId="68E571F6">
                <wp:simplePos x="0" y="0"/>
                <wp:positionH relativeFrom="column">
                  <wp:posOffset>700405</wp:posOffset>
                </wp:positionH>
                <wp:positionV relativeFrom="paragraph">
                  <wp:posOffset>137160</wp:posOffset>
                </wp:positionV>
                <wp:extent cx="1990725" cy="9144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19907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EF169" w14:textId="77777777" w:rsidR="0086403E" w:rsidRDefault="0086403E" w:rsidP="0086403E">
                            <w:r>
                              <w:t>Abstraction</w:t>
                            </w:r>
                          </w:p>
                          <w:p w14:paraId="189020F7" w14:textId="77777777" w:rsidR="0086403E" w:rsidRDefault="0086403E" w:rsidP="0086403E">
                            <w:pPr>
                              <w:pBdr>
                                <w:top w:val="single" w:sz="6" w:space="1" w:color="auto"/>
                                <w:bottom w:val="single" w:sz="6" w:space="1" w:color="auto"/>
                              </w:pBdr>
                            </w:pPr>
                            <w:r>
                              <w:t>- impl : Implementor</w:t>
                            </w:r>
                          </w:p>
                          <w:p w14:paraId="6C4D52B5" w14:textId="77777777" w:rsidR="0086403E" w:rsidRDefault="0086403E"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6" o:spid="_x0000_s1044" type="#_x0000_t202" style="position:absolute;left:0;text-align:left;margin-left:55.15pt;margin-top:10.8pt;width:156.75pt;height:1in;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" fillcolor="white [3201]" strokeweight=".5pt">
                <v:textbox>
                  <w:txbxContent>
                    <w:p w14:paraId="3D4EF169" w14:textId="77777777" w:rsidR="0086403E" w:rsidRDefault="0086403E" w:rsidP="0086403E">
                      <w:r>
                        <w:t>Abstraction</w:t>
                      </w:r>
                    </w:p>
                    <w:p w14:paraId="189020F7" w14:textId="77777777" w:rsidR="0086403E" w:rsidRDefault="0086403E" w:rsidP="0086403E">
                      <w:pPr>
                        <w:pBdr>
                          <w:top w:val="single" w:sz="6" w:space="1" w:color="auto"/>
                          <w:bottom w:val="single" w:sz="6" w:space="1" w:color="auto"/>
                        </w:pBdr>
                      </w:pPr>
                      <w:r>
                        <w:t>- impl : Implementor</w:t>
                      </w:r>
                    </w:p>
                    <w:p w14:paraId="6C4D52B5" w14:textId="77777777" w:rsidR="0086403E" w:rsidRDefault="0086403E" w:rsidP="0086403E">
                      <w:r>
                        <w:t>+ function()</w:t>
                      </w:r>
                    </w:p>
                  </w:txbxContent>
                </v:textbox>
              </v:shape>
            </w:pict>
          </mc:Fallback>
        </mc:AlternateContent>
      </w:r>
      <w:r>
        <w:rPr>
          <w:noProof/>
          <w:lang w:val="de-AT" w:eastAsia="de-AT"/>
        </w:rPr>
        <mc:AlternateContent>
          <mc:Choice Requires="wps">
            <w:drawing>
              <wp:anchor distT="0" distB="0" distL="114300" distR="114300" simplePos="0" relativeHeight="251650560" behindDoc="0" locked="0" layoutInCell="1" allowOverlap="1" wp14:anchorId="6B722DE6" wp14:editId="4551E866">
                <wp:simplePos x="0" y="0"/>
                <wp:positionH relativeFrom="column">
                  <wp:posOffset>3215005</wp:posOffset>
                </wp:positionH>
                <wp:positionV relativeFrom="paragraph">
                  <wp:posOffset>137160</wp:posOffset>
                </wp:positionV>
                <wp:extent cx="2028825" cy="914400"/>
                <wp:effectExtent l="0" t="0" r="28575" b="19050"/>
                <wp:wrapNone/>
                <wp:docPr id="7" name="Textfeld 7"/>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5533" w14:textId="77777777" w:rsidR="0086403E" w:rsidRPr="008D2958" w:rsidRDefault="0086403E" w:rsidP="0086403E">
                            <w:pPr>
                              <w:rPr>
                                <w:i/>
                              </w:rPr>
                            </w:pPr>
                            <w:r w:rsidRPr="008D2958">
                              <w:rPr>
                                <w:i/>
                              </w:rPr>
                              <w:t>Implementor</w:t>
                            </w:r>
                          </w:p>
                          <w:p w14:paraId="76A34B48" w14:textId="77777777" w:rsidR="0086403E" w:rsidRDefault="0086403E" w:rsidP="0086403E">
                            <w:pPr>
                              <w:pBdr>
                                <w:top w:val="single" w:sz="6" w:space="1" w:color="auto"/>
                                <w:bottom w:val="single" w:sz="6" w:space="1" w:color="auto"/>
                              </w:pBdr>
                            </w:pPr>
                          </w:p>
                          <w:p w14:paraId="718C0D7A" w14:textId="77777777" w:rsidR="0086403E" w:rsidRDefault="0086403E"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7" o:spid="_x0000_s1045" type="#_x0000_t202" style="position:absolute;left:0;text-align:left;margin-left:253.15pt;margin-top:10.8pt;width:159.75pt;height:1in;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" fillcolor="white [3201]" strokeweight=".5pt">
                <v:textbox>
                  <w:txbxContent>
                    <w:p w14:paraId="38FA5533" w14:textId="77777777" w:rsidR="0086403E" w:rsidRPr="008D2958" w:rsidRDefault="0086403E" w:rsidP="0086403E">
                      <w:pPr>
                        <w:rPr>
                          <w:i/>
                        </w:rPr>
                      </w:pPr>
                      <w:r w:rsidRPr="008D2958">
                        <w:rPr>
                          <w:i/>
                        </w:rPr>
                        <w:t>Implementor</w:t>
                      </w:r>
                    </w:p>
                    <w:p w14:paraId="76A34B48" w14:textId="77777777" w:rsidR="0086403E" w:rsidRDefault="0086403E" w:rsidP="0086403E">
                      <w:pPr>
                        <w:pBdr>
                          <w:top w:val="single" w:sz="6" w:space="1" w:color="auto"/>
                          <w:bottom w:val="single" w:sz="6" w:space="1" w:color="auto"/>
                        </w:pBdr>
                      </w:pPr>
                    </w:p>
                    <w:p w14:paraId="718C0D7A" w14:textId="77777777" w:rsidR="0086403E" w:rsidRDefault="0086403E" w:rsidP="0086403E">
                      <w:r>
                        <w:t>+ implementation()</w:t>
                      </w:r>
                    </w:p>
                  </w:txbxContent>
                </v:textbox>
              </v:shape>
            </w:pict>
          </mc:Fallback>
        </mc:AlternateContent>
      </w:r>
    </w:p>
    <w:p w14:paraId="19556358" w14:textId="77777777" w:rsidR="0086403E" w:rsidRPr="007A5B19" w:rsidRDefault="0086403E" w:rsidP="0086403E">
      <w:pPr>
        <w:rPr>
          <w:lang w:val="de-AT"/>
        </w:rPr>
      </w:pPr>
    </w:p>
    <w:p w14:paraId="7BD0DA11" w14:textId="486F555F"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6704" behindDoc="0" locked="0" layoutInCell="1" allowOverlap="1" wp14:anchorId="12DBBD07" wp14:editId="64D0890F">
                <wp:simplePos x="0" y="0"/>
                <wp:positionH relativeFrom="column">
                  <wp:posOffset>2967355</wp:posOffset>
                </wp:positionH>
                <wp:positionV relativeFrom="paragraph">
                  <wp:posOffset>179070</wp:posOffset>
                </wp:positionV>
                <wp:extent cx="247650" cy="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xmlns:w15="http://schemas.microsoft.com/office/word/2012/wordml">
            <w:pict>
              <v:line w14:anchorId="6DCB3E68" id="Gerader Verbinder 18" o:spid="_x0000_s1026" style="position:absolute;flip:y;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1pt" to="25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3632" behindDoc="0" locked="0" layoutInCell="1" allowOverlap="1" wp14:anchorId="1378054B" wp14:editId="5412E22C">
                <wp:simplePos x="0" y="0"/>
                <wp:positionH relativeFrom="column">
                  <wp:posOffset>2691130</wp:posOffset>
                </wp:positionH>
                <wp:positionV relativeFrom="paragraph">
                  <wp:posOffset>101600</wp:posOffset>
                </wp:positionV>
                <wp:extent cx="276225" cy="171450"/>
                <wp:effectExtent l="0" t="0" r="28575" b="19050"/>
                <wp:wrapNone/>
                <wp:docPr id="17" name="Flussdiagramm: Verzweigung 17"/>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6D0845F" id="Flussdiagramm: Verzweigung 17" o:spid="_x0000_s1026" type="#_x0000_t110" style="position:absolute;margin-left:211.9pt;margin-top:8pt;width:21.75pt;height:1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" fillcolor="white [3201]" strokecolor="black [3200]" strokeweight="2pt"/>
            </w:pict>
          </mc:Fallback>
        </mc:AlternateContent>
      </w:r>
    </w:p>
    <w:p w14:paraId="164AB9BC" w14:textId="20DC8F3A" w:rsidR="0086403E" w:rsidRPr="007A5B19" w:rsidRDefault="0086403E" w:rsidP="0086403E">
      <w:pPr>
        <w:rPr>
          <w:lang w:val="de-AT"/>
        </w:rPr>
      </w:pPr>
    </w:p>
    <w:p w14:paraId="4BC42901" w14:textId="4E80B878"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7488" behindDoc="0" locked="0" layoutInCell="1" allowOverlap="1" wp14:anchorId="27B40286" wp14:editId="1AD435B8">
                <wp:simplePos x="0" y="0"/>
                <wp:positionH relativeFrom="column">
                  <wp:posOffset>1681480</wp:posOffset>
                </wp:positionH>
                <wp:positionV relativeFrom="paragraph">
                  <wp:posOffset>104775</wp:posOffset>
                </wp:positionV>
                <wp:extent cx="0" cy="685800"/>
                <wp:effectExtent l="0" t="0" r="19050" b="19050"/>
                <wp:wrapNone/>
                <wp:docPr id="9" name="Gerader Verbinder 9"/>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EB20A26" id="Gerader Verbinder 9"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8.25pt" to="132.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48512" behindDoc="0" locked="0" layoutInCell="1" allowOverlap="1" wp14:anchorId="05B69554" wp14:editId="37FA2153">
                <wp:simplePos x="0" y="0"/>
                <wp:positionH relativeFrom="column">
                  <wp:posOffset>4310380</wp:posOffset>
                </wp:positionH>
                <wp:positionV relativeFrom="paragraph">
                  <wp:posOffset>104775</wp:posOffset>
                </wp:positionV>
                <wp:extent cx="0" cy="685800"/>
                <wp:effectExtent l="0" t="0" r="19050" b="19050"/>
                <wp:wrapNone/>
                <wp:docPr id="10" name="Gerader Verbinde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6285C97" id="Gerader Verbinder 10"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8.25pt" to="339.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2608" behindDoc="0" locked="0" layoutInCell="1" allowOverlap="1" wp14:anchorId="08FBE50F" wp14:editId="7EB9CA91">
                <wp:simplePos x="0" y="0"/>
                <wp:positionH relativeFrom="column">
                  <wp:posOffset>1595755</wp:posOffset>
                </wp:positionH>
                <wp:positionV relativeFrom="paragraph">
                  <wp:posOffset>180975</wp:posOffset>
                </wp:positionV>
                <wp:extent cx="190500" cy="190500"/>
                <wp:effectExtent l="0" t="0" r="19050" b="19050"/>
                <wp:wrapNone/>
                <wp:docPr id="15" name="Gleichschenkliges Dreieck 15"/>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5713322" id="Gleichschenkliges Dreieck 15" o:spid="_x0000_s1026" type="#_x0000_t5" style="position:absolute;margin-left:125.65pt;margin-top:14.25pt;width:15pt;height:1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" fillcolor="white [3201]" strokecolor="black [3200]" strokeweight="2pt"/>
            </w:pict>
          </mc:Fallback>
        </mc:AlternateContent>
      </w:r>
      <w:r>
        <w:rPr>
          <w:noProof/>
          <w:lang w:val="de-AT" w:eastAsia="de-AT"/>
        </w:rPr>
        <mc:AlternateContent>
          <mc:Choice Requires="wps">
            <w:drawing>
              <wp:anchor distT="0" distB="0" distL="114300" distR="114300" simplePos="0" relativeHeight="251654656" behindDoc="0" locked="0" layoutInCell="1" allowOverlap="1" wp14:anchorId="59CCBCB5" wp14:editId="3B31B9CC">
                <wp:simplePos x="0" y="0"/>
                <wp:positionH relativeFrom="column">
                  <wp:posOffset>4224655</wp:posOffset>
                </wp:positionH>
                <wp:positionV relativeFrom="paragraph">
                  <wp:posOffset>180975</wp:posOffset>
                </wp:positionV>
                <wp:extent cx="190500" cy="190500"/>
                <wp:effectExtent l="0" t="0" r="19050" b="19050"/>
                <wp:wrapNone/>
                <wp:docPr id="16" name="Gleichschenkliges Dreieck 16"/>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16A6C7C" id="Gleichschenkliges Dreieck 16" o:spid="_x0000_s1026" type="#_x0000_t5" style="position:absolute;margin-left:332.65pt;margin-top:14.25pt;width:1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" fillcolor="white [3201]" strokecolor="black [3200]" strokeweight="2pt"/>
            </w:pict>
          </mc:Fallback>
        </mc:AlternateContent>
      </w:r>
    </w:p>
    <w:p w14:paraId="3F65DEAF" w14:textId="77777777" w:rsidR="0086403E" w:rsidRPr="007A5B19" w:rsidRDefault="0086403E" w:rsidP="0086403E">
      <w:pPr>
        <w:rPr>
          <w:lang w:val="de-AT"/>
        </w:rPr>
      </w:pPr>
    </w:p>
    <w:p w14:paraId="421CB8D0" w14:textId="77777777" w:rsidR="0086403E" w:rsidRPr="007A5B19" w:rsidRDefault="0086403E" w:rsidP="0086403E">
      <w:pPr>
        <w:rPr>
          <w:lang w:val="de-AT"/>
        </w:rPr>
      </w:pPr>
    </w:p>
    <w:p w14:paraId="62EAEA36" w14:textId="3A7BCE41"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1584" behindDoc="0" locked="0" layoutInCell="1" allowOverlap="1" wp14:anchorId="2727FDA7" wp14:editId="724D5875">
                <wp:simplePos x="0" y="0"/>
                <wp:positionH relativeFrom="column">
                  <wp:posOffset>3215005</wp:posOffset>
                </wp:positionH>
                <wp:positionV relativeFrom="paragraph">
                  <wp:posOffset>80010</wp:posOffset>
                </wp:positionV>
                <wp:extent cx="2028825" cy="914400"/>
                <wp:effectExtent l="0" t="0" r="28575" b="19050"/>
                <wp:wrapNone/>
                <wp:docPr id="13" name="Textfeld 13"/>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51E9" w14:textId="77777777" w:rsidR="0086403E" w:rsidRDefault="0086403E" w:rsidP="0086403E">
                            <w:r>
                              <w:t>ConcreteImplementor</w:t>
                            </w:r>
                          </w:p>
                          <w:p w14:paraId="0E023934" w14:textId="77777777" w:rsidR="0086403E" w:rsidRDefault="0086403E" w:rsidP="0086403E">
                            <w:pPr>
                              <w:pBdr>
                                <w:top w:val="single" w:sz="6" w:space="1" w:color="auto"/>
                                <w:bottom w:val="single" w:sz="6" w:space="1" w:color="auto"/>
                              </w:pBdr>
                            </w:pPr>
                          </w:p>
                          <w:p w14:paraId="06594667" w14:textId="77777777" w:rsidR="0086403E" w:rsidRDefault="0086403E"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13" o:spid="_x0000_s1046" type="#_x0000_t202" style="position:absolute;left:0;text-align:left;margin-left:253.15pt;margin-top:6.3pt;width:159.75pt;height:1in;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" fillcolor="white [3201]" strokeweight=".5pt">
                <v:textbox>
                  <w:txbxContent>
                    <w:p w14:paraId="587B51E9" w14:textId="77777777" w:rsidR="0086403E" w:rsidRDefault="0086403E" w:rsidP="0086403E">
                      <w:r>
                        <w:t>ConcreteImplementor</w:t>
                      </w:r>
                    </w:p>
                    <w:p w14:paraId="0E023934" w14:textId="77777777" w:rsidR="0086403E" w:rsidRDefault="0086403E" w:rsidP="0086403E">
                      <w:pPr>
                        <w:pBdr>
                          <w:top w:val="single" w:sz="6" w:space="1" w:color="auto"/>
                          <w:bottom w:val="single" w:sz="6" w:space="1" w:color="auto"/>
                        </w:pBdr>
                      </w:pPr>
                    </w:p>
                    <w:p w14:paraId="06594667" w14:textId="77777777" w:rsidR="0086403E" w:rsidRDefault="0086403E" w:rsidP="0086403E">
                      <w:r>
                        <w:t>+ implementation()</w:t>
                      </w:r>
                    </w:p>
                  </w:txbxContent>
                </v:textbox>
              </v:shape>
            </w:pict>
          </mc:Fallback>
        </mc:AlternateContent>
      </w:r>
      <w:r>
        <w:rPr>
          <w:noProof/>
          <w:lang w:val="de-AT" w:eastAsia="de-AT"/>
        </w:rPr>
        <mc:AlternateContent>
          <mc:Choice Requires="wps">
            <w:drawing>
              <wp:anchor distT="0" distB="0" distL="114300" distR="114300" simplePos="0" relativeHeight="251655680" behindDoc="0" locked="0" layoutInCell="1" allowOverlap="1" wp14:anchorId="3AA464FD" wp14:editId="1C4784AE">
                <wp:simplePos x="0" y="0"/>
                <wp:positionH relativeFrom="column">
                  <wp:posOffset>662305</wp:posOffset>
                </wp:positionH>
                <wp:positionV relativeFrom="paragraph">
                  <wp:posOffset>70485</wp:posOffset>
                </wp:positionV>
                <wp:extent cx="2028825" cy="914400"/>
                <wp:effectExtent l="0" t="0" r="28575" b="19050"/>
                <wp:wrapNone/>
                <wp:docPr id="14" name="Textfeld 14"/>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957E8" w14:textId="77777777" w:rsidR="0086403E" w:rsidRDefault="0086403E" w:rsidP="0086403E">
                            <w:r>
                              <w:t>RefinedAbstraction</w:t>
                            </w:r>
                          </w:p>
                          <w:p w14:paraId="2A3E3FF1" w14:textId="77777777" w:rsidR="0086403E" w:rsidRDefault="0086403E" w:rsidP="0086403E">
                            <w:pPr>
                              <w:pBdr>
                                <w:top w:val="single" w:sz="6" w:space="1" w:color="auto"/>
                                <w:bottom w:val="single" w:sz="6" w:space="1" w:color="auto"/>
                              </w:pBdr>
                            </w:pPr>
                          </w:p>
                          <w:p w14:paraId="3127C02B" w14:textId="77777777" w:rsidR="0086403E" w:rsidRDefault="0086403E"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14" o:spid="_x0000_s1047" type="#_x0000_t202" style="position:absolute;left:0;text-align:left;margin-left:52.15pt;margin-top:5.55pt;width:159.75pt;height:1in;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" fillcolor="white [3201]" strokeweight=".5pt">
                <v:textbox>
                  <w:txbxContent>
                    <w:p w14:paraId="3FC957E8" w14:textId="77777777" w:rsidR="0086403E" w:rsidRDefault="0086403E" w:rsidP="0086403E">
                      <w:r>
                        <w:t>RefinedAbstraction</w:t>
                      </w:r>
                    </w:p>
                    <w:p w14:paraId="2A3E3FF1" w14:textId="77777777" w:rsidR="0086403E" w:rsidRDefault="0086403E" w:rsidP="0086403E">
                      <w:pPr>
                        <w:pBdr>
                          <w:top w:val="single" w:sz="6" w:space="1" w:color="auto"/>
                          <w:bottom w:val="single" w:sz="6" w:space="1" w:color="auto"/>
                        </w:pBdr>
                      </w:pPr>
                    </w:p>
                    <w:p w14:paraId="3127C02B" w14:textId="77777777" w:rsidR="0086403E" w:rsidRDefault="0086403E" w:rsidP="0086403E">
                      <w:r>
                        <w:t>+ function()</w:t>
                      </w:r>
                    </w:p>
                  </w:txbxContent>
                </v:textbox>
              </v:shape>
            </w:pict>
          </mc:Fallback>
        </mc:AlternateContent>
      </w:r>
    </w:p>
    <w:p w14:paraId="692813F9" w14:textId="77777777" w:rsidR="0086403E" w:rsidRPr="007A5B19" w:rsidRDefault="0086403E" w:rsidP="0086403E">
      <w:pPr>
        <w:rPr>
          <w:lang w:val="de-AT"/>
        </w:rPr>
      </w:pPr>
    </w:p>
    <w:p w14:paraId="50391CC0" w14:textId="77777777" w:rsidR="0086403E" w:rsidRPr="007A5B19" w:rsidRDefault="0086403E" w:rsidP="0086403E">
      <w:pPr>
        <w:rPr>
          <w:lang w:val="de-AT"/>
        </w:rPr>
      </w:pPr>
    </w:p>
    <w:p w14:paraId="3A10C466" w14:textId="77777777" w:rsidR="0086403E" w:rsidRPr="007A5B19" w:rsidRDefault="0086403E" w:rsidP="0086403E">
      <w:pPr>
        <w:rPr>
          <w:lang w:val="de-AT"/>
        </w:rPr>
      </w:pPr>
    </w:p>
    <w:p w14:paraId="304B3DF2" w14:textId="77777777" w:rsidR="0086403E" w:rsidRPr="007A5B19" w:rsidRDefault="0086403E" w:rsidP="0086403E">
      <w:pPr>
        <w:rPr>
          <w:lang w:val="de-AT"/>
        </w:rPr>
      </w:pPr>
    </w:p>
    <w:p w14:paraId="4193290C" w14:textId="77777777" w:rsidR="0086403E" w:rsidRPr="007A5B19" w:rsidRDefault="0086403E" w:rsidP="0086403E">
      <w:pPr>
        <w:rPr>
          <w:lang w:val="de-AT"/>
        </w:rPr>
      </w:pPr>
    </w:p>
    <w:p w14:paraId="459A9949" w14:textId="77777777" w:rsidR="0086403E" w:rsidRDefault="0086403E" w:rsidP="0086403E">
      <w:r w:rsidRPr="00383DB7">
        <w:t xml:space="preserve">Da viele verschiedene </w:t>
      </w:r>
      <w:r>
        <w:t>Schnittstellen (und dessen libraries)</w:t>
      </w:r>
      <w:r w:rsidRPr="00383DB7">
        <w:t xml:space="preserve"> unter einen Hut gebracht w</w:t>
      </w:r>
      <w:r>
        <w:t>e</w:t>
      </w:r>
      <w:r w:rsidRPr="00383DB7">
        <w:t xml:space="preserve">rden </w:t>
      </w:r>
      <w:r>
        <w:t xml:space="preserve">müssen, wurde das Bridge-Pattern gewählt, um hier ein gemeinsames (triviales) Interface für jede Schnittstelle verwenden zu können. Jede neue Schnittstelle zu einem Fremdsystem kann somit über die „Abstraction“ (siehe Bild; interface zur Verwendung) aufgerufen werden. Die RedifenedAbstraction (siehe Bild; Code, der den Zugriff der Abstraktion auf die konkrete Library mapped) muss beim Integrationsprozess ausdefiniert werden. </w:t>
      </w:r>
    </w:p>
    <w:p w14:paraId="42800BBE" w14:textId="77777777" w:rsidR="0086403E" w:rsidRDefault="0086403E" w:rsidP="0086403E"/>
    <w:p w14:paraId="56F75CE3" w14:textId="77777777" w:rsidR="0086403E" w:rsidRPr="0086403E" w:rsidRDefault="0086403E" w:rsidP="0086403E">
      <w:pPr>
        <w:rPr>
          <w:b/>
        </w:rPr>
      </w:pPr>
      <w:r w:rsidRPr="0086403E">
        <w:rPr>
          <w:b/>
        </w:rPr>
        <w:t>Anwendungsfall Schnittstellen</w:t>
      </w:r>
    </w:p>
    <w:p w14:paraId="6AB3425C" w14:textId="77777777" w:rsidR="0086403E" w:rsidRDefault="0086403E" w:rsidP="0086403E">
      <w:pPr>
        <w:pStyle w:val="Listenabsatz"/>
        <w:numPr>
          <w:ilvl w:val="0"/>
          <w:numId w:val="17"/>
        </w:numPr>
        <w:spacing w:before="0" w:after="160" w:line="259" w:lineRule="auto"/>
        <w:jc w:val="left"/>
      </w:pPr>
      <w:r>
        <w:t>Medizinische Befunde mit Bildern werden beim Holen der Daten konsolidiert und werden in einem standardisierten JSON-Format ausgegeben bzw. Bilder im Portable Network Graphics (png)-Format mit einem eindeutig vergebenen Namen hinzugefügt (UUID) mit Referenz im JSON-File.</w:t>
      </w:r>
    </w:p>
    <w:p w14:paraId="7A05B1B7" w14:textId="77777777" w:rsidR="0086403E" w:rsidRDefault="0086403E" w:rsidP="0086403E">
      <w:pPr>
        <w:pStyle w:val="Listenabsatz"/>
        <w:numPr>
          <w:ilvl w:val="0"/>
          <w:numId w:val="17"/>
        </w:numPr>
        <w:spacing w:before="0" w:after="160" w:line="259" w:lineRule="auto"/>
        <w:jc w:val="left"/>
      </w:pPr>
      <w:r>
        <w:t>Mit demselben JSON/PNG Format werden DICOM Files gelesen und genauso konsolidiert gespeichert.</w:t>
      </w:r>
    </w:p>
    <w:p w14:paraId="24388BE0" w14:textId="454F44AD" w:rsidR="0086403E" w:rsidRPr="0086403E" w:rsidRDefault="0086403E" w:rsidP="0086403E">
      <w:r>
        <w:t xml:space="preserve">Über das Pattern ist es möglich dem implementierenden Team nicht ein Interface sondern nur ein Requirement (also abstrakte Anforderung bspw. von einem reinen, nicht technischen Projekt-Manager) vorzugeben (bzw. Software zuzukaufen, wobei man dem Hersteller meist nur schwer eine Schnittstelle vorgeben kann). Das Requirement wird dann implementiert, getestet und über die RedifinedAbstraction in das Projekt von einem - unter Umständen anderen - Team integriert. </w:t>
      </w:r>
    </w:p>
    <w:p w14:paraId="2378ADD3" w14:textId="77777777" w:rsidR="00E864AB" w:rsidRPr="00D62916" w:rsidRDefault="00E864AB" w:rsidP="00E864AB">
      <w:pPr>
        <w:pStyle w:val="berschrift2"/>
      </w:pPr>
      <w:bookmarkStart w:id="67" w:name="_Toc188159246"/>
      <w:r w:rsidRPr="00D62916">
        <w:t>Persistenz</w:t>
      </w:r>
      <w:bookmarkEnd w:id="62"/>
      <w:bookmarkEnd w:id="67"/>
    </w:p>
    <w:p w14:paraId="60B63765" w14:textId="77777777" w:rsidR="00E864AB" w:rsidRPr="00D62916" w:rsidRDefault="00E864AB" w:rsidP="00E864AB"/>
    <w:p w14:paraId="4977F98E" w14:textId="77777777" w:rsidR="00E864AB" w:rsidRPr="00D62916" w:rsidRDefault="00E864AB" w:rsidP="00E864AB">
      <w:pPr>
        <w:pStyle w:val="berschrift2"/>
      </w:pPr>
      <w:bookmarkStart w:id="68" w:name="_Toc161293462"/>
      <w:bookmarkStart w:id="69" w:name="_Toc188159247"/>
      <w:r w:rsidRPr="00D62916">
        <w:t>Benutzungsoberfläche</w:t>
      </w:r>
      <w:bookmarkEnd w:id="68"/>
      <w:bookmarkEnd w:id="69"/>
    </w:p>
    <w:p w14:paraId="0EAA79B5" w14:textId="57D90B55" w:rsidR="00E864AB" w:rsidRPr="00D62916" w:rsidRDefault="00D0374B" w:rsidP="00E864AB">
      <w:r>
        <w:t>Browser, weil Web</w:t>
      </w:r>
    </w:p>
    <w:p w14:paraId="3D0BC6BB" w14:textId="77777777" w:rsidR="00E864AB" w:rsidRPr="00D62916" w:rsidRDefault="00E864AB" w:rsidP="00E864AB">
      <w:pPr>
        <w:pStyle w:val="berschrift2"/>
      </w:pPr>
      <w:bookmarkStart w:id="70" w:name="_Toc161293463"/>
      <w:bookmarkStart w:id="71" w:name="_Toc188159248"/>
      <w:r w:rsidRPr="00D62916">
        <w:lastRenderedPageBreak/>
        <w:t>Ergonomie</w:t>
      </w:r>
      <w:bookmarkEnd w:id="70"/>
      <w:bookmarkEnd w:id="71"/>
    </w:p>
    <w:p w14:paraId="646D0C62" w14:textId="77777777" w:rsidR="00E864AB" w:rsidRPr="00D62916" w:rsidRDefault="00E864AB" w:rsidP="00E864AB"/>
    <w:p w14:paraId="4680F8B2" w14:textId="77777777" w:rsidR="00E864AB" w:rsidRPr="00D62916" w:rsidRDefault="00E864AB" w:rsidP="00E864AB">
      <w:pPr>
        <w:pStyle w:val="berschrift2"/>
      </w:pPr>
      <w:bookmarkStart w:id="72" w:name="_Toc161293464"/>
      <w:bookmarkStart w:id="73" w:name="_Toc188159249"/>
      <w:r w:rsidRPr="00D62916">
        <w:t>Ablaufsteuerung</w:t>
      </w:r>
      <w:bookmarkEnd w:id="72"/>
      <w:bookmarkEnd w:id="73"/>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74" w:name="_Toc161293465"/>
      <w:bookmarkStart w:id="75" w:name="_Toc188159250"/>
      <w:r w:rsidRPr="00D62916">
        <w:t>Transaktionsbehandlung</w:t>
      </w:r>
      <w:bookmarkEnd w:id="74"/>
      <w:bookmarkEnd w:id="75"/>
    </w:p>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76" w:name="_Toc161293466"/>
      <w:bookmarkStart w:id="77" w:name="_Toc188159251"/>
      <w:r w:rsidRPr="00D62916">
        <w:t>Sessionbehandlung</w:t>
      </w:r>
      <w:bookmarkEnd w:id="76"/>
      <w:bookmarkEnd w:id="77"/>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78" w:name="_Toc161293467"/>
      <w:bookmarkStart w:id="79" w:name="_Toc188159252"/>
      <w:r w:rsidRPr="00D62916">
        <w:t>Sicherheit</w:t>
      </w:r>
      <w:bookmarkEnd w:id="78"/>
      <w:bookmarkEnd w:id="79"/>
    </w:p>
    <w:p w14:paraId="241D48B8" w14:textId="6057C293" w:rsidR="00E864AB" w:rsidRPr="00D62916" w:rsidRDefault="007F1FD6" w:rsidP="00E864AB">
      <w:pPr>
        <w:spacing w:before="56" w:after="113"/>
        <w:rPr>
          <w:rFonts w:cs="Arial"/>
          <w:sz w:val="20"/>
        </w:rPr>
      </w:pPr>
      <w:r>
        <w:rPr>
          <w:rFonts w:cs="Arial"/>
          <w:sz w:val="20"/>
        </w:rPr>
        <w:t>Im pipe and filter</w:t>
      </w:r>
    </w:p>
    <w:p w14:paraId="127B8853" w14:textId="77777777" w:rsidR="00E864AB" w:rsidRPr="00D62916" w:rsidRDefault="00E864AB" w:rsidP="00E864AB">
      <w:pPr>
        <w:pStyle w:val="berschrift2"/>
      </w:pPr>
      <w:bookmarkStart w:id="80" w:name="_Toc161293468"/>
      <w:bookmarkStart w:id="81" w:name="_Toc188159253"/>
      <w:r w:rsidRPr="00D62916">
        <w:t>Kommunikation und Integration mit anderen IT-Systemen</w:t>
      </w:r>
      <w:bookmarkEnd w:id="80"/>
      <w:bookmarkEnd w:id="81"/>
    </w:p>
    <w:p w14:paraId="5ECD298F" w14:textId="61AACA93" w:rsidR="00E864AB" w:rsidRPr="00D62916" w:rsidRDefault="007F1FD6" w:rsidP="00E864AB">
      <w:pPr>
        <w:spacing w:before="56" w:after="113"/>
        <w:rPr>
          <w:rFonts w:cs="Arial"/>
          <w:sz w:val="20"/>
        </w:rPr>
      </w:pPr>
      <w:r>
        <w:rPr>
          <w:rFonts w:cs="Arial"/>
          <w:sz w:val="20"/>
        </w:rPr>
        <w:t>Bei bridge pattern wichtig</w:t>
      </w:r>
    </w:p>
    <w:p w14:paraId="7FC04AAE" w14:textId="77777777" w:rsidR="00E864AB" w:rsidRPr="00D62916" w:rsidRDefault="00E864AB" w:rsidP="00E864AB">
      <w:pPr>
        <w:pStyle w:val="berschrift2"/>
      </w:pPr>
      <w:bookmarkStart w:id="82" w:name="_Toc161293469"/>
      <w:bookmarkStart w:id="83" w:name="_Toc188159254"/>
      <w:r w:rsidRPr="00D62916">
        <w:t>Verteilung</w:t>
      </w:r>
      <w:bookmarkEnd w:id="82"/>
      <w:bookmarkEnd w:id="83"/>
    </w:p>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84" w:name="_Toc161293479"/>
      <w:bookmarkStart w:id="85" w:name="_Toc188159255"/>
      <w:r w:rsidRPr="00D62916">
        <w:t>Plausibilisierung und Validierung</w:t>
      </w:r>
      <w:bookmarkEnd w:id="84"/>
      <w:bookmarkEnd w:id="85"/>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86" w:name="_Toc161293470"/>
      <w:bookmarkStart w:id="87" w:name="_Toc188159256"/>
      <w:r w:rsidRPr="00D62916">
        <w:t>Ausnahme-/Fehlerbehandlung</w:t>
      </w:r>
      <w:bookmarkEnd w:id="86"/>
      <w:bookmarkEnd w:id="87"/>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88" w:name="_Toc161293471"/>
      <w:bookmarkStart w:id="89" w:name="_Toc188159257"/>
      <w:r w:rsidRPr="00D62916">
        <w:t>Management des Systems &amp; Administrierbarkeit</w:t>
      </w:r>
      <w:bookmarkEnd w:id="88"/>
      <w:bookmarkEnd w:id="89"/>
    </w:p>
    <w:p w14:paraId="081B085E" w14:textId="77777777" w:rsidR="00E864AB" w:rsidRPr="00D62916" w:rsidRDefault="00E864AB" w:rsidP="00E864AB"/>
    <w:p w14:paraId="101CB4B3" w14:textId="77777777" w:rsidR="00E864AB" w:rsidRPr="00D62916" w:rsidRDefault="00E864AB" w:rsidP="00E864AB">
      <w:pPr>
        <w:pStyle w:val="berschrift2"/>
      </w:pPr>
      <w:bookmarkStart w:id="90" w:name="_Toc161293472"/>
      <w:bookmarkStart w:id="91" w:name="_Toc188159258"/>
      <w:r w:rsidRPr="00D62916">
        <w:t>Logging, Protokollierung, Tracing</w:t>
      </w:r>
      <w:bookmarkEnd w:id="90"/>
      <w:bookmarkEnd w:id="91"/>
      <w:r w:rsidRPr="00D62916">
        <w:t xml:space="preserve"> </w:t>
      </w:r>
    </w:p>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92" w:name="_Toc161293473"/>
      <w:bookmarkStart w:id="93" w:name="_Toc188159259"/>
      <w:r w:rsidRPr="00D62916">
        <w:t>Geschäftsregeln</w:t>
      </w:r>
      <w:bookmarkEnd w:id="92"/>
      <w:bookmarkEnd w:id="93"/>
    </w:p>
    <w:p w14:paraId="0500938A" w14:textId="77777777" w:rsidR="00E864AB" w:rsidRPr="00D62916" w:rsidRDefault="00E864AB" w:rsidP="00E864AB">
      <w:pPr>
        <w:spacing w:before="56" w:after="113"/>
        <w:rPr>
          <w:rFonts w:cs="Arial"/>
          <w:sz w:val="20"/>
        </w:rPr>
      </w:pPr>
      <w:bookmarkStart w:id="94" w:name="OLE_LINK117"/>
      <w:bookmarkStart w:id="95" w:name="OLE_LINK118"/>
    </w:p>
    <w:p w14:paraId="0228CCA9" w14:textId="77777777" w:rsidR="00E864AB" w:rsidRPr="00D62916" w:rsidRDefault="00E864AB" w:rsidP="00E864AB">
      <w:pPr>
        <w:pStyle w:val="berschrift2"/>
      </w:pPr>
      <w:bookmarkStart w:id="96" w:name="_Toc161293474"/>
      <w:bookmarkStart w:id="97" w:name="_Toc188159260"/>
      <w:bookmarkEnd w:id="94"/>
      <w:bookmarkEnd w:id="95"/>
      <w:r w:rsidRPr="00D62916">
        <w:t>Konfigurierbarkeit</w:t>
      </w:r>
      <w:bookmarkEnd w:id="96"/>
      <w:bookmarkEnd w:id="97"/>
    </w:p>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98" w:name="_Toc161293475"/>
      <w:bookmarkStart w:id="99" w:name="_Toc188159261"/>
      <w:r w:rsidRPr="00D62916">
        <w:lastRenderedPageBreak/>
        <w:t>Parallelisierung und Threading</w:t>
      </w:r>
      <w:bookmarkEnd w:id="98"/>
      <w:bookmarkEnd w:id="99"/>
    </w:p>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100" w:name="_Toc161293476"/>
      <w:bookmarkStart w:id="101" w:name="_Toc188159262"/>
      <w:r w:rsidRPr="00D62916">
        <w:t>Internationalisierung</w:t>
      </w:r>
      <w:bookmarkEnd w:id="100"/>
      <w:bookmarkEnd w:id="101"/>
    </w:p>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102" w:name="_Toc161293477"/>
      <w:bookmarkStart w:id="103" w:name="_Toc188159263"/>
      <w:r w:rsidRPr="00D62916">
        <w:t>Migration</w:t>
      </w:r>
      <w:bookmarkEnd w:id="102"/>
      <w:bookmarkEnd w:id="103"/>
    </w:p>
    <w:p w14:paraId="3D8E0D9C" w14:textId="0B9B2BAE"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104" w:name="_Toc161293478"/>
      <w:bookmarkStart w:id="105" w:name="_Toc188159264"/>
      <w:r w:rsidRPr="00D62916">
        <w:t>Testbarkeit</w:t>
      </w:r>
      <w:bookmarkEnd w:id="104"/>
      <w:bookmarkEnd w:id="105"/>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106" w:name="_Toc188159265"/>
      <w:r>
        <w:t>Skalierung, Clustering</w:t>
      </w:r>
      <w:bookmarkEnd w:id="106"/>
    </w:p>
    <w:p w14:paraId="16E5D3E6" w14:textId="77777777" w:rsidR="002060DC" w:rsidRPr="00D62916" w:rsidRDefault="002060DC" w:rsidP="002060DC">
      <w:pPr>
        <w:spacing w:before="56" w:after="113"/>
        <w:rPr>
          <w:rFonts w:cs="Arial"/>
          <w:sz w:val="20"/>
        </w:rPr>
      </w:pPr>
    </w:p>
    <w:p w14:paraId="73F8E97B" w14:textId="54EF2087" w:rsidR="001833CE" w:rsidRDefault="001833CE" w:rsidP="001833CE">
      <w:pPr>
        <w:pStyle w:val="berschrift2"/>
      </w:pPr>
      <w:bookmarkStart w:id="107" w:name="_Toc188159266"/>
      <w:bookmarkStart w:id="108" w:name="OLE_LINK31"/>
      <w:bookmarkStart w:id="109" w:name="OLE_LINK32"/>
      <w:r>
        <w:t>Hochverfügbarkeit</w:t>
      </w:r>
      <w:bookmarkEnd w:id="107"/>
    </w:p>
    <w:p w14:paraId="169A829F" w14:textId="77777777" w:rsidR="00D0374B" w:rsidRPr="00D0374B" w:rsidRDefault="00D0374B" w:rsidP="00D0374B"/>
    <w:bookmarkEnd w:id="108"/>
    <w:bookmarkEnd w:id="109"/>
    <w:p w14:paraId="4091D625" w14:textId="0B5EE24D" w:rsidR="00D0374B" w:rsidRDefault="008232D4" w:rsidP="00D0374B">
      <w:pPr>
        <w:pStyle w:val="berschrift2"/>
      </w:pPr>
      <w:r>
        <w:t>Codegenerierung</w:t>
      </w:r>
    </w:p>
    <w:p w14:paraId="521C4FF4" w14:textId="77777777" w:rsidR="00D0374B" w:rsidRPr="00D0374B" w:rsidRDefault="00D0374B" w:rsidP="00D0374B"/>
    <w:p w14:paraId="27B15744" w14:textId="6B947787" w:rsidR="000E6054" w:rsidRPr="00D62916" w:rsidRDefault="000E6054" w:rsidP="000E6054">
      <w:pPr>
        <w:pStyle w:val="berschrift2"/>
      </w:pPr>
      <w:r>
        <w:t>Buildmanagement</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110" w:name="_Toc161293482"/>
      <w:bookmarkStart w:id="111" w:name="_Toc188159267"/>
      <w:r w:rsidRPr="00D62916">
        <w:t>Entwurfsentscheidungen</w:t>
      </w:r>
      <w:bookmarkEnd w:id="110"/>
      <w:bookmarkEnd w:id="111"/>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112" w:name="_Toc161293485"/>
      <w:bookmarkStart w:id="113" w:name="_Toc188159270"/>
      <w:r>
        <w:t>Qualitätss</w:t>
      </w:r>
      <w:r w:rsidR="00E864AB" w:rsidRPr="00D62916">
        <w:t>zenarien</w:t>
      </w:r>
      <w:bookmarkEnd w:id="112"/>
      <w:bookmarkEnd w:id="113"/>
    </w:p>
    <w:p w14:paraId="45EED9D1" w14:textId="77777777" w:rsidR="00E053B5" w:rsidRPr="00E053B5" w:rsidRDefault="00E053B5" w:rsidP="00E053B5"/>
    <w:p w14:paraId="216831C5" w14:textId="4C061A1B" w:rsidR="00E864AB" w:rsidRPr="00D62916" w:rsidRDefault="00E053B5" w:rsidP="00E864AB">
      <w:pPr>
        <w:pStyle w:val="berschrift2"/>
      </w:pPr>
      <w:bookmarkStart w:id="114" w:name="_Toc188159271"/>
      <w:r>
        <w:lastRenderedPageBreak/>
        <w:t>Qualit</w:t>
      </w:r>
      <w:ins w:id="115" w:author="Mario Murrent" w:date="2014-11-18T18:20:00Z">
        <w:r w:rsidR="001730E0" w:rsidRPr="00726B94">
          <w:rPr>
            <w:noProof/>
            <w:vanish/>
            <w:lang w:val="de-AT" w:eastAsia="de-AT"/>
          </w:rPr>
          <w:drawing>
            <wp:inline distT="0" distB="0" distL="0" distR="0" wp14:anchorId="2124497D" wp14:editId="0824056C">
              <wp:extent cx="2989177" cy="2945218"/>
              <wp:effectExtent l="0" t="0" r="1905" b="762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ins>
      <w:r>
        <w:t>ätsbaum</w:t>
      </w:r>
      <w:bookmarkEnd w:id="114"/>
    </w:p>
    <w:p w14:paraId="40C18379" w14:textId="093C9999" w:rsidR="001730E0" w:rsidRDefault="00A05466" w:rsidP="001730E0">
      <w:pPr>
        <w:jc w:val="center"/>
      </w:pPr>
      <w:r>
        <w:pict w14:anchorId="6CBD0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309.75pt">
            <v:imagedata r:id="rId17" o:title="test"/>
          </v:shape>
        </w:pict>
      </w:r>
    </w:p>
    <w:p w14:paraId="354A0811" w14:textId="71B6332C" w:rsidR="00E864AB" w:rsidRPr="002D7FEA" w:rsidRDefault="001730E0" w:rsidP="00E864AB">
      <w:ins w:id="116" w:author="Mario Murrent" w:date="2014-11-18T18:20:00Z">
        <w:r w:rsidRPr="00726B94">
          <w:rPr>
            <w:rFonts w:cs="Arial"/>
            <w:noProof/>
            <w:vanish/>
            <w:lang w:val="de-AT" w:eastAsia="de-AT"/>
          </w:rPr>
          <w:drawing>
            <wp:inline distT="0" distB="0" distL="0" distR="0" wp14:anchorId="76D76B84" wp14:editId="6F322BE3">
              <wp:extent cx="2989177" cy="2945218"/>
              <wp:effectExtent l="0" t="0" r="1905"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r w:rsidRPr="00726B94">
          <w:rPr>
            <w:rFonts w:cs="Arial"/>
            <w:noProof/>
            <w:vanish/>
            <w:lang w:val="de-AT" w:eastAsia="de-AT"/>
          </w:rPr>
          <w:drawing>
            <wp:inline distT="0" distB="0" distL="0" distR="0" wp14:anchorId="75D61631" wp14:editId="637702F9">
              <wp:extent cx="2989177" cy="2945218"/>
              <wp:effectExtent l="0" t="0" r="1905"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ins>
    </w:p>
    <w:p w14:paraId="7424422C" w14:textId="491DC6BB" w:rsidR="00E864AB" w:rsidRPr="00D62916" w:rsidRDefault="00E864AB" w:rsidP="00E864AB">
      <w:pPr>
        <w:pStyle w:val="berschrift2"/>
      </w:pPr>
      <w:bookmarkStart w:id="117" w:name="_Toc161293487"/>
      <w:bookmarkStart w:id="118" w:name="_Toc188159272"/>
      <w:r w:rsidRPr="00D62916">
        <w:t>Bewertungsszenari</w:t>
      </w:r>
      <w:bookmarkEnd w:id="117"/>
      <w:r w:rsidR="00E053B5">
        <w:t>en</w:t>
      </w:r>
      <w:bookmarkEnd w:id="118"/>
    </w:p>
    <w:tbl>
      <w:tblPr>
        <w:tblStyle w:val="HellesRaster"/>
        <w:tblW w:w="0" w:type="auto"/>
        <w:tblLook w:val="04A0" w:firstRow="1" w:lastRow="0" w:firstColumn="1" w:lastColumn="0" w:noHBand="0" w:noVBand="1"/>
      </w:tblPr>
      <w:tblGrid>
        <w:gridCol w:w="817"/>
        <w:gridCol w:w="8389"/>
      </w:tblGrid>
      <w:tr w:rsidR="00A05466" w14:paraId="55503FC3" w14:textId="77777777" w:rsidTr="00A05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D7B9C73" w14:textId="7ED11991" w:rsidR="00A05466" w:rsidRDefault="00A05466" w:rsidP="00E864AB">
            <w:pPr>
              <w:spacing w:before="56" w:after="113"/>
              <w:rPr>
                <w:rFonts w:cs="Arial"/>
                <w:sz w:val="20"/>
              </w:rPr>
            </w:pPr>
            <w:r>
              <w:rPr>
                <w:rFonts w:cs="Arial"/>
                <w:sz w:val="20"/>
              </w:rPr>
              <w:t>Nr</w:t>
            </w:r>
          </w:p>
        </w:tc>
        <w:tc>
          <w:tcPr>
            <w:tcW w:w="8389" w:type="dxa"/>
          </w:tcPr>
          <w:p w14:paraId="4A2DACF0" w14:textId="36CEC829" w:rsidR="00A05466" w:rsidRDefault="00A05466" w:rsidP="00E864AB">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Szenario</w:t>
            </w:r>
          </w:p>
        </w:tc>
      </w:tr>
      <w:tr w:rsidR="00A05466" w14:paraId="4644B8F1"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5DCE1D" w14:textId="5577D562" w:rsidR="00A05466" w:rsidRDefault="00A05466" w:rsidP="00E864AB">
            <w:pPr>
              <w:spacing w:before="56" w:after="113"/>
              <w:rPr>
                <w:rFonts w:cs="Arial"/>
                <w:sz w:val="20"/>
              </w:rPr>
            </w:pPr>
            <w:r>
              <w:rPr>
                <w:rFonts w:cs="Arial"/>
                <w:sz w:val="20"/>
              </w:rPr>
              <w:t>1</w:t>
            </w:r>
          </w:p>
        </w:tc>
        <w:tc>
          <w:tcPr>
            <w:tcW w:w="8389" w:type="dxa"/>
          </w:tcPr>
          <w:p w14:paraId="232C0C20" w14:textId="77777777"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Interessierter mit Grundkenntnissen in UML möchte einen Einstieg in die Architektur von MedDevMM finden.</w:t>
            </w:r>
          </w:p>
          <w:p w14:paraId="6EB8E561" w14:textId="26EB4FE8"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Lösungsstrategie und Entwurf erschließen sich innerhalt einer Stunde</w:t>
            </w:r>
            <w:r w:rsidR="00335066">
              <w:rPr>
                <w:rFonts w:cs="Arial"/>
                <w:sz w:val="20"/>
              </w:rPr>
              <w:t>.</w:t>
            </w:r>
            <w:bookmarkStart w:id="119" w:name="_GoBack"/>
            <w:bookmarkEnd w:id="119"/>
          </w:p>
        </w:tc>
      </w:tr>
    </w:tbl>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120" w:name="_Toc188159273"/>
      <w:r w:rsidR="001833CE">
        <w:t>Risiken</w:t>
      </w:r>
      <w:bookmarkEnd w:id="120"/>
    </w:p>
    <w:p w14:paraId="3B037A93" w14:textId="38150B20" w:rsidR="00E47947" w:rsidRPr="00B07333" w:rsidRDefault="00E47947" w:rsidP="00B07333">
      <w:pPr>
        <w:spacing w:before="56" w:after="113"/>
        <w:rPr>
          <w:rFonts w:cs="Arial"/>
          <w:sz w:val="20"/>
        </w:rPr>
      </w:pPr>
      <w:r>
        <w:rPr>
          <w:rFonts w:cs="Arial"/>
          <w:sz w:val="20"/>
        </w:rPr>
        <w:t>Die folgenden Risiken wurden zu Beginn des Projekts identifiziert. Diese beeinflussten die Planung der Iterationen maßgeblich.</w:t>
      </w:r>
    </w:p>
    <w:tbl>
      <w:tblPr>
        <w:tblStyle w:val="HellesRaster"/>
        <w:tblW w:w="0" w:type="auto"/>
        <w:tblInd w:w="108" w:type="dxa"/>
        <w:tblLook w:val="04A0" w:firstRow="1" w:lastRow="0" w:firstColumn="1" w:lastColumn="0" w:noHBand="0" w:noVBand="1"/>
      </w:tblPr>
      <w:tblGrid>
        <w:gridCol w:w="709"/>
        <w:gridCol w:w="3119"/>
        <w:gridCol w:w="5270"/>
      </w:tblGrid>
      <w:tr w:rsidR="00B07333" w14:paraId="17702D8A" w14:textId="77777777" w:rsidTr="00B0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9F7423" w14:textId="458FC5FF" w:rsidR="00B07333" w:rsidRDefault="00B07333" w:rsidP="00B07333">
            <w:pPr>
              <w:spacing w:before="56" w:after="113"/>
              <w:rPr>
                <w:rFonts w:cs="Arial"/>
                <w:sz w:val="20"/>
              </w:rPr>
            </w:pPr>
            <w:r>
              <w:rPr>
                <w:rFonts w:cs="Arial"/>
                <w:sz w:val="20"/>
              </w:rPr>
              <w:t>Prio</w:t>
            </w:r>
          </w:p>
        </w:tc>
        <w:tc>
          <w:tcPr>
            <w:tcW w:w="3119" w:type="dxa"/>
          </w:tcPr>
          <w:p w14:paraId="6A3760AB" w14:textId="37ABB0B0"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Risiko</w:t>
            </w:r>
          </w:p>
        </w:tc>
        <w:tc>
          <w:tcPr>
            <w:tcW w:w="5270" w:type="dxa"/>
          </w:tcPr>
          <w:p w14:paraId="698466FF" w14:textId="50A61CBD"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B07333" w14:paraId="7C4E7B1B"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D918F6" w14:textId="24C34C5B" w:rsidR="00B07333" w:rsidRDefault="00B07333" w:rsidP="00B07333">
            <w:pPr>
              <w:spacing w:before="56" w:after="113"/>
              <w:rPr>
                <w:rFonts w:cs="Arial"/>
                <w:sz w:val="20"/>
              </w:rPr>
            </w:pPr>
            <w:r>
              <w:rPr>
                <w:rFonts w:cs="Arial"/>
                <w:sz w:val="20"/>
              </w:rPr>
              <w:t>1</w:t>
            </w:r>
          </w:p>
        </w:tc>
        <w:tc>
          <w:tcPr>
            <w:tcW w:w="3119" w:type="dxa"/>
          </w:tcPr>
          <w:p w14:paraId="449F4C84"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2E4731CE" w14:textId="33CF4BA3"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sidRPr="00B07333">
              <w:rPr>
                <w:rFonts w:cs="Arial"/>
                <w:sz w:val="20"/>
              </w:rPr>
              <w:t>Die Schnittstellen ändern sich ungewollt gegen Ende des Projekts</w:t>
            </w:r>
          </w:p>
        </w:tc>
      </w:tr>
      <w:tr w:rsidR="00B07333" w14:paraId="6A26D499"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16580F" w14:textId="6EB6DD40" w:rsidR="00B07333" w:rsidRDefault="00B07333" w:rsidP="00B07333">
            <w:pPr>
              <w:spacing w:before="56" w:after="113"/>
              <w:rPr>
                <w:rFonts w:cs="Arial"/>
                <w:sz w:val="20"/>
              </w:rPr>
            </w:pPr>
            <w:r>
              <w:rPr>
                <w:rFonts w:cs="Arial"/>
                <w:sz w:val="20"/>
              </w:rPr>
              <w:t>2</w:t>
            </w:r>
          </w:p>
        </w:tc>
        <w:tc>
          <w:tcPr>
            <w:tcW w:w="3119" w:type="dxa"/>
          </w:tcPr>
          <w:p w14:paraId="653D0F7D" w14:textId="77777777" w:rsid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728818A8" w14:textId="46D806B8" w:rsidR="00B07333" w:rsidRP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07333">
              <w:rPr>
                <w:rFonts w:cs="Arial"/>
                <w:sz w:val="20"/>
              </w:rPr>
              <w:t>Das System ist zum definierten Zeitpunkt nicht ausreichend getestet</w:t>
            </w:r>
          </w:p>
        </w:tc>
      </w:tr>
      <w:tr w:rsidR="00B07333" w14:paraId="28EBAC35"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73EF8F" w14:textId="743A2406" w:rsidR="00B07333" w:rsidRDefault="00B07333" w:rsidP="00B07333">
            <w:pPr>
              <w:spacing w:before="56" w:after="113"/>
              <w:rPr>
                <w:rFonts w:cs="Arial"/>
                <w:sz w:val="20"/>
              </w:rPr>
            </w:pPr>
            <w:r>
              <w:rPr>
                <w:rFonts w:cs="Arial"/>
                <w:sz w:val="20"/>
              </w:rPr>
              <w:t>3</w:t>
            </w:r>
          </w:p>
        </w:tc>
        <w:tc>
          <w:tcPr>
            <w:tcW w:w="3119" w:type="dxa"/>
          </w:tcPr>
          <w:p w14:paraId="06BA359E"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30A79AD5" w14:textId="72B4DCA6" w:rsidR="00B07333" w:rsidRP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verwendeten Frameworks bzw. Libraries weisen nicht die gewollte Stabilität auf</w:t>
            </w:r>
          </w:p>
        </w:tc>
      </w:tr>
      <w:tr w:rsidR="009E6414" w14:paraId="2DD52F43"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BD7711" w14:textId="6682F2FB" w:rsidR="009E6414" w:rsidRDefault="009E6414" w:rsidP="00B07333">
            <w:pPr>
              <w:spacing w:before="56" w:after="113"/>
              <w:rPr>
                <w:rFonts w:cs="Arial"/>
                <w:sz w:val="20"/>
              </w:rPr>
            </w:pPr>
            <w:r>
              <w:rPr>
                <w:rFonts w:cs="Arial"/>
                <w:sz w:val="20"/>
              </w:rPr>
              <w:lastRenderedPageBreak/>
              <w:t>4</w:t>
            </w:r>
          </w:p>
        </w:tc>
        <w:tc>
          <w:tcPr>
            <w:tcW w:w="3119" w:type="dxa"/>
          </w:tcPr>
          <w:p w14:paraId="0F8DB985" w14:textId="77777777"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4B12DDD6" w14:textId="48B078A0"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Nichterreichen der verlangten Leistungen</w:t>
            </w:r>
          </w:p>
        </w:tc>
      </w:tr>
    </w:tbl>
    <w:p w14:paraId="561426CA" w14:textId="77777777" w:rsidR="00B07333" w:rsidRPr="00B07333" w:rsidRDefault="00B07333" w:rsidP="00B07333">
      <w:pPr>
        <w:spacing w:before="56" w:after="113"/>
        <w:rPr>
          <w:rFonts w:cs="Arial"/>
          <w:sz w:val="20"/>
        </w:rPr>
      </w:pPr>
    </w:p>
    <w:p w14:paraId="42B465E5" w14:textId="77777777" w:rsidR="00E864AB" w:rsidRPr="00D62916" w:rsidRDefault="00E864AB" w:rsidP="00E864AB">
      <w:pPr>
        <w:pStyle w:val="berschrift1"/>
      </w:pPr>
      <w:bookmarkStart w:id="121" w:name="_Toc161293495"/>
      <w:bookmarkStart w:id="122" w:name="_Toc188159274"/>
      <w:r w:rsidRPr="00D62916">
        <w:t>Glossar</w:t>
      </w:r>
      <w:bookmarkEnd w:id="121"/>
      <w:bookmarkEnd w:id="122"/>
    </w:p>
    <w:p w14:paraId="7B23F141" w14:textId="77777777" w:rsidR="00E864AB" w:rsidRDefault="00E864AB" w:rsidP="00E864AB"/>
    <w:sectPr w:rsidR="00E864AB" w:rsidSect="00286C99">
      <w:headerReference w:type="default" r:id="rId18"/>
      <w:footerReference w:type="default" r:id="rId19"/>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9B326" w14:textId="77777777" w:rsidR="00C50436" w:rsidRDefault="00C50436">
      <w:r>
        <w:separator/>
      </w:r>
    </w:p>
  </w:endnote>
  <w:endnote w:type="continuationSeparator" w:id="0">
    <w:p w14:paraId="2EF34399" w14:textId="77777777" w:rsidR="00C50436" w:rsidRDefault="00C5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0000000000000000000"/>
    <w:charset w:val="00"/>
    <w:family w:val="auto"/>
    <w:pitch w:val="variable"/>
    <w:sig w:usb0="A1002AE7" w:usb1="D000A1FF" w:usb2="00000038" w:usb3="00000000" w:csb0="000001B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0C18AF" w:rsidRPr="002510E7" w:rsidRDefault="000C18AF" w:rsidP="00286C99">
    <w:pPr>
      <w:pStyle w:val="Fuzeile"/>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0C18AF" w:rsidRPr="002510E7" w:rsidRDefault="000C18AF" w:rsidP="00286C99">
    <w:pPr>
      <w:pStyle w:val="Fuzeile"/>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5E7BA" w14:textId="77777777" w:rsidR="00C50436" w:rsidRDefault="00C50436">
      <w:r>
        <w:separator/>
      </w:r>
    </w:p>
  </w:footnote>
  <w:footnote w:type="continuationSeparator" w:id="0">
    <w:p w14:paraId="7CBC102B" w14:textId="77777777" w:rsidR="00C50436" w:rsidRDefault="00C504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0C18AF" w:rsidRDefault="000C18AF" w:rsidP="00286C99">
    <w:pPr>
      <w:pStyle w:val="Kopfzeile"/>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A05466">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A05466">
      <w:rPr>
        <w:rStyle w:val="Seitenzahl"/>
        <w:noProof/>
      </w:rPr>
      <w:t>14</w:t>
    </w:r>
    <w:r>
      <w:rPr>
        <w:rStyle w:val="Seitenzahl"/>
      </w:rPr>
      <w:fldChar w:fldCharType="end"/>
    </w:r>
  </w:p>
  <w:p w14:paraId="0B6542F7" w14:textId="77777777" w:rsidR="000C18AF" w:rsidRDefault="000C18AF"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0C18AF" w:rsidRDefault="000C18AF" w:rsidP="00286C99">
    <w:pPr>
      <w:pStyle w:val="Kopfzeile"/>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335066">
      <w:rPr>
        <w:rStyle w:val="Seitenzahl"/>
        <w:noProof/>
      </w:rPr>
      <w:t>13</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335066">
      <w:rPr>
        <w:rStyle w:val="Seitenzahl"/>
        <w:noProof/>
      </w:rPr>
      <w:t>14</w:t>
    </w:r>
    <w:r>
      <w:rPr>
        <w:rStyle w:val="Seitenzahl"/>
      </w:rPr>
      <w:fldChar w:fldCharType="end"/>
    </w:r>
  </w:p>
  <w:p w14:paraId="5F5BBDD4" w14:textId="77777777" w:rsidR="000C18AF" w:rsidRDefault="000C18AF"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15C96EB0"/>
    <w:multiLevelType w:val="hybridMultilevel"/>
    <w:tmpl w:val="608C4610"/>
    <w:lvl w:ilvl="0" w:tplc="7888975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0FA43D3"/>
    <w:multiLevelType w:val="hybridMultilevel"/>
    <w:tmpl w:val="7B0885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75D4787"/>
    <w:multiLevelType w:val="hybridMultilevel"/>
    <w:tmpl w:val="A94EC0BA"/>
    <w:lvl w:ilvl="0" w:tplc="23B8ADE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DAF188B"/>
    <w:multiLevelType w:val="hybridMultilevel"/>
    <w:tmpl w:val="7126204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nsid w:val="48BB624A"/>
    <w:multiLevelType w:val="hybridMultilevel"/>
    <w:tmpl w:val="951E3752"/>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8DE379F"/>
    <w:multiLevelType w:val="hybridMultilevel"/>
    <w:tmpl w:val="E2101134"/>
    <w:lvl w:ilvl="0" w:tplc="D02E2F6E">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78F1D78"/>
    <w:multiLevelType w:val="multilevel"/>
    <w:tmpl w:val="24DC628C"/>
    <w:lvl w:ilvl="0">
      <w:start w:val="1"/>
      <w:numFmt w:val="decimal"/>
      <w:pStyle w:val="berschrift1"/>
      <w:lvlText w:val="%1."/>
      <w:lvlJc w:val="left"/>
      <w:pPr>
        <w:tabs>
          <w:tab w:val="num" w:pos="425"/>
        </w:tabs>
        <w:ind w:left="425" w:hanging="425"/>
      </w:pPr>
      <w:rPr>
        <w:rFonts w:hint="default"/>
        <w:lang w:val="de-A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9"/>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6"/>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2"/>
  </w:num>
  <w:num w:numId="18">
    <w:abstractNumId w:val="15"/>
  </w:num>
  <w:num w:numId="19">
    <w:abstractNumId w:val="18"/>
  </w:num>
  <w:num w:numId="20">
    <w:abstractNumId w:val="17"/>
  </w:num>
  <w:num w:numId="21">
    <w:abstractNumId w:val="14"/>
  </w:num>
  <w:num w:numId="22">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hard Stoeckl">
    <w15:presenceInfo w15:providerId="None" w15:userId="Bernhard Stoeck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B2C3B"/>
    <w:rsid w:val="000C18AF"/>
    <w:rsid w:val="000D17CE"/>
    <w:rsid w:val="000E6054"/>
    <w:rsid w:val="00121B86"/>
    <w:rsid w:val="001406B4"/>
    <w:rsid w:val="001730E0"/>
    <w:rsid w:val="001833CE"/>
    <w:rsid w:val="001B25E8"/>
    <w:rsid w:val="001C14DA"/>
    <w:rsid w:val="001C1C14"/>
    <w:rsid w:val="002060DC"/>
    <w:rsid w:val="00213360"/>
    <w:rsid w:val="00260D67"/>
    <w:rsid w:val="0028411E"/>
    <w:rsid w:val="00286C99"/>
    <w:rsid w:val="002A3F1F"/>
    <w:rsid w:val="002A6098"/>
    <w:rsid w:val="002A701F"/>
    <w:rsid w:val="002C57CF"/>
    <w:rsid w:val="002E5798"/>
    <w:rsid w:val="002F6A03"/>
    <w:rsid w:val="00335066"/>
    <w:rsid w:val="00350FA5"/>
    <w:rsid w:val="003B3B7D"/>
    <w:rsid w:val="003D28BD"/>
    <w:rsid w:val="003D4092"/>
    <w:rsid w:val="004034A8"/>
    <w:rsid w:val="00403FBD"/>
    <w:rsid w:val="00407058"/>
    <w:rsid w:val="00417144"/>
    <w:rsid w:val="00470E80"/>
    <w:rsid w:val="0047221F"/>
    <w:rsid w:val="00496508"/>
    <w:rsid w:val="00497E5B"/>
    <w:rsid w:val="004A10F8"/>
    <w:rsid w:val="004A731A"/>
    <w:rsid w:val="004B0089"/>
    <w:rsid w:val="004D5C8D"/>
    <w:rsid w:val="00511601"/>
    <w:rsid w:val="0051168F"/>
    <w:rsid w:val="00522E4C"/>
    <w:rsid w:val="00523A8A"/>
    <w:rsid w:val="005572C6"/>
    <w:rsid w:val="005675D4"/>
    <w:rsid w:val="005762EA"/>
    <w:rsid w:val="0058170F"/>
    <w:rsid w:val="005C2132"/>
    <w:rsid w:val="005F1DAD"/>
    <w:rsid w:val="0067367C"/>
    <w:rsid w:val="00677718"/>
    <w:rsid w:val="006B1EE1"/>
    <w:rsid w:val="006E46B5"/>
    <w:rsid w:val="007404DB"/>
    <w:rsid w:val="00745B02"/>
    <w:rsid w:val="00755514"/>
    <w:rsid w:val="007A5B19"/>
    <w:rsid w:val="007D1D37"/>
    <w:rsid w:val="007D67A2"/>
    <w:rsid w:val="007E405F"/>
    <w:rsid w:val="007E7557"/>
    <w:rsid w:val="007E7731"/>
    <w:rsid w:val="007F1FD6"/>
    <w:rsid w:val="007F275F"/>
    <w:rsid w:val="0080023D"/>
    <w:rsid w:val="00805DA3"/>
    <w:rsid w:val="008232D4"/>
    <w:rsid w:val="00850334"/>
    <w:rsid w:val="00853FA6"/>
    <w:rsid w:val="0086403E"/>
    <w:rsid w:val="00867DEA"/>
    <w:rsid w:val="008A2AD4"/>
    <w:rsid w:val="008B68BD"/>
    <w:rsid w:val="008C7218"/>
    <w:rsid w:val="008E555C"/>
    <w:rsid w:val="009060C8"/>
    <w:rsid w:val="00926858"/>
    <w:rsid w:val="00962F57"/>
    <w:rsid w:val="00993DF6"/>
    <w:rsid w:val="00995ED2"/>
    <w:rsid w:val="009A0FDC"/>
    <w:rsid w:val="009D3D7E"/>
    <w:rsid w:val="009E6414"/>
    <w:rsid w:val="00A01DE0"/>
    <w:rsid w:val="00A04532"/>
    <w:rsid w:val="00A05466"/>
    <w:rsid w:val="00A143B9"/>
    <w:rsid w:val="00A55105"/>
    <w:rsid w:val="00A61C42"/>
    <w:rsid w:val="00AC7D55"/>
    <w:rsid w:val="00AF1476"/>
    <w:rsid w:val="00AF2348"/>
    <w:rsid w:val="00B0495F"/>
    <w:rsid w:val="00B07333"/>
    <w:rsid w:val="00B1448B"/>
    <w:rsid w:val="00B15D7F"/>
    <w:rsid w:val="00B32DA7"/>
    <w:rsid w:val="00B3771A"/>
    <w:rsid w:val="00B4093A"/>
    <w:rsid w:val="00B44A74"/>
    <w:rsid w:val="00B96712"/>
    <w:rsid w:val="00BD2F09"/>
    <w:rsid w:val="00BE0865"/>
    <w:rsid w:val="00BF2C45"/>
    <w:rsid w:val="00BF36E3"/>
    <w:rsid w:val="00BF38D2"/>
    <w:rsid w:val="00C37CD3"/>
    <w:rsid w:val="00C44A7C"/>
    <w:rsid w:val="00C50436"/>
    <w:rsid w:val="00C53943"/>
    <w:rsid w:val="00C74B75"/>
    <w:rsid w:val="00C85358"/>
    <w:rsid w:val="00CA1525"/>
    <w:rsid w:val="00CD1859"/>
    <w:rsid w:val="00CE3687"/>
    <w:rsid w:val="00D0374B"/>
    <w:rsid w:val="00D30BC2"/>
    <w:rsid w:val="00D40D80"/>
    <w:rsid w:val="00D524EE"/>
    <w:rsid w:val="00D72B2F"/>
    <w:rsid w:val="00DF04C2"/>
    <w:rsid w:val="00DF4714"/>
    <w:rsid w:val="00DF7471"/>
    <w:rsid w:val="00E00498"/>
    <w:rsid w:val="00E053B5"/>
    <w:rsid w:val="00E25035"/>
    <w:rsid w:val="00E34821"/>
    <w:rsid w:val="00E4698C"/>
    <w:rsid w:val="00E47947"/>
    <w:rsid w:val="00E65DB5"/>
    <w:rsid w:val="00E77472"/>
    <w:rsid w:val="00E86276"/>
    <w:rsid w:val="00E864AB"/>
    <w:rsid w:val="00EA1D06"/>
    <w:rsid w:val="00EA53B7"/>
    <w:rsid w:val="00EB3A67"/>
    <w:rsid w:val="00EC0CC1"/>
    <w:rsid w:val="00EC1CAD"/>
    <w:rsid w:val="00F17444"/>
    <w:rsid w:val="00F47BA3"/>
    <w:rsid w:val="00F552FB"/>
    <w:rsid w:val="00F62B47"/>
    <w:rsid w:val="00F80235"/>
    <w:rsid w:val="00FA68FE"/>
    <w:rsid w:val="00FB20B5"/>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HellesRaster">
    <w:name w:val="Light Grid"/>
    <w:basedOn w:val="NormaleTabelle"/>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HellesRaster">
    <w:name w:val="Light Grid"/>
    <w:basedOn w:val="NormaleTabelle"/>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899896">
      <w:bodyDiv w:val="1"/>
      <w:marLeft w:val="0"/>
      <w:marRight w:val="0"/>
      <w:marTop w:val="0"/>
      <w:marBottom w:val="0"/>
      <w:divBdr>
        <w:top w:val="none" w:sz="0" w:space="0" w:color="auto"/>
        <w:left w:val="none" w:sz="0" w:space="0" w:color="auto"/>
        <w:bottom w:val="none" w:sz="0" w:space="0" w:color="auto"/>
        <w:right w:val="none" w:sz="0" w:space="0" w:color="auto"/>
      </w:divBdr>
    </w:div>
    <w:div w:id="1170409291">
      <w:bodyDiv w:val="1"/>
      <w:marLeft w:val="0"/>
      <w:marRight w:val="0"/>
      <w:marTop w:val="0"/>
      <w:marBottom w:val="0"/>
      <w:divBdr>
        <w:top w:val="none" w:sz="0" w:space="0" w:color="auto"/>
        <w:left w:val="none" w:sz="0" w:space="0" w:color="auto"/>
        <w:bottom w:val="none" w:sz="0" w:space="0" w:color="auto"/>
        <w:right w:val="none" w:sz="0" w:space="0" w:color="auto"/>
      </w:divBdr>
    </w:div>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26C63-EDE9-41C7-8AAE-D61EF65A9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1616</Words>
  <Characters>10188</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MedDevMM</vt:lpstr>
      <vt:lpstr>MedDevMM</vt:lpstr>
    </vt:vector>
  </TitlesOfParts>
  <Company/>
  <LinksUpToDate>false</LinksUpToDate>
  <CharactersWithSpaces>11781</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Mario Murrent</cp:lastModifiedBy>
  <cp:revision>20</cp:revision>
  <cp:lastPrinted>2011-04-05T18:29:00Z</cp:lastPrinted>
  <dcterms:created xsi:type="dcterms:W3CDTF">2014-11-16T20:43:00Z</dcterms:created>
  <dcterms:modified xsi:type="dcterms:W3CDTF">2014-11-20T16:28:00Z</dcterms:modified>
</cp:coreProperties>
</file>